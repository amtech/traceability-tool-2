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6F7" w:rsidRPr="00454019" w:rsidRDefault="009536F7" w:rsidP="009536F7">
      <w:pPr>
        <w:pStyle w:val="TexteduTitredudocument"/>
        <w:rPr>
          <w:lang w:val="en-GB"/>
        </w:rPr>
      </w:pPr>
      <w:r w:rsidRPr="00454019">
        <w:rPr>
          <w:noProof/>
          <w:color w:val="CF022B"/>
        </w:rPr>
        <mc:AlternateContent>
          <mc:Choice Requires="wps">
            <w:drawing>
              <wp:anchor distT="0" distB="0" distL="114300" distR="114300" simplePos="1" relativeHeight="251659264" behindDoc="0" locked="0" layoutInCell="1" allowOverlap="1" wp14:anchorId="0E856CC7" wp14:editId="2FAAC3F1">
                <wp:simplePos x="12700" y="12700"/>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wps:spPr>
                      <wps:txbx>
                        <w:txbxContent>
                          <w:p w:rsidR="0071259D" w:rsidRPr="00454019" w:rsidRDefault="0071259D" w:rsidP="009536F7">
                            <w:pPr>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&lt;Project&gt;DATA+&lt;/Project&gt;  &lt;Reference&gt;20190830-160841-BCA&lt;/Reference&gt;  &lt;TemplateType&gt;3&lt;/TemplateType&gt;  &lt;CultureId&gt;en-GB&lt;/CultureId&gt;  &lt;LanguageId&gt;1&lt;/LanguageId&gt;  &lt;Customer&gt;NAVBLUE&lt;/Customer&gt;  &lt;DocumentDate&gt;2019-09-03T17:45:17.4850218+02:00&lt;/DocumentDate&gt;  &lt;Saved&gt;true&lt;/Saved&gt;  &lt;IsValid&gt;true&lt;/IsValid&gt;  &lt;FirstPageCover&gt;false&lt;/FirstPageCover&gt;  &lt;IsNew&gt;true&lt;/IsNew&gt;  &lt;CurrentVersion&gt;1.00&lt;/CurrentVersion&gt;  &lt;DocumentType&gt;Spécification Dossier&lt;/DocumentType&gt;  &lt;DocumentTypeId&gt;-1&lt;/DocumentTypeId&gt;  &lt;Entity /&gt;  &lt;HasDistributionList&gt;false&lt;/HasDistributionList&gt;  &lt;HasForeword&gt;false&lt;/HasForeword&gt;  &lt;Title&gt;BMT Specification Dossier&lt;/Title&gt;  &lt;Status&gt;1&lt;/Status&gt;  &lt;StatusDescription&gt;Preliminary Draft&lt;/StatusDescription&gt;  &lt;SetEdition&gt;false&lt;/SetEdition&gt;  &lt;SetVersion&gt;false&lt;/SetVersion&gt;&lt;/DocumentFile&gt;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856CC7"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" filled="f" strokeweight=".5pt">
                <v:textbox>
                  <w:txbxContent>
                    <w:p w:rsidR="0071259D" w:rsidRPr="00454019" w:rsidRDefault="0071259D" w:rsidP="009536F7">
                      <w:pPr>
                        <w:rPr>
                          <w:noProof/>
                        </w:rPr>
                      </w:pPr>
                      <w:r>
                        <w:rPr>
                          <w:noProof/>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&lt;Project&gt;DATA+&lt;/Project&gt;  &lt;Reference&gt;20190830-160841-BCA&lt;/Reference&gt;  &lt;TemplateType&gt;3&lt;/TemplateType&gt;  &lt;CultureId&gt;en-GB&lt;/CultureId&gt;  &lt;LanguageId&gt;1&lt;/LanguageId&gt;  &lt;Customer&gt;NAVBLUE&lt;/Customer&gt;  &lt;DocumentDate&gt;2019-09-03T17:45:17.4850218+02:00&lt;/DocumentDate&gt;  &lt;Saved&gt;true&lt;/Saved&gt;  &lt;IsValid&gt;true&lt;/IsValid&gt;  &lt;FirstPageCover&gt;false&lt;/FirstPageCover&gt;  &lt;IsNew&gt;true&lt;/IsNew&gt;  &lt;CurrentVersion&gt;1.00&lt;/CurrentVersion&gt;  &lt;DocumentType&gt;Spécification Dossier&lt;/DocumentType&gt;  &lt;DocumentTypeId&gt;-1&lt;/DocumentTypeId&gt;  &lt;Entity /&gt;  &lt;HasDistributionList&gt;false&lt;/HasDistributionList&gt;  &lt;HasForeword&gt;false&lt;/HasForeword&gt;  &lt;Title&gt;BMT Specification Dossier&lt;/Title&gt;  &lt;Status&gt;1&lt;/Status&gt;  &lt;StatusDescription&gt;Preliminary Draft&lt;/StatusDescription&gt;  &lt;SetEdition&gt;false&lt;/SetEdition&gt;  &lt;SetVersion&gt;false&lt;/SetVersion&gt;&lt;/DocumentFile&gt;</w:t>
                      </w:r>
                    </w:p>
                  </w:txbxContent>
                </v:textbox>
              </v:shape>
            </w:pict>
          </mc:Fallback>
        </mc:AlternateContent>
      </w:r>
      <w:r w:rsidRPr="003465D7">
        <w:rPr>
          <w:color w:val="FF0000"/>
          <w:lang w:val="en-US"/>
        </w:rPr>
        <w:t xml:space="preserve"> </w:t>
      </w:r>
      <w:r w:rsidRPr="004B609E">
        <w:rPr>
          <w:color w:val="FF0000"/>
          <w:lang w:val="en-US"/>
        </w:rPr>
        <w:t>S</w:t>
      </w:r>
      <w:r>
        <w:rPr>
          <w:lang w:val="en-US"/>
        </w:rPr>
        <w:t>pecification Dossier</w:t>
      </w:r>
    </w:p>
    <w:p w:rsidR="009536F7" w:rsidRPr="00454019" w:rsidRDefault="009536F7" w:rsidP="009536F7">
      <w:pPr>
        <w:pStyle w:val="Normalsansretrait"/>
        <w:rPr>
          <w:lang w:val="en-GB"/>
        </w:rPr>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9536F7" w:rsidRPr="00454019" w:rsidTr="009536F7">
        <w:trPr>
          <w:trHeight w:val="93"/>
        </w:trPr>
        <w:tc>
          <w:tcPr>
            <w:tcW w:w="597" w:type="dxa"/>
            <w:tcBorders>
              <w:top w:val="single" w:sz="4" w:space="0" w:color="CF022B"/>
              <w:bottom w:val="nil"/>
            </w:tcBorders>
            <w:shd w:val="clear" w:color="auto" w:fill="F3F3F3"/>
          </w:tcPr>
          <w:p w:rsidR="009536F7" w:rsidRPr="00454019" w:rsidRDefault="009536F7" w:rsidP="009536F7">
            <w:pPr>
              <w:pStyle w:val="Normalsansretrait"/>
              <w:spacing w:before="0" w:line="60" w:lineRule="exact"/>
              <w:rPr>
                <w:sz w:val="20"/>
                <w:lang w:val="en-GB"/>
              </w:rPr>
            </w:pPr>
            <w:bookmarkStart w:id="0" w:name="OLE_LINK1"/>
            <w:bookmarkStart w:id="1" w:name="OLE_LINK2"/>
          </w:p>
        </w:tc>
        <w:tc>
          <w:tcPr>
            <w:tcW w:w="347" w:type="dxa"/>
            <w:tcBorders>
              <w:top w:val="single" w:sz="4" w:space="0" w:color="CF022B"/>
            </w:tcBorders>
            <w:shd w:val="clear" w:color="auto" w:fill="FFFFFF"/>
          </w:tcPr>
          <w:p w:rsidR="009536F7" w:rsidRPr="00454019" w:rsidRDefault="009536F7" w:rsidP="009536F7">
            <w:pPr>
              <w:pStyle w:val="Normalsansretrait"/>
              <w:spacing w:before="0" w:line="60" w:lineRule="exact"/>
              <w:rPr>
                <w:sz w:val="20"/>
                <w:lang w:val="en-GB"/>
              </w:rPr>
            </w:pPr>
          </w:p>
        </w:tc>
        <w:tc>
          <w:tcPr>
            <w:tcW w:w="1206" w:type="dxa"/>
            <w:tcBorders>
              <w:top w:val="single" w:sz="4" w:space="0" w:color="CF022B"/>
            </w:tcBorders>
            <w:shd w:val="clear" w:color="auto" w:fill="FFFFFF"/>
          </w:tcPr>
          <w:p w:rsidR="009536F7" w:rsidRPr="00454019" w:rsidRDefault="009536F7" w:rsidP="009536F7">
            <w:pPr>
              <w:pStyle w:val="Normalsansretrait"/>
              <w:spacing w:before="0" w:line="60" w:lineRule="exact"/>
              <w:ind w:left="57"/>
              <w:rPr>
                <w:rFonts w:ascii="Century Gothic" w:hAnsi="Century Gothic"/>
                <w:color w:val="E51519"/>
                <w:sz w:val="20"/>
                <w:lang w:val="en-GB"/>
              </w:rPr>
            </w:pPr>
          </w:p>
        </w:tc>
        <w:tc>
          <w:tcPr>
            <w:tcW w:w="4337" w:type="dxa"/>
            <w:gridSpan w:val="2"/>
            <w:tcBorders>
              <w:top w:val="single" w:sz="4" w:space="0" w:color="CF022B"/>
            </w:tcBorders>
            <w:shd w:val="clear" w:color="auto" w:fill="FFFFFF"/>
            <w:vAlign w:val="bottom"/>
          </w:tcPr>
          <w:p w:rsidR="009536F7" w:rsidRPr="00454019" w:rsidRDefault="009536F7" w:rsidP="009536F7">
            <w:pPr>
              <w:pStyle w:val="Normalsansretrait"/>
              <w:keepNext/>
              <w:keepLines/>
              <w:spacing w:before="0" w:line="60" w:lineRule="exact"/>
              <w:ind w:left="132" w:right="16"/>
              <w:jc w:val="left"/>
              <w:rPr>
                <w:rFonts w:ascii="Century Gothic" w:hAnsi="Century Gothic"/>
                <w:szCs w:val="18"/>
                <w:lang w:val="en-GB"/>
              </w:rPr>
            </w:pPr>
          </w:p>
        </w:tc>
        <w:tc>
          <w:tcPr>
            <w:tcW w:w="354" w:type="dxa"/>
            <w:tcBorders>
              <w:top w:val="single" w:sz="4" w:space="0" w:color="CF022B"/>
            </w:tcBorders>
            <w:shd w:val="clear" w:color="auto" w:fill="FFFFFF"/>
          </w:tcPr>
          <w:p w:rsidR="009536F7" w:rsidRPr="00454019" w:rsidRDefault="009536F7" w:rsidP="009536F7">
            <w:pPr>
              <w:pStyle w:val="Normalsansretrait"/>
              <w:keepNext/>
              <w:keepLines/>
              <w:spacing w:before="0" w:line="60" w:lineRule="exact"/>
              <w:ind w:left="132" w:right="16"/>
              <w:jc w:val="left"/>
              <w:rPr>
                <w:rFonts w:ascii="Century Gothic" w:hAnsi="Century Gothic"/>
                <w:szCs w:val="18"/>
                <w:lang w:val="en-GB"/>
              </w:rPr>
            </w:pPr>
          </w:p>
        </w:tc>
      </w:tr>
      <w:bookmarkEnd w:id="0"/>
      <w:bookmarkEnd w:id="1"/>
      <w:tr w:rsidR="009536F7" w:rsidRPr="00454019" w:rsidTr="009536F7">
        <w:trPr>
          <w:trHeight w:val="480"/>
        </w:trPr>
        <w:tc>
          <w:tcPr>
            <w:tcW w:w="597" w:type="dxa"/>
            <w:tcBorders>
              <w:top w:val="nil"/>
              <w:bottom w:val="nil"/>
            </w:tcBorders>
            <w:shd w:val="clear" w:color="auto" w:fill="F3F3F3"/>
          </w:tcPr>
          <w:p w:rsidR="009536F7" w:rsidRPr="00454019" w:rsidRDefault="009536F7" w:rsidP="009536F7">
            <w:pPr>
              <w:pStyle w:val="Normalsansretrait"/>
              <w:spacing w:before="0" w:line="240" w:lineRule="auto"/>
              <w:rPr>
                <w:sz w:val="20"/>
                <w:lang w:val="en-GB"/>
              </w:rPr>
            </w:pPr>
          </w:p>
        </w:tc>
        <w:tc>
          <w:tcPr>
            <w:tcW w:w="347" w:type="dxa"/>
            <w:shd w:val="clear" w:color="auto" w:fill="FFFFFF"/>
          </w:tcPr>
          <w:p w:rsidR="009536F7" w:rsidRPr="00454019" w:rsidRDefault="009536F7" w:rsidP="009536F7">
            <w:pPr>
              <w:pStyle w:val="Normalsansretrait"/>
              <w:spacing w:before="0" w:line="240" w:lineRule="auto"/>
              <w:rPr>
                <w:sz w:val="20"/>
                <w:lang w:val="en-GB"/>
              </w:rPr>
            </w:pPr>
          </w:p>
        </w:tc>
        <w:tc>
          <w:tcPr>
            <w:tcW w:w="1206" w:type="dxa"/>
            <w:shd w:val="clear" w:color="auto" w:fill="FFFFFF"/>
          </w:tcPr>
          <w:p w:rsidR="009536F7" w:rsidRPr="00454019" w:rsidRDefault="009536F7" w:rsidP="009536F7">
            <w:pPr>
              <w:pStyle w:val="Normalsansretrait"/>
              <w:spacing w:before="0" w:line="240" w:lineRule="auto"/>
              <w:ind w:left="57"/>
              <w:rPr>
                <w:rFonts w:ascii="Century Gothic" w:hAnsi="Century Gothic"/>
                <w:color w:val="E51519"/>
                <w:sz w:val="20"/>
                <w:lang w:val="en-GB"/>
              </w:rPr>
            </w:pPr>
          </w:p>
        </w:tc>
        <w:tc>
          <w:tcPr>
            <w:tcW w:w="4337" w:type="dxa"/>
            <w:gridSpan w:val="2"/>
            <w:shd w:val="clear" w:color="auto" w:fill="FFFFFF"/>
          </w:tcPr>
          <w:p w:rsidR="009536F7" w:rsidRPr="00454019" w:rsidRDefault="009536F7" w:rsidP="009536F7">
            <w:pPr>
              <w:pStyle w:val="ConfidentielpourPremirepage"/>
              <w:rPr>
                <w:color w:val="CF022B"/>
                <w:lang w:val="en-GB"/>
              </w:rPr>
            </w:pPr>
            <w:r w:rsidRPr="00454019">
              <w:rPr>
                <w:color w:val="CF022B"/>
                <w:lang w:val="en-GB"/>
              </w:rPr>
              <w:fldChar w:fldCharType="begin"/>
            </w:r>
            <w:r w:rsidRPr="00454019">
              <w:rPr>
                <w:color w:val="CF022B"/>
                <w:lang w:val="en-GB"/>
              </w:rPr>
              <w:instrText xml:space="preserve"> DOCPROPERTY  DOCSPROP_confidential  \* MERGEFORMAT </w:instrText>
            </w:r>
            <w:r w:rsidRPr="00454019">
              <w:rPr>
                <w:color w:val="CF022B"/>
                <w:lang w:val="en-GB"/>
              </w:rPr>
              <w:fldChar w:fldCharType="end"/>
            </w:r>
          </w:p>
        </w:tc>
        <w:tc>
          <w:tcPr>
            <w:tcW w:w="354" w:type="dxa"/>
            <w:shd w:val="clear" w:color="auto" w:fill="FFFFFF"/>
          </w:tcPr>
          <w:p w:rsidR="009536F7" w:rsidRPr="00454019" w:rsidRDefault="009536F7" w:rsidP="009536F7">
            <w:pPr>
              <w:pStyle w:val="ConfidentielpourPremirepage"/>
              <w:rPr>
                <w:color w:val="CF022B"/>
                <w:lang w:val="en-GB"/>
              </w:rPr>
            </w:pPr>
          </w:p>
        </w:tc>
      </w:tr>
      <w:tr w:rsidR="009536F7" w:rsidRPr="00454019" w:rsidTr="009536F7">
        <w:trPr>
          <w:trHeight w:val="317"/>
        </w:trPr>
        <w:tc>
          <w:tcPr>
            <w:tcW w:w="597" w:type="dxa"/>
            <w:tcBorders>
              <w:top w:val="nil"/>
              <w:bottom w:val="nil"/>
            </w:tcBorders>
            <w:shd w:val="clear" w:color="auto" w:fill="F3F3F3"/>
          </w:tcPr>
          <w:p w:rsidR="009536F7" w:rsidRPr="00454019" w:rsidRDefault="009536F7" w:rsidP="009536F7">
            <w:pPr>
              <w:pStyle w:val="Normalsansretrait"/>
              <w:spacing w:before="0" w:line="240" w:lineRule="auto"/>
              <w:rPr>
                <w:sz w:val="22"/>
                <w:szCs w:val="22"/>
                <w:lang w:val="en-GB"/>
              </w:rPr>
            </w:pPr>
          </w:p>
        </w:tc>
        <w:tc>
          <w:tcPr>
            <w:tcW w:w="347" w:type="dxa"/>
            <w:shd w:val="clear" w:color="auto" w:fill="FFFFFF"/>
          </w:tcPr>
          <w:p w:rsidR="009536F7" w:rsidRPr="00454019" w:rsidRDefault="009536F7" w:rsidP="009536F7">
            <w:pPr>
              <w:pStyle w:val="Normalsansretrait"/>
              <w:spacing w:before="0" w:line="240" w:lineRule="auto"/>
              <w:rPr>
                <w:sz w:val="22"/>
                <w:szCs w:val="22"/>
                <w:lang w:val="en-GB"/>
              </w:rPr>
            </w:pPr>
          </w:p>
        </w:tc>
        <w:tc>
          <w:tcPr>
            <w:tcW w:w="5543" w:type="dxa"/>
            <w:gridSpan w:val="3"/>
            <w:shd w:val="clear" w:color="auto" w:fill="FFFFFF"/>
          </w:tcPr>
          <w:p w:rsidR="009536F7" w:rsidRPr="00454019" w:rsidRDefault="009536F7" w:rsidP="009536F7">
            <w:pPr>
              <w:pStyle w:val="PremirepageClient"/>
              <w:rPr>
                <w:lang w:val="en-GB"/>
              </w:rPr>
            </w:pPr>
            <w:r w:rsidRPr="00454019">
              <w:rPr>
                <w:lang w:val="en-GB"/>
              </w:rPr>
              <w:fldChar w:fldCharType="begin"/>
            </w:r>
            <w:r w:rsidRPr="00454019">
              <w:rPr>
                <w:lang w:val="en-GB"/>
              </w:rPr>
              <w:instrText xml:space="preserve"> DOCPROPERTY  DOCSPROP_customer  \* MERGEFORMAT </w:instrText>
            </w:r>
            <w:r w:rsidRPr="00454019">
              <w:rPr>
                <w:lang w:val="en-GB"/>
              </w:rPr>
              <w:fldChar w:fldCharType="separate"/>
            </w:r>
            <w:r>
              <w:rPr>
                <w:lang w:val="en-GB"/>
              </w:rPr>
              <w:t>NAVBLUE</w:t>
            </w:r>
            <w:r w:rsidRPr="00454019">
              <w:rPr>
                <w:lang w:val="en-GB"/>
              </w:rPr>
              <w:fldChar w:fldCharType="end"/>
            </w:r>
          </w:p>
        </w:tc>
        <w:tc>
          <w:tcPr>
            <w:tcW w:w="354" w:type="dxa"/>
            <w:shd w:val="clear" w:color="auto" w:fill="FFFFFF"/>
          </w:tcPr>
          <w:p w:rsidR="009536F7" w:rsidRPr="00454019" w:rsidRDefault="009536F7" w:rsidP="009536F7">
            <w:pPr>
              <w:pStyle w:val="PremirepageClient"/>
              <w:rPr>
                <w:lang w:val="en-GB"/>
              </w:rPr>
            </w:pPr>
          </w:p>
        </w:tc>
      </w:tr>
      <w:tr w:rsidR="009536F7" w:rsidRPr="00454019" w:rsidTr="009536F7">
        <w:trPr>
          <w:trHeight w:val="661"/>
        </w:trPr>
        <w:tc>
          <w:tcPr>
            <w:tcW w:w="597" w:type="dxa"/>
            <w:tcBorders>
              <w:top w:val="nil"/>
              <w:bottom w:val="nil"/>
            </w:tcBorders>
            <w:shd w:val="clear" w:color="auto" w:fill="F3F3F3"/>
          </w:tcPr>
          <w:p w:rsidR="009536F7" w:rsidRPr="00454019" w:rsidRDefault="009536F7" w:rsidP="009536F7">
            <w:pPr>
              <w:pStyle w:val="Normalsansretrait"/>
              <w:spacing w:before="0" w:line="240" w:lineRule="auto"/>
              <w:rPr>
                <w:i/>
                <w:sz w:val="22"/>
                <w:szCs w:val="22"/>
                <w:lang w:val="en-GB"/>
              </w:rPr>
            </w:pPr>
          </w:p>
        </w:tc>
        <w:tc>
          <w:tcPr>
            <w:tcW w:w="347" w:type="dxa"/>
            <w:shd w:val="clear" w:color="auto" w:fill="FFFFFF"/>
          </w:tcPr>
          <w:p w:rsidR="009536F7" w:rsidRPr="00454019" w:rsidRDefault="009536F7" w:rsidP="009536F7">
            <w:pPr>
              <w:pStyle w:val="Normalsansretrait"/>
              <w:spacing w:before="0" w:line="240" w:lineRule="auto"/>
              <w:rPr>
                <w:i/>
                <w:sz w:val="22"/>
                <w:szCs w:val="22"/>
                <w:lang w:val="en-GB"/>
              </w:rPr>
            </w:pPr>
          </w:p>
        </w:tc>
        <w:tc>
          <w:tcPr>
            <w:tcW w:w="5543" w:type="dxa"/>
            <w:gridSpan w:val="3"/>
            <w:shd w:val="clear" w:color="auto" w:fill="FFFFFF"/>
          </w:tcPr>
          <w:p w:rsidR="009536F7" w:rsidRPr="00454019" w:rsidRDefault="009536F7" w:rsidP="009536F7">
            <w:pPr>
              <w:pStyle w:val="PremirepageduProjet"/>
              <w:rPr>
                <w:lang w:val="en-GB"/>
              </w:rPr>
            </w:pPr>
            <w:r w:rsidRPr="00454019">
              <w:rPr>
                <w:lang w:val="en-GB"/>
              </w:rPr>
              <w:fldChar w:fldCharType="begin"/>
            </w:r>
            <w:r w:rsidRPr="00454019">
              <w:rPr>
                <w:lang w:val="en-GB"/>
              </w:rPr>
              <w:instrText xml:space="preserve"> DOCPROPERTY  DOCSPROP_project  \* MERGEFORMAT </w:instrText>
            </w:r>
            <w:r w:rsidRPr="00454019">
              <w:rPr>
                <w:lang w:val="en-GB"/>
              </w:rPr>
              <w:fldChar w:fldCharType="separate"/>
            </w:r>
            <w:r>
              <w:rPr>
                <w:lang w:val="en-GB"/>
              </w:rPr>
              <w:t>DATA+</w:t>
            </w:r>
            <w:r w:rsidRPr="00454019">
              <w:rPr>
                <w:lang w:val="en-GB"/>
              </w:rPr>
              <w:fldChar w:fldCharType="end"/>
            </w:r>
          </w:p>
        </w:tc>
        <w:tc>
          <w:tcPr>
            <w:tcW w:w="354" w:type="dxa"/>
            <w:tcBorders>
              <w:bottom w:val="nil"/>
            </w:tcBorders>
            <w:shd w:val="clear" w:color="auto" w:fill="FFFFFF"/>
          </w:tcPr>
          <w:p w:rsidR="009536F7" w:rsidRPr="00454019" w:rsidRDefault="009536F7" w:rsidP="009536F7">
            <w:pPr>
              <w:pStyle w:val="PremirepageduProjet"/>
              <w:rPr>
                <w:lang w:val="en-GB"/>
              </w:rPr>
            </w:pPr>
          </w:p>
        </w:tc>
      </w:tr>
      <w:tr w:rsidR="009536F7" w:rsidRPr="00454019" w:rsidTr="009536F7">
        <w:trPr>
          <w:trHeight w:val="1145"/>
        </w:trPr>
        <w:tc>
          <w:tcPr>
            <w:tcW w:w="597" w:type="dxa"/>
            <w:tcBorders>
              <w:top w:val="nil"/>
              <w:bottom w:val="nil"/>
            </w:tcBorders>
            <w:shd w:val="clear" w:color="auto" w:fill="F3F3F3"/>
          </w:tcPr>
          <w:p w:rsidR="009536F7" w:rsidRPr="00454019" w:rsidRDefault="009536F7" w:rsidP="009536F7">
            <w:pPr>
              <w:pStyle w:val="Normalsansretrait"/>
              <w:spacing w:before="0" w:line="60" w:lineRule="exact"/>
              <w:rPr>
                <w:sz w:val="20"/>
                <w:lang w:val="en-GB"/>
              </w:rPr>
            </w:pPr>
          </w:p>
        </w:tc>
        <w:tc>
          <w:tcPr>
            <w:tcW w:w="347" w:type="dxa"/>
            <w:shd w:val="clear" w:color="auto" w:fill="FFFFFF"/>
          </w:tcPr>
          <w:p w:rsidR="009536F7" w:rsidRPr="00454019" w:rsidRDefault="009536F7" w:rsidP="009536F7">
            <w:pPr>
              <w:pStyle w:val="Normalsansretrait"/>
              <w:spacing w:before="0" w:line="60" w:lineRule="exact"/>
              <w:rPr>
                <w:sz w:val="20"/>
                <w:lang w:val="en-GB"/>
              </w:rPr>
            </w:pPr>
          </w:p>
        </w:tc>
        <w:tc>
          <w:tcPr>
            <w:tcW w:w="5543" w:type="dxa"/>
            <w:gridSpan w:val="3"/>
            <w:tcBorders>
              <w:bottom w:val="single" w:sz="4" w:space="0" w:color="C0C0C0"/>
            </w:tcBorders>
            <w:shd w:val="clear" w:color="auto" w:fill="FFFFFF"/>
          </w:tcPr>
          <w:p w:rsidR="009536F7" w:rsidRPr="00454019" w:rsidRDefault="009536F7" w:rsidP="009536F7">
            <w:pPr>
              <w:pStyle w:val="TitredePremirepage"/>
              <w:rPr>
                <w:color w:val="CF022B"/>
                <w:lang w:val="en-GB"/>
              </w:rPr>
            </w:pPr>
            <w:r w:rsidRPr="00454019">
              <w:rPr>
                <w:color w:val="CF022B"/>
                <w:lang w:val="en-GB"/>
              </w:rPr>
              <w:fldChar w:fldCharType="begin"/>
            </w:r>
            <w:r w:rsidRPr="00454019">
              <w:rPr>
                <w:color w:val="CF022B"/>
                <w:lang w:val="en-GB"/>
              </w:rPr>
              <w:instrText xml:space="preserve"> DOCPROPERTY  DOCSPROP_title  \* MERGEFORMAT </w:instrText>
            </w:r>
            <w:r w:rsidRPr="00454019">
              <w:rPr>
                <w:color w:val="CF022B"/>
                <w:lang w:val="en-GB"/>
              </w:rPr>
              <w:fldChar w:fldCharType="separate"/>
            </w:r>
            <w:r>
              <w:rPr>
                <w:color w:val="CF022B"/>
                <w:lang w:val="en-GB"/>
              </w:rPr>
              <w:t>Production Services Specification Dossier</w:t>
            </w:r>
            <w:r w:rsidRPr="00454019">
              <w:rPr>
                <w:color w:val="CF022B"/>
                <w:lang w:val="en-GB"/>
              </w:rPr>
              <w:fldChar w:fldCharType="end"/>
            </w:r>
            <w:r w:rsidRPr="00454019">
              <w:rPr>
                <w:color w:val="CF022B"/>
                <w:lang w:val="en-GB"/>
              </w:rPr>
              <w:t xml:space="preserve"> </w:t>
            </w:r>
          </w:p>
        </w:tc>
        <w:tc>
          <w:tcPr>
            <w:tcW w:w="354" w:type="dxa"/>
            <w:tcBorders>
              <w:top w:val="nil"/>
              <w:bottom w:val="nil"/>
            </w:tcBorders>
            <w:shd w:val="clear" w:color="auto" w:fill="FFFFFF"/>
          </w:tcPr>
          <w:p w:rsidR="009536F7" w:rsidRPr="00454019" w:rsidRDefault="009536F7" w:rsidP="009536F7">
            <w:pPr>
              <w:pStyle w:val="TitredePremirepage"/>
              <w:rPr>
                <w:color w:val="CF022B"/>
                <w:lang w:val="en-GB"/>
              </w:rPr>
            </w:pPr>
          </w:p>
        </w:tc>
      </w:tr>
      <w:tr w:rsidR="009536F7" w:rsidRPr="009536F7" w:rsidTr="009536F7">
        <w:tc>
          <w:tcPr>
            <w:tcW w:w="597" w:type="dxa"/>
            <w:tcBorders>
              <w:top w:val="nil"/>
              <w:bottom w:val="nil"/>
            </w:tcBorders>
            <w:shd w:val="clear" w:color="auto" w:fill="F3F3F3"/>
          </w:tcPr>
          <w:p w:rsidR="009536F7" w:rsidRPr="00454019" w:rsidRDefault="009536F7" w:rsidP="009536F7">
            <w:pPr>
              <w:pStyle w:val="Normalsansretrait"/>
              <w:spacing w:before="0" w:line="240" w:lineRule="auto"/>
              <w:rPr>
                <w:sz w:val="20"/>
                <w:lang w:val="en-GB"/>
              </w:rPr>
            </w:pPr>
          </w:p>
        </w:tc>
        <w:tc>
          <w:tcPr>
            <w:tcW w:w="347" w:type="dxa"/>
            <w:shd w:val="clear" w:color="auto" w:fill="FFFFFF"/>
          </w:tcPr>
          <w:p w:rsidR="009536F7" w:rsidRPr="00454019" w:rsidRDefault="009536F7" w:rsidP="009536F7">
            <w:pPr>
              <w:pStyle w:val="Normalsansretrait"/>
              <w:spacing w:before="0" w:line="240" w:lineRule="auto"/>
              <w:rPr>
                <w:sz w:val="20"/>
                <w:lang w:val="en-GB"/>
              </w:rPr>
            </w:pPr>
          </w:p>
        </w:tc>
        <w:tc>
          <w:tcPr>
            <w:tcW w:w="5543" w:type="dxa"/>
            <w:gridSpan w:val="3"/>
            <w:tcBorders>
              <w:top w:val="single" w:sz="4" w:space="0" w:color="C0C0C0"/>
              <w:bottom w:val="nil"/>
            </w:tcBorders>
            <w:shd w:val="clear" w:color="auto" w:fill="FFFFFF"/>
          </w:tcPr>
          <w:p w:rsidR="009536F7" w:rsidRPr="00005434" w:rsidRDefault="009536F7" w:rsidP="00673757">
            <w:pPr>
              <w:pStyle w:val="Info"/>
              <w:rPr>
                <w:lang w:val="en-US"/>
              </w:rPr>
            </w:pPr>
            <w:r w:rsidRPr="00454019">
              <w:rPr>
                <w:lang w:val="en-GB"/>
              </w:rPr>
              <w:fldChar w:fldCharType="begin"/>
            </w:r>
            <w:r w:rsidRPr="00005434">
              <w:rPr>
                <w:lang w:val="en-US"/>
              </w:rPr>
              <w:instrText xml:space="preserve"> DOCPROPERTY  DOCSLABEL_version  \* MERGEFORMAT </w:instrText>
            </w:r>
            <w:r w:rsidRPr="00454019">
              <w:rPr>
                <w:lang w:val="en-GB"/>
              </w:rPr>
              <w:fldChar w:fldCharType="separate"/>
            </w:r>
            <w:r w:rsidRPr="00005434">
              <w:rPr>
                <w:lang w:val="en-US"/>
              </w:rPr>
              <w:t>Version</w:t>
            </w:r>
            <w:r w:rsidRPr="00454019">
              <w:rPr>
                <w:lang w:val="en-GB"/>
              </w:rPr>
              <w:fldChar w:fldCharType="end"/>
            </w:r>
            <w:r w:rsidRPr="00005434">
              <w:rPr>
                <w:lang w:val="en-US"/>
              </w:rPr>
              <w:t xml:space="preserve"> </w:t>
            </w:r>
            <w:r w:rsidR="00712D35" w:rsidRPr="00005434">
              <w:rPr>
                <w:lang w:val="en-US"/>
              </w:rPr>
              <w:t>20</w:t>
            </w:r>
            <w:r w:rsidR="0011773E" w:rsidRPr="00005434">
              <w:rPr>
                <w:lang w:val="en-US"/>
              </w:rPr>
              <w:t>.</w:t>
            </w:r>
            <w:r w:rsidR="004B6AF4" w:rsidRPr="00005434">
              <w:rPr>
                <w:lang w:val="en-US"/>
              </w:rPr>
              <w:t>1.</w:t>
            </w:r>
            <w:r w:rsidR="004B6AF4">
              <w:rPr>
                <w:lang w:val="en-US"/>
              </w:rPr>
              <w:t>0.</w:t>
            </w:r>
            <w:ins w:id="2" w:author="BENCHERIF Maher" w:date="2020-07-16T13:17:00Z">
              <w:r w:rsidR="00673757">
                <w:rPr>
                  <w:lang w:val="en-US"/>
                </w:rPr>
                <w:t>4</w:t>
              </w:r>
            </w:ins>
            <w:del w:id="3" w:author="BENCHERIF Maher" w:date="2020-07-16T13:17:00Z">
              <w:r w:rsidR="00005434" w:rsidDel="00673757">
                <w:rPr>
                  <w:lang w:val="en-US"/>
                </w:rPr>
                <w:delText>2</w:delText>
              </w:r>
            </w:del>
            <w:r w:rsidR="00C4015E" w:rsidRPr="00005434">
              <w:rPr>
                <w:lang w:val="en-US"/>
              </w:rPr>
              <w:t xml:space="preserve"> </w:t>
            </w:r>
            <w:r w:rsidR="0011773E" w:rsidRPr="00005434">
              <w:rPr>
                <w:lang w:val="en-US"/>
              </w:rPr>
              <w:t xml:space="preserve">of </w:t>
            </w:r>
            <w:del w:id="4" w:author="BENCHERIF Maher" w:date="2020-07-16T13:17:00Z">
              <w:r w:rsidR="00005434" w:rsidDel="00673757">
                <w:rPr>
                  <w:lang w:val="en-US"/>
                </w:rPr>
                <w:delText>27</w:delText>
              </w:r>
              <w:r w:rsidR="004B6AF4" w:rsidRPr="00005434" w:rsidDel="00673757">
                <w:rPr>
                  <w:lang w:val="en-US"/>
                </w:rPr>
                <w:delText xml:space="preserve"> </w:delText>
              </w:r>
            </w:del>
            <w:ins w:id="5" w:author="BENCHERIF Maher" w:date="2020-07-16T13:17:00Z">
              <w:r w:rsidR="00673757">
                <w:rPr>
                  <w:lang w:val="en-US"/>
                </w:rPr>
                <w:t>24</w:t>
              </w:r>
              <w:r w:rsidR="00673757" w:rsidRPr="00005434">
                <w:rPr>
                  <w:lang w:val="en-US"/>
                </w:rPr>
                <w:t xml:space="preserve"> </w:t>
              </w:r>
            </w:ins>
            <w:del w:id="6" w:author="BENCHERIF Maher" w:date="2020-07-16T13:17:00Z">
              <w:r w:rsidR="004B6AF4" w:rsidDel="00673757">
                <w:rPr>
                  <w:lang w:val="en-US"/>
                </w:rPr>
                <w:delText>May</w:delText>
              </w:r>
            </w:del>
            <w:ins w:id="7" w:author="BENCHERIF Maher" w:date="2020-07-16T13:17:00Z">
              <w:r w:rsidR="00673757">
                <w:rPr>
                  <w:lang w:val="en-US"/>
                </w:rPr>
                <w:t>July</w:t>
              </w:r>
            </w:ins>
          </w:p>
        </w:tc>
        <w:tc>
          <w:tcPr>
            <w:tcW w:w="354" w:type="dxa"/>
            <w:tcBorders>
              <w:top w:val="nil"/>
              <w:bottom w:val="nil"/>
            </w:tcBorders>
            <w:shd w:val="clear" w:color="auto" w:fill="FFFFFF"/>
          </w:tcPr>
          <w:p w:rsidR="009536F7" w:rsidRPr="00005434" w:rsidRDefault="009536F7" w:rsidP="009536F7">
            <w:pPr>
              <w:pStyle w:val="Info"/>
              <w:rPr>
                <w:lang w:val="en-US"/>
              </w:rPr>
            </w:pPr>
          </w:p>
        </w:tc>
      </w:tr>
      <w:tr w:rsidR="009536F7" w:rsidRPr="009536F7" w:rsidTr="009536F7">
        <w:tc>
          <w:tcPr>
            <w:tcW w:w="597" w:type="dxa"/>
            <w:tcBorders>
              <w:top w:val="nil"/>
              <w:bottom w:val="nil"/>
            </w:tcBorders>
            <w:shd w:val="clear" w:color="auto" w:fill="F3F3F3"/>
          </w:tcPr>
          <w:p w:rsidR="009536F7" w:rsidRPr="00005434" w:rsidRDefault="009536F7" w:rsidP="009536F7">
            <w:pPr>
              <w:pStyle w:val="Normalsansretrait"/>
              <w:spacing w:before="0" w:line="240" w:lineRule="auto"/>
              <w:rPr>
                <w:sz w:val="20"/>
                <w:lang w:val="en-US"/>
              </w:rPr>
            </w:pPr>
          </w:p>
        </w:tc>
        <w:tc>
          <w:tcPr>
            <w:tcW w:w="347" w:type="dxa"/>
            <w:shd w:val="clear" w:color="auto" w:fill="FFFFFF"/>
          </w:tcPr>
          <w:p w:rsidR="009536F7" w:rsidRPr="00005434" w:rsidRDefault="009536F7" w:rsidP="009536F7">
            <w:pPr>
              <w:pStyle w:val="Normalsansretrait"/>
              <w:spacing w:before="0" w:line="240" w:lineRule="auto"/>
              <w:rPr>
                <w:sz w:val="20"/>
                <w:lang w:val="en-US"/>
              </w:rPr>
            </w:pPr>
          </w:p>
        </w:tc>
        <w:tc>
          <w:tcPr>
            <w:tcW w:w="5543" w:type="dxa"/>
            <w:gridSpan w:val="3"/>
            <w:tcBorders>
              <w:top w:val="nil"/>
            </w:tcBorders>
            <w:shd w:val="clear" w:color="auto" w:fill="FFFFFF"/>
          </w:tcPr>
          <w:p w:rsidR="009536F7" w:rsidRPr="00005434" w:rsidRDefault="009536F7" w:rsidP="009536F7">
            <w:pPr>
              <w:pStyle w:val="Info"/>
              <w:rPr>
                <w:lang w:val="en-US"/>
              </w:rPr>
            </w:pPr>
          </w:p>
        </w:tc>
        <w:tc>
          <w:tcPr>
            <w:tcW w:w="354" w:type="dxa"/>
            <w:tcBorders>
              <w:top w:val="nil"/>
            </w:tcBorders>
            <w:shd w:val="clear" w:color="auto" w:fill="FFFFFF"/>
          </w:tcPr>
          <w:p w:rsidR="009536F7" w:rsidRPr="00005434" w:rsidRDefault="009536F7" w:rsidP="009536F7">
            <w:pPr>
              <w:pStyle w:val="Info"/>
              <w:rPr>
                <w:lang w:val="en-US"/>
              </w:rPr>
            </w:pPr>
          </w:p>
        </w:tc>
      </w:tr>
      <w:tr w:rsidR="009536F7" w:rsidRPr="009536F7" w:rsidTr="009536F7">
        <w:tc>
          <w:tcPr>
            <w:tcW w:w="597" w:type="dxa"/>
            <w:tcBorders>
              <w:top w:val="nil"/>
              <w:bottom w:val="single" w:sz="4" w:space="0" w:color="CF022B"/>
            </w:tcBorders>
            <w:shd w:val="clear" w:color="auto" w:fill="F3F3F3"/>
          </w:tcPr>
          <w:p w:rsidR="009536F7" w:rsidRPr="00005434" w:rsidRDefault="009536F7" w:rsidP="009536F7">
            <w:pPr>
              <w:pStyle w:val="Normalsansretrait"/>
              <w:spacing w:before="0" w:line="240" w:lineRule="auto"/>
              <w:rPr>
                <w:lang w:val="en-US"/>
              </w:rPr>
            </w:pPr>
          </w:p>
        </w:tc>
        <w:tc>
          <w:tcPr>
            <w:tcW w:w="347" w:type="dxa"/>
            <w:tcBorders>
              <w:bottom w:val="single" w:sz="4" w:space="0" w:color="CF022B"/>
            </w:tcBorders>
            <w:shd w:val="clear" w:color="auto" w:fill="FFFFFF"/>
          </w:tcPr>
          <w:p w:rsidR="009536F7" w:rsidRPr="00005434" w:rsidRDefault="009536F7" w:rsidP="009536F7">
            <w:pPr>
              <w:pStyle w:val="Normalsansretrait"/>
              <w:spacing w:before="0" w:line="240" w:lineRule="auto"/>
              <w:rPr>
                <w:lang w:val="en-US"/>
              </w:rPr>
            </w:pPr>
          </w:p>
        </w:tc>
        <w:tc>
          <w:tcPr>
            <w:tcW w:w="4067" w:type="dxa"/>
            <w:gridSpan w:val="2"/>
            <w:tcBorders>
              <w:bottom w:val="single" w:sz="4" w:space="0" w:color="CF022B"/>
            </w:tcBorders>
            <w:shd w:val="clear" w:color="auto" w:fill="FFFFFF"/>
          </w:tcPr>
          <w:p w:rsidR="009536F7" w:rsidRPr="00005434" w:rsidRDefault="009536F7" w:rsidP="009536F7">
            <w:pPr>
              <w:pStyle w:val="Normalsansretrait"/>
              <w:spacing w:before="0" w:line="240" w:lineRule="auto"/>
              <w:ind w:left="57"/>
              <w:rPr>
                <w:lang w:val="en-US"/>
              </w:rPr>
            </w:pPr>
          </w:p>
        </w:tc>
        <w:tc>
          <w:tcPr>
            <w:tcW w:w="1476" w:type="dxa"/>
            <w:tcBorders>
              <w:bottom w:val="single" w:sz="4" w:space="0" w:color="CF022B"/>
            </w:tcBorders>
            <w:shd w:val="clear" w:color="auto" w:fill="FFFFFF"/>
          </w:tcPr>
          <w:p w:rsidR="009536F7" w:rsidRPr="00005434" w:rsidRDefault="009536F7" w:rsidP="009536F7">
            <w:pPr>
              <w:pStyle w:val="Normalsansretrait"/>
              <w:keepNext/>
              <w:keepLines/>
              <w:spacing w:before="0" w:line="240" w:lineRule="auto"/>
              <w:ind w:left="132" w:right="16"/>
              <w:rPr>
                <w:rFonts w:ascii="Century Gothic" w:hAnsi="Century Gothic"/>
                <w:szCs w:val="18"/>
                <w:lang w:val="en-US"/>
              </w:rPr>
            </w:pPr>
          </w:p>
        </w:tc>
        <w:tc>
          <w:tcPr>
            <w:tcW w:w="354" w:type="dxa"/>
            <w:tcBorders>
              <w:bottom w:val="single" w:sz="4" w:space="0" w:color="CF022B"/>
            </w:tcBorders>
            <w:shd w:val="clear" w:color="auto" w:fill="FFFFFF"/>
          </w:tcPr>
          <w:p w:rsidR="009536F7" w:rsidRPr="00005434" w:rsidRDefault="009536F7" w:rsidP="009536F7">
            <w:pPr>
              <w:pStyle w:val="Normalsansretrait"/>
              <w:keepNext/>
              <w:keepLines/>
              <w:spacing w:before="0" w:line="240" w:lineRule="auto"/>
              <w:ind w:left="132" w:right="16"/>
              <w:rPr>
                <w:rFonts w:ascii="Century Gothic" w:hAnsi="Century Gothic"/>
                <w:szCs w:val="18"/>
                <w:lang w:val="en-US"/>
              </w:rPr>
            </w:pPr>
          </w:p>
        </w:tc>
      </w:tr>
    </w:tbl>
    <w:p w:rsidR="009536F7" w:rsidRPr="00005434" w:rsidRDefault="009536F7" w:rsidP="009536F7">
      <w:pPr>
        <w:pStyle w:val="Normalsansretrait"/>
        <w:rPr>
          <w:lang w:val="en-US"/>
        </w:rPr>
      </w:pPr>
    </w:p>
    <w:p w:rsidR="009536F7" w:rsidRPr="00005434" w:rsidRDefault="009536F7" w:rsidP="009536F7">
      <w:pPr>
        <w:rPr>
          <w:lang w:val="en-US"/>
        </w:rPr>
      </w:pPr>
      <w:r w:rsidRPr="00005434">
        <w:rPr>
          <w:lang w:val="en-US"/>
        </w:rPr>
        <w:br w:type="page"/>
      </w:r>
    </w:p>
    <w:p w:rsidR="009536F7" w:rsidRPr="00005434" w:rsidRDefault="009536F7" w:rsidP="009536F7">
      <w:pPr>
        <w:pStyle w:val="TitredelHistorique"/>
        <w:rPr>
          <w:lang w:val="en-US"/>
        </w:rPr>
      </w:pPr>
    </w:p>
    <w:p w:rsidR="009536F7" w:rsidRPr="00454019" w:rsidRDefault="009536F7" w:rsidP="009536F7">
      <w:pPr>
        <w:pStyle w:val="TitredelHistorique"/>
        <w:rPr>
          <w:lang w:val="en-GB"/>
        </w:rPr>
      </w:pPr>
      <w:r w:rsidRPr="00454019">
        <w:rPr>
          <w:lang w:val="en-GB"/>
        </w:rPr>
        <w:fldChar w:fldCharType="begin"/>
      </w:r>
      <w:r w:rsidRPr="00454019">
        <w:rPr>
          <w:lang w:val="en-GB"/>
        </w:rPr>
        <w:instrText xml:space="preserve"> DOCPROPERTY  DOCSLABEL_documenthistory  \* MERGEFORMAT </w:instrText>
      </w:r>
      <w:r w:rsidRPr="00454019">
        <w:rPr>
          <w:lang w:val="en-GB"/>
        </w:rPr>
        <w:fldChar w:fldCharType="separate"/>
      </w:r>
      <w:r>
        <w:rPr>
          <w:lang w:val="en-GB"/>
        </w:rPr>
        <w:t>Document History</w:t>
      </w:r>
      <w:r w:rsidRPr="00454019">
        <w:rPr>
          <w:lang w:val="en-GB"/>
        </w:rPr>
        <w:fldChar w:fldCharType="end"/>
      </w:r>
    </w:p>
    <w:p w:rsidR="009536F7" w:rsidRPr="00454019" w:rsidRDefault="009536F7" w:rsidP="009536F7"/>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9536F7" w:rsidRPr="00454019" w:rsidTr="009536F7">
        <w:tc>
          <w:tcPr>
            <w:tcW w:w="1134" w:type="dxa"/>
            <w:tcBorders>
              <w:top w:val="single" w:sz="2" w:space="0" w:color="auto"/>
              <w:left w:val="single" w:sz="2" w:space="0" w:color="auto"/>
              <w:bottom w:val="single" w:sz="4" w:space="0" w:color="auto"/>
              <w:right w:val="nil"/>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DOCSLABEL_version  \* MERGEFORMAT </w:instrText>
            </w:r>
            <w:r w:rsidRPr="00454019">
              <w:rPr>
                <w:b/>
                <w:color w:val="808080"/>
                <w:szCs w:val="32"/>
              </w:rPr>
              <w:fldChar w:fldCharType="separate"/>
            </w:r>
            <w:r>
              <w:rPr>
                <w:b/>
                <w:color w:val="808080"/>
                <w:szCs w:val="32"/>
              </w:rPr>
              <w:t>Version</w:t>
            </w:r>
            <w:r w:rsidRPr="00454019">
              <w:rPr>
                <w:b/>
                <w:color w:val="808080"/>
                <w:szCs w:val="32"/>
              </w:rPr>
              <w:fldChar w:fldCharType="end"/>
            </w:r>
          </w:p>
        </w:tc>
        <w:tc>
          <w:tcPr>
            <w:tcW w:w="1474" w:type="dxa"/>
            <w:tcBorders>
              <w:top w:val="single" w:sz="2" w:space="0" w:color="auto"/>
              <w:left w:val="nil"/>
              <w:bottom w:val="single" w:sz="4" w:space="0" w:color="auto"/>
              <w:right w:val="nil"/>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DOCSLABEL_date  \* MERGEFORMAT </w:instrText>
            </w:r>
            <w:r w:rsidRPr="00454019">
              <w:rPr>
                <w:b/>
                <w:color w:val="808080"/>
                <w:szCs w:val="32"/>
              </w:rPr>
              <w:fldChar w:fldCharType="separate"/>
            </w:r>
            <w:r>
              <w:rPr>
                <w:b/>
                <w:color w:val="808080"/>
                <w:szCs w:val="32"/>
              </w:rPr>
              <w:t>Date</w:t>
            </w:r>
            <w:r w:rsidRPr="00454019">
              <w:rPr>
                <w:b/>
                <w:color w:val="808080"/>
                <w:szCs w:val="32"/>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DOCSLABEL_updateorigin  \* MERGEFORMAT </w:instrText>
            </w:r>
            <w:r w:rsidRPr="00454019">
              <w:rPr>
                <w:b/>
                <w:color w:val="808080"/>
                <w:szCs w:val="32"/>
              </w:rPr>
              <w:fldChar w:fldCharType="separate"/>
            </w:r>
            <w:r>
              <w:rPr>
                <w:b/>
                <w:color w:val="808080"/>
                <w:szCs w:val="32"/>
              </w:rPr>
              <w:t>Update Origin</w:t>
            </w:r>
            <w:r w:rsidRPr="00454019">
              <w:rPr>
                <w:b/>
                <w:color w:val="808080"/>
                <w:szCs w:val="32"/>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DOCSLABEL_writtenby  \* MERGEFORMAT </w:instrText>
            </w:r>
            <w:r w:rsidRPr="00454019">
              <w:rPr>
                <w:b/>
                <w:color w:val="808080"/>
                <w:szCs w:val="32"/>
              </w:rPr>
              <w:fldChar w:fldCharType="separate"/>
            </w:r>
            <w:r>
              <w:rPr>
                <w:b/>
                <w:color w:val="808080"/>
                <w:szCs w:val="32"/>
              </w:rPr>
              <w:t>Written by</w:t>
            </w:r>
            <w:r w:rsidRPr="00454019">
              <w:rPr>
                <w:b/>
                <w:color w:val="808080"/>
                <w:szCs w:val="32"/>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9536F7" w:rsidRPr="00454019" w:rsidRDefault="009536F7" w:rsidP="009536F7">
            <w:pPr>
              <w:spacing w:after="60" w:line="240" w:lineRule="auto"/>
              <w:rPr>
                <w:b/>
                <w:color w:val="808080"/>
                <w:szCs w:val="32"/>
              </w:rPr>
            </w:pPr>
            <w:r w:rsidRPr="00454019">
              <w:rPr>
                <w:b/>
                <w:color w:val="808080"/>
                <w:szCs w:val="32"/>
              </w:rPr>
              <w:fldChar w:fldCharType="begin"/>
            </w:r>
            <w:r w:rsidRPr="00454019">
              <w:rPr>
                <w:b/>
                <w:color w:val="808080"/>
                <w:szCs w:val="32"/>
              </w:rPr>
              <w:instrText xml:space="preserve"> DOCPROPERTY  DOCSLABEL_verifiedby  \* MERGEFORMAT </w:instrText>
            </w:r>
            <w:r w:rsidRPr="00454019">
              <w:rPr>
                <w:b/>
                <w:color w:val="808080"/>
                <w:szCs w:val="32"/>
              </w:rPr>
              <w:fldChar w:fldCharType="separate"/>
            </w:r>
            <w:r>
              <w:rPr>
                <w:b/>
                <w:color w:val="808080"/>
                <w:szCs w:val="32"/>
              </w:rPr>
              <w:t>Verified by</w:t>
            </w:r>
            <w:r w:rsidRPr="00454019">
              <w:rPr>
                <w:b/>
                <w:color w:val="808080"/>
                <w:szCs w:val="32"/>
              </w:rPr>
              <w:fldChar w:fldCharType="end"/>
            </w:r>
          </w:p>
        </w:tc>
      </w:tr>
      <w:tr w:rsidR="009536F7" w:rsidRPr="00454019" w:rsidTr="009536F7">
        <w:tc>
          <w:tcPr>
            <w:tcW w:w="1134" w:type="dxa"/>
            <w:shd w:val="clear" w:color="auto" w:fill="FAFAFA"/>
          </w:tcPr>
          <w:p w:rsidR="009536F7" w:rsidRPr="00454019" w:rsidRDefault="009536F7" w:rsidP="009536F7">
            <w:pPr>
              <w:pStyle w:val="TexteduTableaudelHistorique"/>
              <w:rPr>
                <w:color w:val="808080"/>
                <w:szCs w:val="32"/>
                <w:lang w:val="en-GB"/>
              </w:rPr>
            </w:pPr>
            <w:r w:rsidRPr="00454019">
              <w:rPr>
                <w:color w:val="808080"/>
                <w:szCs w:val="32"/>
                <w:lang w:val="en-GB"/>
              </w:rPr>
              <w:t>19.4.0.3</w:t>
            </w:r>
          </w:p>
        </w:tc>
        <w:tc>
          <w:tcPr>
            <w:tcW w:w="1474" w:type="dxa"/>
            <w:shd w:val="clear" w:color="auto" w:fill="FAFAFA"/>
          </w:tcPr>
          <w:p w:rsidR="009536F7" w:rsidRPr="00454019" w:rsidRDefault="00503A30" w:rsidP="00503A30">
            <w:pPr>
              <w:pStyle w:val="TexteduTableaudelHistorique"/>
              <w:rPr>
                <w:color w:val="808080"/>
                <w:szCs w:val="32"/>
                <w:lang w:val="en-GB"/>
              </w:rPr>
            </w:pPr>
            <w:r>
              <w:rPr>
                <w:color w:val="808080"/>
                <w:szCs w:val="32"/>
                <w:lang w:val="en-GB"/>
              </w:rPr>
              <w:t>12</w:t>
            </w:r>
            <w:r w:rsidR="009536F7" w:rsidRPr="00454019">
              <w:rPr>
                <w:color w:val="808080"/>
                <w:szCs w:val="32"/>
                <w:lang w:val="en-GB"/>
              </w:rPr>
              <w:t>/</w:t>
            </w:r>
            <w:r>
              <w:rPr>
                <w:color w:val="808080"/>
                <w:szCs w:val="32"/>
                <w:lang w:val="en-GB"/>
              </w:rPr>
              <w:t>09</w:t>
            </w:r>
            <w:r w:rsidR="009536F7" w:rsidRPr="00454019">
              <w:rPr>
                <w:color w:val="808080"/>
                <w:szCs w:val="32"/>
                <w:lang w:val="en-GB"/>
              </w:rPr>
              <w:t>/2019</w:t>
            </w:r>
          </w:p>
        </w:tc>
        <w:tc>
          <w:tcPr>
            <w:tcW w:w="3147" w:type="dxa"/>
            <w:shd w:val="clear" w:color="auto" w:fill="FAFAFA"/>
          </w:tcPr>
          <w:p w:rsidR="009536F7" w:rsidRPr="00454019" w:rsidRDefault="009536F7" w:rsidP="009536F7">
            <w:pPr>
              <w:pStyle w:val="TexteduTableaudelHistorique"/>
              <w:rPr>
                <w:color w:val="808080"/>
                <w:szCs w:val="32"/>
                <w:lang w:val="en-GB"/>
              </w:rPr>
            </w:pPr>
            <w:r w:rsidRPr="00454019">
              <w:rPr>
                <w:color w:val="808080"/>
                <w:szCs w:val="32"/>
                <w:lang w:val="en-GB"/>
              </w:rPr>
              <w:t>Document initialization 19.4.0.3</w:t>
            </w:r>
          </w:p>
        </w:tc>
        <w:tc>
          <w:tcPr>
            <w:tcW w:w="2268" w:type="dxa"/>
            <w:shd w:val="clear" w:color="auto" w:fill="FAFAFA"/>
          </w:tcPr>
          <w:p w:rsidR="009536F7" w:rsidRPr="00454019" w:rsidRDefault="009536F7" w:rsidP="009536F7">
            <w:pPr>
              <w:pStyle w:val="TexteduTableaudelHistorique"/>
              <w:rPr>
                <w:color w:val="808080"/>
                <w:szCs w:val="32"/>
                <w:lang w:val="en-GB"/>
              </w:rPr>
            </w:pPr>
            <w:r w:rsidRPr="00454019">
              <w:rPr>
                <w:color w:val="808080"/>
                <w:szCs w:val="32"/>
                <w:lang w:val="en-GB"/>
              </w:rPr>
              <w:t>A.BARROSO</w:t>
            </w:r>
          </w:p>
        </w:tc>
        <w:tc>
          <w:tcPr>
            <w:tcW w:w="1932" w:type="dxa"/>
            <w:shd w:val="clear" w:color="auto" w:fill="FAFAFA"/>
          </w:tcPr>
          <w:p w:rsidR="009536F7" w:rsidRPr="00454019" w:rsidRDefault="009536F7" w:rsidP="009536F7">
            <w:pPr>
              <w:pStyle w:val="TexteduTableaudelHistorique"/>
              <w:rPr>
                <w:color w:val="808080"/>
                <w:szCs w:val="32"/>
                <w:lang w:val="en-GB"/>
              </w:rPr>
            </w:pPr>
          </w:p>
        </w:tc>
      </w:tr>
      <w:tr w:rsidR="009536F7" w:rsidRPr="00454019" w:rsidTr="009536F7">
        <w:tc>
          <w:tcPr>
            <w:tcW w:w="1134" w:type="dxa"/>
            <w:shd w:val="clear" w:color="auto" w:fill="FAFAFA"/>
          </w:tcPr>
          <w:p w:rsidR="009536F7" w:rsidRPr="00454019" w:rsidRDefault="003E70B5" w:rsidP="009536F7">
            <w:pPr>
              <w:pStyle w:val="TexteduTableaudelHistorique"/>
              <w:rPr>
                <w:color w:val="808080"/>
                <w:szCs w:val="32"/>
                <w:lang w:val="en-GB"/>
              </w:rPr>
            </w:pPr>
            <w:r>
              <w:rPr>
                <w:color w:val="808080"/>
                <w:szCs w:val="32"/>
                <w:lang w:val="en-GB"/>
              </w:rPr>
              <w:t>19.4.0.4</w:t>
            </w:r>
          </w:p>
        </w:tc>
        <w:tc>
          <w:tcPr>
            <w:tcW w:w="1474" w:type="dxa"/>
            <w:shd w:val="clear" w:color="auto" w:fill="FAFAFA"/>
          </w:tcPr>
          <w:p w:rsidR="009536F7" w:rsidRPr="00454019" w:rsidRDefault="003E70B5" w:rsidP="009536F7">
            <w:pPr>
              <w:pStyle w:val="TexteduTableaudelHistorique"/>
              <w:rPr>
                <w:color w:val="808080"/>
                <w:szCs w:val="32"/>
                <w:lang w:val="en-GB"/>
              </w:rPr>
            </w:pPr>
            <w:r>
              <w:rPr>
                <w:color w:val="808080"/>
                <w:szCs w:val="32"/>
                <w:lang w:val="en-GB"/>
              </w:rPr>
              <w:t>07/10/2019</w:t>
            </w:r>
          </w:p>
        </w:tc>
        <w:tc>
          <w:tcPr>
            <w:tcW w:w="3147" w:type="dxa"/>
            <w:shd w:val="clear" w:color="auto" w:fill="FAFAFA"/>
          </w:tcPr>
          <w:p w:rsidR="009536F7" w:rsidRPr="00454019" w:rsidRDefault="003E70B5" w:rsidP="009536F7">
            <w:pPr>
              <w:pStyle w:val="TexteduTableaudelHistorique"/>
              <w:rPr>
                <w:color w:val="808080"/>
                <w:szCs w:val="32"/>
                <w:lang w:val="en-GB"/>
              </w:rPr>
            </w:pPr>
            <w:r>
              <w:rPr>
                <w:color w:val="808080"/>
                <w:szCs w:val="32"/>
                <w:lang w:val="en-GB"/>
              </w:rPr>
              <w:t>Update for 19.4.0.4</w:t>
            </w:r>
          </w:p>
        </w:tc>
        <w:tc>
          <w:tcPr>
            <w:tcW w:w="2268" w:type="dxa"/>
            <w:shd w:val="clear" w:color="auto" w:fill="FAFAFA"/>
          </w:tcPr>
          <w:p w:rsidR="009536F7" w:rsidRPr="00454019" w:rsidRDefault="009536F7" w:rsidP="009536F7">
            <w:pPr>
              <w:pStyle w:val="TexteduTableaudelHistorique"/>
              <w:rPr>
                <w:color w:val="808080"/>
                <w:szCs w:val="32"/>
                <w:lang w:val="en-GB"/>
              </w:rPr>
            </w:pPr>
          </w:p>
        </w:tc>
        <w:tc>
          <w:tcPr>
            <w:tcW w:w="1932" w:type="dxa"/>
            <w:shd w:val="clear" w:color="auto" w:fill="FAFAFA"/>
          </w:tcPr>
          <w:p w:rsidR="009536F7" w:rsidRPr="00454019" w:rsidRDefault="009536F7" w:rsidP="009536F7">
            <w:pPr>
              <w:pStyle w:val="TexteduTableaudelHistorique"/>
              <w:rPr>
                <w:color w:val="808080"/>
                <w:szCs w:val="32"/>
                <w:lang w:val="en-GB"/>
              </w:rPr>
            </w:pPr>
          </w:p>
        </w:tc>
      </w:tr>
      <w:tr w:rsidR="009536F7" w:rsidRPr="00454019" w:rsidTr="009536F7">
        <w:tc>
          <w:tcPr>
            <w:tcW w:w="1134" w:type="dxa"/>
            <w:shd w:val="clear" w:color="auto" w:fill="FAFAFA"/>
          </w:tcPr>
          <w:p w:rsidR="009536F7" w:rsidRPr="00454019" w:rsidRDefault="00FB112A" w:rsidP="009536F7">
            <w:pPr>
              <w:pStyle w:val="TexteduTableaudelHistorique"/>
              <w:rPr>
                <w:color w:val="808080"/>
                <w:szCs w:val="32"/>
                <w:lang w:val="en-GB"/>
              </w:rPr>
            </w:pPr>
            <w:r>
              <w:rPr>
                <w:color w:val="808080"/>
                <w:szCs w:val="32"/>
                <w:lang w:val="en-GB"/>
              </w:rPr>
              <w:t>19.5.0.1</w:t>
            </w:r>
          </w:p>
        </w:tc>
        <w:tc>
          <w:tcPr>
            <w:tcW w:w="1474" w:type="dxa"/>
            <w:shd w:val="clear" w:color="auto" w:fill="FAFAFA"/>
          </w:tcPr>
          <w:p w:rsidR="009536F7" w:rsidRPr="00454019" w:rsidRDefault="00FB112A" w:rsidP="009536F7">
            <w:pPr>
              <w:pStyle w:val="TexteduTableaudelHistorique"/>
              <w:rPr>
                <w:color w:val="808080"/>
                <w:szCs w:val="32"/>
                <w:lang w:val="en-GB"/>
              </w:rPr>
            </w:pPr>
            <w:r>
              <w:rPr>
                <w:color w:val="808080"/>
                <w:szCs w:val="32"/>
                <w:lang w:val="en-GB"/>
              </w:rPr>
              <w:t>15/10/2019</w:t>
            </w:r>
          </w:p>
        </w:tc>
        <w:tc>
          <w:tcPr>
            <w:tcW w:w="3147" w:type="dxa"/>
            <w:shd w:val="clear" w:color="auto" w:fill="FAFAFA"/>
          </w:tcPr>
          <w:p w:rsidR="009536F7" w:rsidRPr="00454019" w:rsidRDefault="00FB112A" w:rsidP="009536F7">
            <w:pPr>
              <w:pStyle w:val="TexteduTableaudelHistorique"/>
              <w:rPr>
                <w:color w:val="808080"/>
                <w:szCs w:val="32"/>
                <w:lang w:val="en-GB"/>
              </w:rPr>
            </w:pPr>
            <w:r>
              <w:rPr>
                <w:color w:val="808080"/>
                <w:szCs w:val="32"/>
                <w:lang w:val="en-GB"/>
              </w:rPr>
              <w:t>Update for 19.5.0.1</w:t>
            </w:r>
          </w:p>
        </w:tc>
        <w:tc>
          <w:tcPr>
            <w:tcW w:w="2268" w:type="dxa"/>
            <w:shd w:val="clear" w:color="auto" w:fill="FAFAFA"/>
          </w:tcPr>
          <w:p w:rsidR="009536F7" w:rsidRPr="00454019" w:rsidRDefault="009536F7" w:rsidP="009536F7">
            <w:pPr>
              <w:pStyle w:val="TexteduTableaudelHistorique"/>
              <w:rPr>
                <w:color w:val="808080"/>
                <w:szCs w:val="32"/>
                <w:lang w:val="en-GB"/>
              </w:rPr>
            </w:pPr>
          </w:p>
        </w:tc>
        <w:tc>
          <w:tcPr>
            <w:tcW w:w="1932" w:type="dxa"/>
            <w:shd w:val="clear" w:color="auto" w:fill="FAFAFA"/>
          </w:tcPr>
          <w:p w:rsidR="009536F7" w:rsidRPr="00454019" w:rsidRDefault="009536F7" w:rsidP="009536F7">
            <w:pPr>
              <w:pStyle w:val="TexteduTableaudelHistorique"/>
              <w:rPr>
                <w:color w:val="808080"/>
                <w:szCs w:val="32"/>
                <w:lang w:val="en-GB"/>
              </w:rPr>
            </w:pPr>
          </w:p>
        </w:tc>
      </w:tr>
      <w:tr w:rsidR="00727B17" w:rsidRPr="00454019" w:rsidTr="009536F7">
        <w:tc>
          <w:tcPr>
            <w:tcW w:w="1134" w:type="dxa"/>
            <w:shd w:val="clear" w:color="auto" w:fill="FAFAFA"/>
          </w:tcPr>
          <w:p w:rsidR="00727B17" w:rsidRDefault="00727B17" w:rsidP="009536F7">
            <w:pPr>
              <w:pStyle w:val="TexteduTableaudelHistorique"/>
              <w:rPr>
                <w:color w:val="808080"/>
                <w:szCs w:val="32"/>
                <w:lang w:val="en-GB"/>
              </w:rPr>
            </w:pPr>
            <w:r>
              <w:rPr>
                <w:color w:val="808080"/>
                <w:szCs w:val="32"/>
                <w:lang w:val="en-GB"/>
              </w:rPr>
              <w:t>19.5.0.2</w:t>
            </w:r>
          </w:p>
        </w:tc>
        <w:tc>
          <w:tcPr>
            <w:tcW w:w="1474" w:type="dxa"/>
            <w:shd w:val="clear" w:color="auto" w:fill="FAFAFA"/>
          </w:tcPr>
          <w:p w:rsidR="00727B17" w:rsidRDefault="00727B17" w:rsidP="009536F7">
            <w:pPr>
              <w:pStyle w:val="TexteduTableaudelHistorique"/>
              <w:rPr>
                <w:color w:val="808080"/>
                <w:szCs w:val="32"/>
                <w:lang w:val="en-GB"/>
              </w:rPr>
            </w:pPr>
            <w:r>
              <w:rPr>
                <w:color w:val="808080"/>
                <w:szCs w:val="32"/>
                <w:lang w:val="en-GB"/>
              </w:rPr>
              <w:t>28/10/2019</w:t>
            </w:r>
          </w:p>
        </w:tc>
        <w:tc>
          <w:tcPr>
            <w:tcW w:w="3147" w:type="dxa"/>
            <w:shd w:val="clear" w:color="auto" w:fill="FAFAFA"/>
          </w:tcPr>
          <w:p w:rsidR="00727B17" w:rsidRDefault="00727B17" w:rsidP="009536F7">
            <w:pPr>
              <w:pStyle w:val="TexteduTableaudelHistorique"/>
              <w:rPr>
                <w:color w:val="808080"/>
                <w:szCs w:val="32"/>
                <w:lang w:val="en-GB"/>
              </w:rPr>
            </w:pPr>
            <w:r>
              <w:rPr>
                <w:color w:val="808080"/>
                <w:szCs w:val="32"/>
                <w:lang w:val="en-GB"/>
              </w:rPr>
              <w:t>Update for 19.5.0.2</w:t>
            </w:r>
          </w:p>
        </w:tc>
        <w:tc>
          <w:tcPr>
            <w:tcW w:w="2268" w:type="dxa"/>
            <w:shd w:val="clear" w:color="auto" w:fill="FAFAFA"/>
          </w:tcPr>
          <w:p w:rsidR="00727B17" w:rsidRPr="00454019" w:rsidRDefault="00727B17" w:rsidP="009536F7">
            <w:pPr>
              <w:pStyle w:val="TexteduTableaudelHistorique"/>
              <w:rPr>
                <w:color w:val="808080"/>
                <w:szCs w:val="32"/>
                <w:lang w:val="en-GB"/>
              </w:rPr>
            </w:pPr>
            <w:r>
              <w:rPr>
                <w:color w:val="808080"/>
                <w:szCs w:val="32"/>
                <w:lang w:val="en-GB"/>
              </w:rPr>
              <w:t>A.MOULIN</w:t>
            </w:r>
          </w:p>
        </w:tc>
        <w:tc>
          <w:tcPr>
            <w:tcW w:w="1932" w:type="dxa"/>
            <w:shd w:val="clear" w:color="auto" w:fill="FAFAFA"/>
          </w:tcPr>
          <w:p w:rsidR="00727B17" w:rsidRPr="00454019" w:rsidRDefault="00B27474" w:rsidP="009536F7">
            <w:pPr>
              <w:pStyle w:val="TexteduTableaudelHistorique"/>
              <w:rPr>
                <w:color w:val="808080"/>
                <w:szCs w:val="32"/>
                <w:lang w:val="en-GB"/>
              </w:rPr>
            </w:pPr>
            <w:r>
              <w:rPr>
                <w:color w:val="808080"/>
                <w:szCs w:val="32"/>
                <w:lang w:val="en-GB"/>
              </w:rPr>
              <w:t>A.CHARLES</w:t>
            </w:r>
          </w:p>
        </w:tc>
      </w:tr>
      <w:tr w:rsidR="00B27474" w:rsidRPr="00454019" w:rsidTr="009536F7">
        <w:tc>
          <w:tcPr>
            <w:tcW w:w="1134" w:type="dxa"/>
            <w:shd w:val="clear" w:color="auto" w:fill="FAFAFA"/>
          </w:tcPr>
          <w:p w:rsidR="00B27474" w:rsidRDefault="00B27474">
            <w:pPr>
              <w:pStyle w:val="TexteduTableaudelHistorique"/>
              <w:rPr>
                <w:color w:val="808080"/>
                <w:szCs w:val="32"/>
                <w:lang w:val="en-GB"/>
              </w:rPr>
            </w:pPr>
            <w:r>
              <w:rPr>
                <w:color w:val="808080"/>
                <w:szCs w:val="32"/>
                <w:lang w:val="en-GB"/>
              </w:rPr>
              <w:t>19.5.0.3</w:t>
            </w:r>
          </w:p>
        </w:tc>
        <w:tc>
          <w:tcPr>
            <w:tcW w:w="1474" w:type="dxa"/>
            <w:shd w:val="clear" w:color="auto" w:fill="FAFAFA"/>
          </w:tcPr>
          <w:p w:rsidR="00B27474" w:rsidRDefault="00B27474">
            <w:pPr>
              <w:pStyle w:val="TexteduTableaudelHistorique"/>
              <w:rPr>
                <w:color w:val="808080"/>
                <w:szCs w:val="32"/>
                <w:lang w:val="en-GB"/>
              </w:rPr>
            </w:pPr>
            <w:r>
              <w:rPr>
                <w:color w:val="808080"/>
                <w:szCs w:val="32"/>
                <w:lang w:val="en-GB"/>
              </w:rPr>
              <w:t>26/11/2019</w:t>
            </w:r>
          </w:p>
        </w:tc>
        <w:tc>
          <w:tcPr>
            <w:tcW w:w="3147" w:type="dxa"/>
            <w:shd w:val="clear" w:color="auto" w:fill="FAFAFA"/>
          </w:tcPr>
          <w:p w:rsidR="00B27474" w:rsidRDefault="00B27474" w:rsidP="00B27474">
            <w:pPr>
              <w:pStyle w:val="TexteduTableaudelHistorique"/>
              <w:rPr>
                <w:color w:val="808080"/>
                <w:szCs w:val="32"/>
                <w:lang w:val="en-GB"/>
              </w:rPr>
            </w:pPr>
            <w:r>
              <w:rPr>
                <w:color w:val="808080"/>
                <w:szCs w:val="32"/>
                <w:lang w:val="en-GB"/>
              </w:rPr>
              <w:t>Update for 19.5.0.3</w:t>
            </w:r>
          </w:p>
        </w:tc>
        <w:tc>
          <w:tcPr>
            <w:tcW w:w="2268" w:type="dxa"/>
            <w:shd w:val="clear" w:color="auto" w:fill="FAFAFA"/>
          </w:tcPr>
          <w:p w:rsidR="00B27474" w:rsidRDefault="00B27474" w:rsidP="00B27474">
            <w:pPr>
              <w:pStyle w:val="TexteduTableaudelHistorique"/>
              <w:rPr>
                <w:color w:val="808080"/>
                <w:szCs w:val="32"/>
                <w:lang w:val="en-GB"/>
              </w:rPr>
            </w:pPr>
            <w:r>
              <w:rPr>
                <w:color w:val="808080"/>
                <w:szCs w:val="32"/>
                <w:lang w:val="en-GB"/>
              </w:rPr>
              <w:t>A.MOULIN</w:t>
            </w:r>
          </w:p>
        </w:tc>
        <w:tc>
          <w:tcPr>
            <w:tcW w:w="1932" w:type="dxa"/>
            <w:shd w:val="clear" w:color="auto" w:fill="FAFAFA"/>
          </w:tcPr>
          <w:p w:rsidR="00B27474" w:rsidRPr="00454019" w:rsidRDefault="00B27474" w:rsidP="00B27474">
            <w:pPr>
              <w:pStyle w:val="TexteduTableaudelHistorique"/>
              <w:rPr>
                <w:color w:val="808080"/>
                <w:szCs w:val="32"/>
                <w:lang w:val="en-GB"/>
              </w:rPr>
            </w:pPr>
            <w:r>
              <w:rPr>
                <w:color w:val="808080"/>
                <w:szCs w:val="32"/>
                <w:lang w:val="en-GB"/>
              </w:rPr>
              <w:t>A.CHARLES</w:t>
            </w:r>
          </w:p>
        </w:tc>
      </w:tr>
      <w:tr w:rsidR="00C4015E" w:rsidRPr="00454019" w:rsidTr="009536F7">
        <w:tc>
          <w:tcPr>
            <w:tcW w:w="1134" w:type="dxa"/>
            <w:shd w:val="clear" w:color="auto" w:fill="FAFAFA"/>
          </w:tcPr>
          <w:p w:rsidR="00C4015E" w:rsidRDefault="00C4015E">
            <w:pPr>
              <w:pStyle w:val="TexteduTableaudelHistorique"/>
              <w:rPr>
                <w:color w:val="808080"/>
                <w:szCs w:val="32"/>
                <w:lang w:val="en-GB"/>
              </w:rPr>
            </w:pPr>
            <w:r>
              <w:rPr>
                <w:color w:val="808080"/>
                <w:szCs w:val="32"/>
                <w:lang w:val="en-GB"/>
              </w:rPr>
              <w:t>19.5.0.4</w:t>
            </w:r>
          </w:p>
        </w:tc>
        <w:tc>
          <w:tcPr>
            <w:tcW w:w="1474" w:type="dxa"/>
            <w:shd w:val="clear" w:color="auto" w:fill="FAFAFA"/>
          </w:tcPr>
          <w:p w:rsidR="00C4015E" w:rsidRDefault="00C4015E">
            <w:pPr>
              <w:pStyle w:val="TexteduTableaudelHistorique"/>
              <w:rPr>
                <w:color w:val="808080"/>
                <w:szCs w:val="32"/>
                <w:lang w:val="en-GB"/>
              </w:rPr>
            </w:pPr>
            <w:r>
              <w:rPr>
                <w:color w:val="808080"/>
                <w:szCs w:val="32"/>
                <w:lang w:val="en-GB"/>
              </w:rPr>
              <w:t>09/12/2019</w:t>
            </w:r>
          </w:p>
        </w:tc>
        <w:tc>
          <w:tcPr>
            <w:tcW w:w="3147" w:type="dxa"/>
            <w:shd w:val="clear" w:color="auto" w:fill="FAFAFA"/>
          </w:tcPr>
          <w:p w:rsidR="00C4015E" w:rsidRDefault="00C4015E" w:rsidP="00B27474">
            <w:pPr>
              <w:pStyle w:val="TexteduTableaudelHistorique"/>
              <w:rPr>
                <w:color w:val="808080"/>
                <w:szCs w:val="32"/>
                <w:lang w:val="en-GB"/>
              </w:rPr>
            </w:pPr>
            <w:r>
              <w:rPr>
                <w:color w:val="808080"/>
                <w:szCs w:val="32"/>
                <w:lang w:val="en-GB"/>
              </w:rPr>
              <w:t>Update for 19.5.0.4</w:t>
            </w:r>
          </w:p>
        </w:tc>
        <w:tc>
          <w:tcPr>
            <w:tcW w:w="2268" w:type="dxa"/>
            <w:shd w:val="clear" w:color="auto" w:fill="FAFAFA"/>
          </w:tcPr>
          <w:p w:rsidR="00C4015E" w:rsidRDefault="00C4015E" w:rsidP="00B27474">
            <w:pPr>
              <w:pStyle w:val="TexteduTableaudelHistorique"/>
              <w:rPr>
                <w:color w:val="808080"/>
                <w:szCs w:val="32"/>
                <w:lang w:val="en-GB"/>
              </w:rPr>
            </w:pPr>
            <w:r>
              <w:rPr>
                <w:color w:val="808080"/>
                <w:szCs w:val="32"/>
                <w:lang w:val="en-GB"/>
              </w:rPr>
              <w:t>A.MOULIN</w:t>
            </w:r>
          </w:p>
        </w:tc>
        <w:tc>
          <w:tcPr>
            <w:tcW w:w="1932" w:type="dxa"/>
            <w:shd w:val="clear" w:color="auto" w:fill="FAFAFA"/>
          </w:tcPr>
          <w:p w:rsidR="00C4015E" w:rsidRDefault="00173FAA" w:rsidP="00B27474">
            <w:pPr>
              <w:pStyle w:val="TexteduTableaudelHistorique"/>
              <w:rPr>
                <w:color w:val="808080"/>
                <w:szCs w:val="32"/>
                <w:lang w:val="en-GB"/>
              </w:rPr>
            </w:pPr>
            <w:r>
              <w:rPr>
                <w:color w:val="808080"/>
                <w:szCs w:val="32"/>
                <w:lang w:val="en-GB"/>
              </w:rPr>
              <w:t>A.CHARLES</w:t>
            </w:r>
          </w:p>
        </w:tc>
      </w:tr>
      <w:tr w:rsidR="00173FAA" w:rsidRPr="00454019" w:rsidTr="009536F7">
        <w:tc>
          <w:tcPr>
            <w:tcW w:w="1134" w:type="dxa"/>
            <w:shd w:val="clear" w:color="auto" w:fill="FAFAFA"/>
          </w:tcPr>
          <w:p w:rsidR="00173FAA" w:rsidRDefault="00173FAA">
            <w:pPr>
              <w:pStyle w:val="TexteduTableaudelHistorique"/>
              <w:rPr>
                <w:color w:val="808080"/>
                <w:szCs w:val="32"/>
                <w:lang w:val="en-GB"/>
              </w:rPr>
            </w:pPr>
            <w:r>
              <w:rPr>
                <w:color w:val="808080"/>
                <w:szCs w:val="32"/>
                <w:lang w:val="en-GB"/>
              </w:rPr>
              <w:t>20.0.0.1</w:t>
            </w:r>
          </w:p>
        </w:tc>
        <w:tc>
          <w:tcPr>
            <w:tcW w:w="1474" w:type="dxa"/>
            <w:shd w:val="clear" w:color="auto" w:fill="FAFAFA"/>
          </w:tcPr>
          <w:p w:rsidR="00173FAA" w:rsidRDefault="00173FAA">
            <w:pPr>
              <w:pStyle w:val="TexteduTableaudelHistorique"/>
              <w:rPr>
                <w:color w:val="808080"/>
                <w:szCs w:val="32"/>
                <w:lang w:val="en-GB"/>
              </w:rPr>
            </w:pPr>
            <w:r>
              <w:rPr>
                <w:color w:val="808080"/>
                <w:szCs w:val="32"/>
                <w:lang w:val="en-GB"/>
              </w:rPr>
              <w:t>24/01/2020</w:t>
            </w:r>
          </w:p>
        </w:tc>
        <w:tc>
          <w:tcPr>
            <w:tcW w:w="3147" w:type="dxa"/>
            <w:shd w:val="clear" w:color="auto" w:fill="FAFAFA"/>
          </w:tcPr>
          <w:p w:rsidR="00173FAA" w:rsidRDefault="00173FAA">
            <w:pPr>
              <w:pStyle w:val="TexteduTableaudelHistorique"/>
              <w:rPr>
                <w:color w:val="808080"/>
                <w:szCs w:val="32"/>
                <w:lang w:val="en-GB"/>
              </w:rPr>
            </w:pPr>
            <w:r>
              <w:rPr>
                <w:color w:val="808080"/>
                <w:szCs w:val="32"/>
                <w:lang w:val="en-GB"/>
              </w:rPr>
              <w:t>Update for 20.0.0.1</w:t>
            </w:r>
          </w:p>
        </w:tc>
        <w:tc>
          <w:tcPr>
            <w:tcW w:w="2268" w:type="dxa"/>
            <w:shd w:val="clear" w:color="auto" w:fill="FAFAFA"/>
          </w:tcPr>
          <w:p w:rsidR="00173FAA" w:rsidRDefault="00173FAA" w:rsidP="00B27474">
            <w:pPr>
              <w:pStyle w:val="TexteduTableaudelHistorique"/>
              <w:rPr>
                <w:color w:val="808080"/>
                <w:szCs w:val="32"/>
                <w:lang w:val="en-GB"/>
              </w:rPr>
            </w:pPr>
            <w:r>
              <w:rPr>
                <w:color w:val="808080"/>
                <w:szCs w:val="32"/>
                <w:lang w:val="en-GB"/>
              </w:rPr>
              <w:t>M.SOUBIRAN</w:t>
            </w:r>
          </w:p>
        </w:tc>
        <w:tc>
          <w:tcPr>
            <w:tcW w:w="1932" w:type="dxa"/>
            <w:shd w:val="clear" w:color="auto" w:fill="FAFAFA"/>
          </w:tcPr>
          <w:p w:rsidR="00173FAA" w:rsidRDefault="00173FAA" w:rsidP="00B27474">
            <w:pPr>
              <w:pStyle w:val="TexteduTableaudelHistorique"/>
              <w:rPr>
                <w:color w:val="808080"/>
                <w:szCs w:val="32"/>
                <w:lang w:val="en-GB"/>
              </w:rPr>
            </w:pPr>
            <w:r>
              <w:rPr>
                <w:color w:val="808080"/>
                <w:szCs w:val="32"/>
                <w:lang w:val="en-GB"/>
              </w:rPr>
              <w:t>A.CHARLES</w:t>
            </w:r>
          </w:p>
        </w:tc>
      </w:tr>
      <w:tr w:rsidR="00530C5A" w:rsidRPr="00454019" w:rsidTr="009536F7">
        <w:tc>
          <w:tcPr>
            <w:tcW w:w="1134" w:type="dxa"/>
            <w:shd w:val="clear" w:color="auto" w:fill="FAFAFA"/>
          </w:tcPr>
          <w:p w:rsidR="00530C5A" w:rsidRDefault="00530C5A">
            <w:pPr>
              <w:pStyle w:val="TexteduTableaudelHistorique"/>
              <w:rPr>
                <w:color w:val="808080"/>
                <w:szCs w:val="32"/>
                <w:lang w:val="en-GB"/>
              </w:rPr>
            </w:pPr>
            <w:r>
              <w:rPr>
                <w:color w:val="808080"/>
                <w:szCs w:val="32"/>
                <w:lang w:val="en-GB"/>
              </w:rPr>
              <w:t>20.0.0.3</w:t>
            </w:r>
          </w:p>
        </w:tc>
        <w:tc>
          <w:tcPr>
            <w:tcW w:w="1474" w:type="dxa"/>
            <w:shd w:val="clear" w:color="auto" w:fill="FAFAFA"/>
          </w:tcPr>
          <w:p w:rsidR="00530C5A" w:rsidRDefault="00530C5A">
            <w:pPr>
              <w:pStyle w:val="TexteduTableaudelHistorique"/>
              <w:rPr>
                <w:color w:val="808080"/>
                <w:szCs w:val="32"/>
                <w:lang w:val="en-GB"/>
              </w:rPr>
            </w:pPr>
            <w:r>
              <w:rPr>
                <w:color w:val="808080"/>
                <w:szCs w:val="32"/>
                <w:lang w:val="en-GB"/>
              </w:rPr>
              <w:t>02/03/2020</w:t>
            </w:r>
          </w:p>
        </w:tc>
        <w:tc>
          <w:tcPr>
            <w:tcW w:w="3147" w:type="dxa"/>
            <w:shd w:val="clear" w:color="auto" w:fill="FAFAFA"/>
          </w:tcPr>
          <w:p w:rsidR="00530C5A" w:rsidRDefault="00530C5A">
            <w:pPr>
              <w:pStyle w:val="TexteduTableaudelHistorique"/>
              <w:rPr>
                <w:color w:val="808080"/>
                <w:szCs w:val="32"/>
                <w:lang w:val="en-GB"/>
              </w:rPr>
            </w:pPr>
            <w:r>
              <w:rPr>
                <w:color w:val="808080"/>
                <w:szCs w:val="32"/>
                <w:lang w:val="en-GB"/>
              </w:rPr>
              <w:t>Update for 20.0.0.3</w:t>
            </w:r>
          </w:p>
        </w:tc>
        <w:tc>
          <w:tcPr>
            <w:tcW w:w="2268" w:type="dxa"/>
            <w:shd w:val="clear" w:color="auto" w:fill="FAFAFA"/>
          </w:tcPr>
          <w:p w:rsidR="00530C5A" w:rsidRDefault="00530C5A" w:rsidP="00530C5A">
            <w:pPr>
              <w:pStyle w:val="TexteduTableaudelHistorique"/>
              <w:rPr>
                <w:color w:val="808080"/>
                <w:szCs w:val="32"/>
                <w:lang w:val="en-GB"/>
              </w:rPr>
            </w:pPr>
            <w:r>
              <w:rPr>
                <w:color w:val="808080"/>
                <w:szCs w:val="32"/>
                <w:lang w:val="en-GB"/>
              </w:rPr>
              <w:t>A.MOULIN</w:t>
            </w:r>
          </w:p>
        </w:tc>
        <w:tc>
          <w:tcPr>
            <w:tcW w:w="1932" w:type="dxa"/>
            <w:shd w:val="clear" w:color="auto" w:fill="FAFAFA"/>
          </w:tcPr>
          <w:p w:rsidR="00530C5A" w:rsidRDefault="00530C5A" w:rsidP="00B27474">
            <w:pPr>
              <w:pStyle w:val="TexteduTableaudelHistorique"/>
              <w:rPr>
                <w:color w:val="808080"/>
                <w:szCs w:val="32"/>
                <w:lang w:val="en-GB"/>
              </w:rPr>
            </w:pPr>
          </w:p>
        </w:tc>
      </w:tr>
      <w:tr w:rsidR="002A23E3" w:rsidRPr="00454019" w:rsidTr="009536F7">
        <w:tc>
          <w:tcPr>
            <w:tcW w:w="1134" w:type="dxa"/>
            <w:shd w:val="clear" w:color="auto" w:fill="FAFAFA"/>
          </w:tcPr>
          <w:p w:rsidR="002A23E3" w:rsidRDefault="002A23E3">
            <w:pPr>
              <w:pStyle w:val="TexteduTableaudelHistorique"/>
              <w:rPr>
                <w:color w:val="808080"/>
                <w:szCs w:val="32"/>
                <w:lang w:val="en-GB"/>
              </w:rPr>
            </w:pPr>
            <w:r>
              <w:rPr>
                <w:color w:val="808080"/>
                <w:szCs w:val="32"/>
                <w:lang w:val="en-GB"/>
              </w:rPr>
              <w:t>20.0.0.4</w:t>
            </w:r>
          </w:p>
        </w:tc>
        <w:tc>
          <w:tcPr>
            <w:tcW w:w="1474" w:type="dxa"/>
            <w:shd w:val="clear" w:color="auto" w:fill="FAFAFA"/>
          </w:tcPr>
          <w:p w:rsidR="002A23E3" w:rsidRDefault="002A23E3">
            <w:pPr>
              <w:pStyle w:val="TexteduTableaudelHistorique"/>
              <w:rPr>
                <w:color w:val="808080"/>
                <w:szCs w:val="32"/>
                <w:lang w:val="en-GB"/>
              </w:rPr>
            </w:pPr>
            <w:r>
              <w:rPr>
                <w:color w:val="808080"/>
                <w:szCs w:val="32"/>
                <w:lang w:val="en-GB"/>
              </w:rPr>
              <w:t>23/03/2020</w:t>
            </w:r>
          </w:p>
        </w:tc>
        <w:tc>
          <w:tcPr>
            <w:tcW w:w="3147" w:type="dxa"/>
            <w:shd w:val="clear" w:color="auto" w:fill="FAFAFA"/>
          </w:tcPr>
          <w:p w:rsidR="002A23E3" w:rsidRDefault="002A23E3">
            <w:pPr>
              <w:pStyle w:val="TexteduTableaudelHistorique"/>
              <w:rPr>
                <w:color w:val="808080"/>
                <w:szCs w:val="32"/>
                <w:lang w:val="en-GB"/>
              </w:rPr>
            </w:pPr>
            <w:r>
              <w:rPr>
                <w:color w:val="808080"/>
                <w:szCs w:val="32"/>
                <w:lang w:val="en-GB"/>
              </w:rPr>
              <w:t>Update for 20.0.0.4</w:t>
            </w:r>
          </w:p>
        </w:tc>
        <w:tc>
          <w:tcPr>
            <w:tcW w:w="2268" w:type="dxa"/>
            <w:shd w:val="clear" w:color="auto" w:fill="FAFAFA"/>
          </w:tcPr>
          <w:p w:rsidR="002A23E3" w:rsidRDefault="002A23E3" w:rsidP="00530C5A">
            <w:pPr>
              <w:pStyle w:val="TexteduTableaudelHistorique"/>
              <w:rPr>
                <w:color w:val="808080"/>
                <w:szCs w:val="32"/>
                <w:lang w:val="en-GB"/>
              </w:rPr>
            </w:pPr>
            <w:r>
              <w:rPr>
                <w:color w:val="808080"/>
                <w:szCs w:val="32"/>
                <w:lang w:val="en-GB"/>
              </w:rPr>
              <w:t>A.MOULIN</w:t>
            </w:r>
          </w:p>
        </w:tc>
        <w:tc>
          <w:tcPr>
            <w:tcW w:w="1932" w:type="dxa"/>
            <w:shd w:val="clear" w:color="auto" w:fill="FAFAFA"/>
          </w:tcPr>
          <w:p w:rsidR="002A23E3" w:rsidRDefault="002A23E3" w:rsidP="00B27474">
            <w:pPr>
              <w:pStyle w:val="TexteduTableaudelHistorique"/>
              <w:rPr>
                <w:color w:val="808080"/>
                <w:szCs w:val="32"/>
                <w:lang w:val="en-GB"/>
              </w:rPr>
            </w:pPr>
          </w:p>
        </w:tc>
      </w:tr>
      <w:tr w:rsidR="004B6AF4" w:rsidRPr="00454019" w:rsidTr="009536F7">
        <w:tc>
          <w:tcPr>
            <w:tcW w:w="1134" w:type="dxa"/>
            <w:shd w:val="clear" w:color="auto" w:fill="FAFAFA"/>
          </w:tcPr>
          <w:p w:rsidR="004B6AF4" w:rsidRDefault="004B6AF4">
            <w:pPr>
              <w:pStyle w:val="TexteduTableaudelHistorique"/>
              <w:rPr>
                <w:color w:val="808080"/>
                <w:szCs w:val="32"/>
                <w:lang w:val="en-GB"/>
              </w:rPr>
            </w:pPr>
            <w:r>
              <w:rPr>
                <w:color w:val="808080"/>
                <w:szCs w:val="32"/>
                <w:lang w:val="en-GB"/>
              </w:rPr>
              <w:t>20.1.0.1</w:t>
            </w:r>
          </w:p>
        </w:tc>
        <w:tc>
          <w:tcPr>
            <w:tcW w:w="1474" w:type="dxa"/>
            <w:shd w:val="clear" w:color="auto" w:fill="FAFAFA"/>
          </w:tcPr>
          <w:p w:rsidR="004B6AF4" w:rsidRDefault="004B6AF4">
            <w:pPr>
              <w:pStyle w:val="TexteduTableaudelHistorique"/>
              <w:rPr>
                <w:color w:val="808080"/>
                <w:szCs w:val="32"/>
                <w:lang w:val="en-GB"/>
              </w:rPr>
            </w:pPr>
            <w:r>
              <w:rPr>
                <w:color w:val="808080"/>
                <w:szCs w:val="32"/>
                <w:lang w:val="en-GB"/>
              </w:rPr>
              <w:t>12/05/2020</w:t>
            </w:r>
          </w:p>
        </w:tc>
        <w:tc>
          <w:tcPr>
            <w:tcW w:w="3147" w:type="dxa"/>
            <w:shd w:val="clear" w:color="auto" w:fill="FAFAFA"/>
          </w:tcPr>
          <w:p w:rsidR="004B6AF4" w:rsidRDefault="004B6AF4">
            <w:pPr>
              <w:pStyle w:val="TexteduTableaudelHistorique"/>
              <w:rPr>
                <w:color w:val="808080"/>
                <w:szCs w:val="32"/>
                <w:lang w:val="en-GB"/>
              </w:rPr>
            </w:pPr>
            <w:r>
              <w:rPr>
                <w:color w:val="808080"/>
                <w:szCs w:val="32"/>
                <w:lang w:val="en-GB"/>
              </w:rPr>
              <w:t>Update for 20.1.0.1</w:t>
            </w:r>
          </w:p>
        </w:tc>
        <w:tc>
          <w:tcPr>
            <w:tcW w:w="2268" w:type="dxa"/>
            <w:shd w:val="clear" w:color="auto" w:fill="FAFAFA"/>
          </w:tcPr>
          <w:p w:rsidR="004B6AF4" w:rsidRDefault="004B6AF4" w:rsidP="00530C5A">
            <w:pPr>
              <w:pStyle w:val="TexteduTableaudelHistorique"/>
              <w:rPr>
                <w:color w:val="808080"/>
                <w:szCs w:val="32"/>
                <w:lang w:val="en-GB"/>
              </w:rPr>
            </w:pPr>
            <w:r>
              <w:rPr>
                <w:color w:val="808080"/>
                <w:szCs w:val="32"/>
                <w:lang w:val="en-GB"/>
              </w:rPr>
              <w:t>A.MOULIN</w:t>
            </w:r>
          </w:p>
        </w:tc>
        <w:tc>
          <w:tcPr>
            <w:tcW w:w="1932" w:type="dxa"/>
            <w:shd w:val="clear" w:color="auto" w:fill="FAFAFA"/>
          </w:tcPr>
          <w:p w:rsidR="004B6AF4" w:rsidRDefault="004B6AF4" w:rsidP="00B27474">
            <w:pPr>
              <w:pStyle w:val="TexteduTableaudelHistorique"/>
              <w:rPr>
                <w:color w:val="808080"/>
                <w:szCs w:val="32"/>
                <w:lang w:val="en-GB"/>
              </w:rPr>
            </w:pPr>
          </w:p>
        </w:tc>
      </w:tr>
      <w:tr w:rsidR="00005434" w:rsidRPr="00454019" w:rsidTr="009536F7">
        <w:tc>
          <w:tcPr>
            <w:tcW w:w="1134" w:type="dxa"/>
            <w:shd w:val="clear" w:color="auto" w:fill="FAFAFA"/>
          </w:tcPr>
          <w:p w:rsidR="00005434" w:rsidRDefault="00005434">
            <w:pPr>
              <w:pStyle w:val="TexteduTableaudelHistorique"/>
              <w:rPr>
                <w:color w:val="808080"/>
                <w:szCs w:val="32"/>
                <w:lang w:val="en-GB"/>
              </w:rPr>
            </w:pPr>
            <w:r>
              <w:rPr>
                <w:color w:val="808080"/>
                <w:szCs w:val="32"/>
                <w:lang w:val="en-GB"/>
              </w:rPr>
              <w:t>20.1.0.2</w:t>
            </w:r>
          </w:p>
        </w:tc>
        <w:tc>
          <w:tcPr>
            <w:tcW w:w="1474" w:type="dxa"/>
            <w:shd w:val="clear" w:color="auto" w:fill="FAFAFA"/>
          </w:tcPr>
          <w:p w:rsidR="00005434" w:rsidRDefault="00005434">
            <w:pPr>
              <w:pStyle w:val="TexteduTableaudelHistorique"/>
              <w:rPr>
                <w:color w:val="808080"/>
                <w:szCs w:val="32"/>
                <w:lang w:val="en-GB"/>
              </w:rPr>
            </w:pPr>
            <w:r>
              <w:rPr>
                <w:color w:val="808080"/>
                <w:szCs w:val="32"/>
                <w:lang w:val="en-GB"/>
              </w:rPr>
              <w:t>27/05/2020</w:t>
            </w:r>
          </w:p>
        </w:tc>
        <w:tc>
          <w:tcPr>
            <w:tcW w:w="3147" w:type="dxa"/>
            <w:shd w:val="clear" w:color="auto" w:fill="FAFAFA"/>
          </w:tcPr>
          <w:p w:rsidR="00005434" w:rsidRDefault="00005434">
            <w:pPr>
              <w:pStyle w:val="TexteduTableaudelHistorique"/>
              <w:rPr>
                <w:color w:val="808080"/>
                <w:szCs w:val="32"/>
                <w:lang w:val="en-GB"/>
              </w:rPr>
            </w:pPr>
            <w:r>
              <w:rPr>
                <w:color w:val="808080"/>
                <w:szCs w:val="32"/>
                <w:lang w:val="en-GB"/>
              </w:rPr>
              <w:t>Update for 20.1.0.2</w:t>
            </w:r>
          </w:p>
        </w:tc>
        <w:tc>
          <w:tcPr>
            <w:tcW w:w="2268" w:type="dxa"/>
            <w:shd w:val="clear" w:color="auto" w:fill="FAFAFA"/>
          </w:tcPr>
          <w:p w:rsidR="00005434" w:rsidRDefault="00005434" w:rsidP="00530C5A">
            <w:pPr>
              <w:pStyle w:val="TexteduTableaudelHistorique"/>
              <w:rPr>
                <w:color w:val="808080"/>
                <w:szCs w:val="32"/>
                <w:lang w:val="en-GB"/>
              </w:rPr>
            </w:pPr>
            <w:r>
              <w:rPr>
                <w:color w:val="808080"/>
                <w:szCs w:val="32"/>
                <w:lang w:val="en-GB"/>
              </w:rPr>
              <w:t>A.MOULIN</w:t>
            </w:r>
          </w:p>
        </w:tc>
        <w:tc>
          <w:tcPr>
            <w:tcW w:w="1932" w:type="dxa"/>
            <w:shd w:val="clear" w:color="auto" w:fill="FAFAFA"/>
          </w:tcPr>
          <w:p w:rsidR="00005434" w:rsidRDefault="00005434" w:rsidP="00B27474">
            <w:pPr>
              <w:pStyle w:val="TexteduTableaudelHistorique"/>
              <w:rPr>
                <w:color w:val="808080"/>
                <w:szCs w:val="32"/>
                <w:lang w:val="en-GB"/>
              </w:rPr>
            </w:pPr>
          </w:p>
        </w:tc>
      </w:tr>
      <w:tr w:rsidR="00377C0E" w:rsidRPr="00454019" w:rsidTr="009536F7">
        <w:tc>
          <w:tcPr>
            <w:tcW w:w="1134" w:type="dxa"/>
            <w:shd w:val="clear" w:color="auto" w:fill="FAFAFA"/>
          </w:tcPr>
          <w:p w:rsidR="00377C0E" w:rsidRDefault="00377C0E">
            <w:pPr>
              <w:pStyle w:val="TexteduTableaudelHistorique"/>
              <w:rPr>
                <w:color w:val="808080"/>
                <w:szCs w:val="32"/>
                <w:lang w:val="en-GB"/>
              </w:rPr>
            </w:pPr>
            <w:r>
              <w:rPr>
                <w:color w:val="808080"/>
                <w:szCs w:val="32"/>
                <w:lang w:val="en-GB"/>
              </w:rPr>
              <w:t>20.1.0.3</w:t>
            </w:r>
          </w:p>
        </w:tc>
        <w:tc>
          <w:tcPr>
            <w:tcW w:w="1474" w:type="dxa"/>
            <w:shd w:val="clear" w:color="auto" w:fill="FAFAFA"/>
          </w:tcPr>
          <w:p w:rsidR="00377C0E" w:rsidRDefault="00377C0E">
            <w:pPr>
              <w:pStyle w:val="TexteduTableaudelHistorique"/>
              <w:rPr>
                <w:color w:val="808080"/>
                <w:szCs w:val="32"/>
                <w:lang w:val="en-GB"/>
              </w:rPr>
            </w:pPr>
            <w:r>
              <w:rPr>
                <w:color w:val="808080"/>
                <w:szCs w:val="32"/>
                <w:lang w:val="en-GB"/>
              </w:rPr>
              <w:t>15/06/2020</w:t>
            </w:r>
          </w:p>
        </w:tc>
        <w:tc>
          <w:tcPr>
            <w:tcW w:w="3147" w:type="dxa"/>
            <w:shd w:val="clear" w:color="auto" w:fill="FAFAFA"/>
          </w:tcPr>
          <w:p w:rsidR="00377C0E" w:rsidRDefault="00377C0E">
            <w:pPr>
              <w:pStyle w:val="TexteduTableaudelHistorique"/>
              <w:rPr>
                <w:color w:val="808080"/>
                <w:szCs w:val="32"/>
                <w:lang w:val="en-GB"/>
              </w:rPr>
            </w:pPr>
            <w:r>
              <w:rPr>
                <w:color w:val="808080"/>
                <w:szCs w:val="32"/>
                <w:lang w:val="en-GB"/>
              </w:rPr>
              <w:t>Update for 20.1.0.3</w:t>
            </w:r>
          </w:p>
        </w:tc>
        <w:tc>
          <w:tcPr>
            <w:tcW w:w="2268" w:type="dxa"/>
            <w:shd w:val="clear" w:color="auto" w:fill="FAFAFA"/>
          </w:tcPr>
          <w:p w:rsidR="00377C0E" w:rsidRDefault="00377C0E" w:rsidP="00530C5A">
            <w:pPr>
              <w:pStyle w:val="TexteduTableaudelHistorique"/>
              <w:rPr>
                <w:color w:val="808080"/>
                <w:szCs w:val="32"/>
                <w:lang w:val="en-GB"/>
              </w:rPr>
            </w:pPr>
            <w:r>
              <w:rPr>
                <w:color w:val="808080"/>
                <w:szCs w:val="32"/>
                <w:lang w:val="en-GB"/>
              </w:rPr>
              <w:t>Y. LEGLISE</w:t>
            </w:r>
          </w:p>
        </w:tc>
        <w:tc>
          <w:tcPr>
            <w:tcW w:w="1932" w:type="dxa"/>
            <w:shd w:val="clear" w:color="auto" w:fill="FAFAFA"/>
          </w:tcPr>
          <w:p w:rsidR="00377C0E" w:rsidRDefault="00377C0E" w:rsidP="00B27474">
            <w:pPr>
              <w:pStyle w:val="TexteduTableaudelHistorique"/>
              <w:rPr>
                <w:color w:val="808080"/>
                <w:szCs w:val="32"/>
                <w:lang w:val="en-GB"/>
              </w:rPr>
            </w:pPr>
          </w:p>
        </w:tc>
      </w:tr>
      <w:tr w:rsidR="00673757" w:rsidRPr="00454019" w:rsidTr="009536F7">
        <w:trPr>
          <w:ins w:id="8" w:author="BENCHERIF Maher" w:date="2020-07-16T13:17:00Z"/>
        </w:trPr>
        <w:tc>
          <w:tcPr>
            <w:tcW w:w="1134" w:type="dxa"/>
            <w:shd w:val="clear" w:color="auto" w:fill="FAFAFA"/>
          </w:tcPr>
          <w:p w:rsidR="00673757" w:rsidRDefault="002A4732" w:rsidP="00673757">
            <w:pPr>
              <w:pStyle w:val="TexteduTableaudelHistorique"/>
              <w:rPr>
                <w:ins w:id="9" w:author="BENCHERIF Maher" w:date="2020-07-16T13:17:00Z"/>
                <w:color w:val="808080"/>
                <w:szCs w:val="32"/>
                <w:lang w:val="en-GB"/>
              </w:rPr>
            </w:pPr>
            <w:ins w:id="10" w:author="BENCHERIF Maher" w:date="2020-07-16T13:17:00Z">
              <w:r>
                <w:rPr>
                  <w:color w:val="808080"/>
                  <w:szCs w:val="32"/>
                  <w:lang w:val="en-GB"/>
                </w:rPr>
                <w:t>20.1.0.4</w:t>
              </w:r>
            </w:ins>
          </w:p>
        </w:tc>
        <w:tc>
          <w:tcPr>
            <w:tcW w:w="1474" w:type="dxa"/>
            <w:shd w:val="clear" w:color="auto" w:fill="FAFAFA"/>
          </w:tcPr>
          <w:p w:rsidR="00673757" w:rsidRDefault="00673757" w:rsidP="00673757">
            <w:pPr>
              <w:pStyle w:val="TexteduTableaudelHistorique"/>
              <w:rPr>
                <w:ins w:id="11" w:author="BENCHERIF Maher" w:date="2020-07-16T13:17:00Z"/>
                <w:color w:val="808080"/>
                <w:szCs w:val="32"/>
                <w:lang w:val="en-GB"/>
              </w:rPr>
            </w:pPr>
            <w:ins w:id="12" w:author="BENCHERIF Maher" w:date="2020-07-16T13:17:00Z">
              <w:r>
                <w:rPr>
                  <w:color w:val="808080"/>
                  <w:szCs w:val="32"/>
                  <w:lang w:val="en-GB"/>
                </w:rPr>
                <w:t>16/07/2020</w:t>
              </w:r>
            </w:ins>
          </w:p>
        </w:tc>
        <w:tc>
          <w:tcPr>
            <w:tcW w:w="3147" w:type="dxa"/>
            <w:shd w:val="clear" w:color="auto" w:fill="FAFAFA"/>
          </w:tcPr>
          <w:p w:rsidR="00673757" w:rsidRDefault="00673757" w:rsidP="00673757">
            <w:pPr>
              <w:pStyle w:val="TexteduTableaudelHistorique"/>
              <w:rPr>
                <w:ins w:id="13" w:author="BENCHERIF Maher" w:date="2020-07-16T13:17:00Z"/>
                <w:color w:val="808080"/>
                <w:szCs w:val="32"/>
                <w:lang w:val="en-GB"/>
              </w:rPr>
            </w:pPr>
            <w:ins w:id="14" w:author="BENCHERIF Maher" w:date="2020-07-16T13:17:00Z">
              <w:r>
                <w:rPr>
                  <w:color w:val="808080"/>
                  <w:szCs w:val="32"/>
                  <w:lang w:val="en-GB"/>
                </w:rPr>
                <w:t>Update for 20.1.0.4</w:t>
              </w:r>
            </w:ins>
          </w:p>
        </w:tc>
        <w:tc>
          <w:tcPr>
            <w:tcW w:w="2268" w:type="dxa"/>
            <w:shd w:val="clear" w:color="auto" w:fill="FAFAFA"/>
          </w:tcPr>
          <w:p w:rsidR="00673757" w:rsidRDefault="00673757" w:rsidP="00673757">
            <w:pPr>
              <w:pStyle w:val="TexteduTableaudelHistorique"/>
              <w:rPr>
                <w:ins w:id="15" w:author="BENCHERIF Maher" w:date="2020-07-16T13:17:00Z"/>
                <w:color w:val="808080"/>
                <w:szCs w:val="32"/>
                <w:lang w:val="en-GB"/>
              </w:rPr>
            </w:pPr>
            <w:ins w:id="16" w:author="BENCHERIF Maher" w:date="2020-07-16T13:18:00Z">
              <w:r>
                <w:rPr>
                  <w:color w:val="808080"/>
                  <w:szCs w:val="32"/>
                  <w:lang w:val="en-GB"/>
                </w:rPr>
                <w:t>M. BENCHERIF</w:t>
              </w:r>
            </w:ins>
          </w:p>
        </w:tc>
        <w:tc>
          <w:tcPr>
            <w:tcW w:w="1932" w:type="dxa"/>
            <w:shd w:val="clear" w:color="auto" w:fill="FAFAFA"/>
          </w:tcPr>
          <w:p w:rsidR="00673757" w:rsidRDefault="009052EC" w:rsidP="00673757">
            <w:pPr>
              <w:pStyle w:val="TexteduTableaudelHistorique"/>
              <w:rPr>
                <w:ins w:id="17" w:author="BENCHERIF Maher" w:date="2020-07-16T13:17:00Z"/>
                <w:color w:val="808080"/>
                <w:szCs w:val="32"/>
                <w:lang w:val="en-GB"/>
              </w:rPr>
            </w:pPr>
            <w:ins w:id="18" w:author="BENCHERIF Maher" w:date="2020-07-17T09:12:00Z">
              <w:r>
                <w:rPr>
                  <w:color w:val="808080"/>
                  <w:szCs w:val="32"/>
                  <w:lang w:val="en-GB"/>
                </w:rPr>
                <w:t>A.MOULIN</w:t>
              </w:r>
            </w:ins>
          </w:p>
        </w:tc>
      </w:tr>
    </w:tbl>
    <w:p w:rsidR="009536F7" w:rsidRPr="00454019" w:rsidRDefault="009536F7" w:rsidP="009536F7"/>
    <w:p w:rsidR="009536F7" w:rsidRPr="00454019" w:rsidRDefault="009536F7" w:rsidP="009536F7">
      <w:pPr>
        <w:pStyle w:val="TitredeDossier"/>
        <w:rPr>
          <w:lang w:val="en-GB"/>
        </w:rPr>
      </w:pPr>
      <w:r w:rsidRPr="00454019">
        <w:rPr>
          <w:lang w:val="en-GB"/>
        </w:rPr>
        <w:br w:type="page"/>
      </w:r>
      <w:r w:rsidRPr="00454019">
        <w:rPr>
          <w:lang w:val="en-GB"/>
        </w:rPr>
        <w:lastRenderedPageBreak/>
        <w:fldChar w:fldCharType="begin"/>
      </w:r>
      <w:r w:rsidRPr="00454019">
        <w:rPr>
          <w:lang w:val="en-GB"/>
        </w:rPr>
        <w:instrText xml:space="preserve"> DOCPROPERTY  DOCSLABEL_summary </w:instrText>
      </w:r>
      <w:r w:rsidRPr="00454019">
        <w:rPr>
          <w:lang w:val="en-GB"/>
        </w:rPr>
        <w:fldChar w:fldCharType="separate"/>
      </w:r>
      <w:r>
        <w:rPr>
          <w:lang w:val="en-GB"/>
        </w:rPr>
        <w:t>Summary</w:t>
      </w:r>
      <w:r w:rsidRPr="00454019">
        <w:rPr>
          <w:lang w:val="en-GB"/>
        </w:rPr>
        <w:fldChar w:fldCharType="end"/>
      </w:r>
    </w:p>
    <w:p w:rsidR="0097292F" w:rsidRDefault="009536F7">
      <w:pPr>
        <w:pStyle w:val="TM1"/>
        <w:rPr>
          <w:rFonts w:eastAsiaTheme="minorEastAsia" w:cstheme="minorBidi"/>
          <w:b w:val="0"/>
          <w:caps w:val="0"/>
          <w:sz w:val="22"/>
          <w:szCs w:val="22"/>
          <w:u w:val="none"/>
          <w:lang w:val="fr-FR" w:eastAsia="fr-FR"/>
        </w:rPr>
      </w:pPr>
      <w:r w:rsidRPr="00454019">
        <w:rPr>
          <w:rFonts w:ascii="Century Gothic" w:hAnsi="Century Gothic"/>
        </w:rPr>
        <w:fldChar w:fldCharType="begin"/>
      </w:r>
      <w:r w:rsidRPr="00454019">
        <w:instrText xml:space="preserve"> TOC \o "1-3" \h \z \u </w:instrText>
      </w:r>
      <w:r w:rsidRPr="00454019">
        <w:rPr>
          <w:rFonts w:ascii="Century Gothic" w:hAnsi="Century Gothic"/>
        </w:rPr>
        <w:fldChar w:fldCharType="separate"/>
      </w:r>
      <w:hyperlink w:anchor="_Toc19526837" w:history="1">
        <w:r w:rsidR="0097292F" w:rsidRPr="003945EC">
          <w:rPr>
            <w:rStyle w:val="Lienhypertexte"/>
          </w:rPr>
          <w:t>1.1</w:t>
        </w:r>
        <w:r w:rsidR="0097292F">
          <w:rPr>
            <w:rFonts w:eastAsiaTheme="minorEastAsia" w:cstheme="minorBidi"/>
            <w:b w:val="0"/>
            <w:caps w:val="0"/>
            <w:sz w:val="22"/>
            <w:szCs w:val="22"/>
            <w:u w:val="none"/>
            <w:lang w:val="fr-FR" w:eastAsia="fr-FR"/>
          </w:rPr>
          <w:tab/>
        </w:r>
        <w:r w:rsidR="0097292F" w:rsidRPr="003945EC">
          <w:rPr>
            <w:rStyle w:val="Lienhypertexte"/>
          </w:rPr>
          <w:t>Introduction</w:t>
        </w:r>
        <w:r w:rsidR="0097292F">
          <w:rPr>
            <w:webHidden/>
          </w:rPr>
          <w:tab/>
        </w:r>
        <w:r w:rsidR="0097292F">
          <w:rPr>
            <w:webHidden/>
          </w:rPr>
          <w:fldChar w:fldCharType="begin"/>
        </w:r>
        <w:r w:rsidR="0097292F">
          <w:rPr>
            <w:webHidden/>
          </w:rPr>
          <w:instrText xml:space="preserve"> PAGEREF _Toc19526837 \h </w:instrText>
        </w:r>
        <w:r w:rsidR="0097292F">
          <w:rPr>
            <w:webHidden/>
          </w:rPr>
        </w:r>
        <w:r w:rsidR="0097292F">
          <w:rPr>
            <w:webHidden/>
          </w:rPr>
          <w:fldChar w:fldCharType="separate"/>
        </w:r>
        <w:r w:rsidR="0097292F">
          <w:rPr>
            <w:webHidden/>
          </w:rPr>
          <w:t>5</w:t>
        </w:r>
        <w:r w:rsidR="0097292F">
          <w:rPr>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38" w:history="1">
        <w:r w:rsidR="0097292F" w:rsidRPr="003945EC">
          <w:rPr>
            <w:rStyle w:val="Lienhypertexte"/>
            <w:noProof/>
          </w:rPr>
          <w:t>1.2</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Purpose of the document</w:t>
        </w:r>
        <w:r w:rsidR="0097292F">
          <w:rPr>
            <w:noProof/>
            <w:webHidden/>
          </w:rPr>
          <w:tab/>
        </w:r>
        <w:r w:rsidR="0097292F">
          <w:rPr>
            <w:noProof/>
            <w:webHidden/>
          </w:rPr>
          <w:fldChar w:fldCharType="begin"/>
        </w:r>
        <w:r w:rsidR="0097292F">
          <w:rPr>
            <w:noProof/>
            <w:webHidden/>
          </w:rPr>
          <w:instrText xml:space="preserve"> PAGEREF _Toc19526838 \h </w:instrText>
        </w:r>
        <w:r w:rsidR="0097292F">
          <w:rPr>
            <w:noProof/>
            <w:webHidden/>
          </w:rPr>
        </w:r>
        <w:r w:rsidR="0097292F">
          <w:rPr>
            <w:noProof/>
            <w:webHidden/>
          </w:rPr>
          <w:fldChar w:fldCharType="separate"/>
        </w:r>
        <w:r w:rsidR="0097292F">
          <w:rPr>
            <w:noProof/>
            <w:webHidden/>
          </w:rPr>
          <w:t>5</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39" w:history="1">
        <w:r w:rsidR="0097292F" w:rsidRPr="003945EC">
          <w:rPr>
            <w:rStyle w:val="Lienhypertexte"/>
            <w:noProof/>
          </w:rPr>
          <w:t>1.3</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Scope of the document</w:t>
        </w:r>
        <w:r w:rsidR="0097292F">
          <w:rPr>
            <w:noProof/>
            <w:webHidden/>
          </w:rPr>
          <w:tab/>
        </w:r>
        <w:r w:rsidR="0097292F">
          <w:rPr>
            <w:noProof/>
            <w:webHidden/>
          </w:rPr>
          <w:fldChar w:fldCharType="begin"/>
        </w:r>
        <w:r w:rsidR="0097292F">
          <w:rPr>
            <w:noProof/>
            <w:webHidden/>
          </w:rPr>
          <w:instrText xml:space="preserve"> PAGEREF _Toc19526839 \h </w:instrText>
        </w:r>
        <w:r w:rsidR="0097292F">
          <w:rPr>
            <w:noProof/>
            <w:webHidden/>
          </w:rPr>
        </w:r>
        <w:r w:rsidR="0097292F">
          <w:rPr>
            <w:noProof/>
            <w:webHidden/>
          </w:rPr>
          <w:fldChar w:fldCharType="separate"/>
        </w:r>
        <w:r w:rsidR="0097292F">
          <w:rPr>
            <w:noProof/>
            <w:webHidden/>
          </w:rPr>
          <w:t>5</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40" w:history="1">
        <w:r w:rsidR="0097292F" w:rsidRPr="003945EC">
          <w:rPr>
            <w:rStyle w:val="Lienhypertexte"/>
            <w:noProof/>
          </w:rPr>
          <w:t>1.4</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Terminology</w:t>
        </w:r>
        <w:r w:rsidR="0097292F">
          <w:rPr>
            <w:noProof/>
            <w:webHidden/>
          </w:rPr>
          <w:tab/>
        </w:r>
        <w:r w:rsidR="0097292F">
          <w:rPr>
            <w:noProof/>
            <w:webHidden/>
          </w:rPr>
          <w:fldChar w:fldCharType="begin"/>
        </w:r>
        <w:r w:rsidR="0097292F">
          <w:rPr>
            <w:noProof/>
            <w:webHidden/>
          </w:rPr>
          <w:instrText xml:space="preserve"> PAGEREF _Toc19526840 \h </w:instrText>
        </w:r>
        <w:r w:rsidR="0097292F">
          <w:rPr>
            <w:noProof/>
            <w:webHidden/>
          </w:rPr>
        </w:r>
        <w:r w:rsidR="0097292F">
          <w:rPr>
            <w:noProof/>
            <w:webHidden/>
          </w:rPr>
          <w:fldChar w:fldCharType="separate"/>
        </w:r>
        <w:r w:rsidR="0097292F">
          <w:rPr>
            <w:noProof/>
            <w:webHidden/>
          </w:rPr>
          <w:t>5</w:t>
        </w:r>
        <w:r w:rsidR="0097292F">
          <w:rPr>
            <w:noProof/>
            <w:webHidden/>
          </w:rPr>
          <w:fldChar w:fldCharType="end"/>
        </w:r>
      </w:hyperlink>
    </w:p>
    <w:p w:rsidR="0097292F" w:rsidRDefault="0007624B">
      <w:pPr>
        <w:pStyle w:val="TM1"/>
        <w:rPr>
          <w:rFonts w:eastAsiaTheme="minorEastAsia" w:cstheme="minorBidi"/>
          <w:b w:val="0"/>
          <w:caps w:val="0"/>
          <w:sz w:val="22"/>
          <w:szCs w:val="22"/>
          <w:u w:val="none"/>
          <w:lang w:val="fr-FR" w:eastAsia="fr-FR"/>
        </w:rPr>
      </w:pPr>
      <w:hyperlink w:anchor="_Toc19526841" w:history="1">
        <w:r w:rsidR="0097292F" w:rsidRPr="003945EC">
          <w:rPr>
            <w:rStyle w:val="Lienhypertexte"/>
            <w:lang w:val="en-US"/>
          </w:rPr>
          <w:t>1.5</w:t>
        </w:r>
        <w:r w:rsidR="0097292F">
          <w:rPr>
            <w:rFonts w:eastAsiaTheme="minorEastAsia" w:cstheme="minorBidi"/>
            <w:b w:val="0"/>
            <w:caps w:val="0"/>
            <w:sz w:val="22"/>
            <w:szCs w:val="22"/>
            <w:u w:val="none"/>
            <w:lang w:val="fr-FR" w:eastAsia="fr-FR"/>
          </w:rPr>
          <w:tab/>
        </w:r>
        <w:r w:rsidR="0097292F" w:rsidRPr="003945EC">
          <w:rPr>
            <w:rStyle w:val="Lienhypertexte"/>
            <w:lang w:val="en-US"/>
          </w:rPr>
          <w:t>Aerodatabase production requirements</w:t>
        </w:r>
        <w:r w:rsidR="0097292F">
          <w:rPr>
            <w:webHidden/>
          </w:rPr>
          <w:tab/>
        </w:r>
        <w:r w:rsidR="0097292F">
          <w:rPr>
            <w:webHidden/>
          </w:rPr>
          <w:fldChar w:fldCharType="begin"/>
        </w:r>
        <w:r w:rsidR="0097292F">
          <w:rPr>
            <w:webHidden/>
          </w:rPr>
          <w:instrText xml:space="preserve"> PAGEREF _Toc19526841 \h </w:instrText>
        </w:r>
        <w:r w:rsidR="0097292F">
          <w:rPr>
            <w:webHidden/>
          </w:rPr>
        </w:r>
        <w:r w:rsidR="0097292F">
          <w:rPr>
            <w:webHidden/>
          </w:rPr>
          <w:fldChar w:fldCharType="separate"/>
        </w:r>
        <w:r w:rsidR="0097292F">
          <w:rPr>
            <w:webHidden/>
          </w:rPr>
          <w:t>6</w:t>
        </w:r>
        <w:r w:rsidR="0097292F">
          <w:rPr>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42" w:history="1">
        <w:r w:rsidR="0097292F" w:rsidRPr="003945EC">
          <w:rPr>
            <w:rStyle w:val="Lienhypertexte"/>
            <w:rFonts w:ascii="Times New Roman" w:hAnsi="Times New Roman"/>
            <w:noProof/>
            <w:snapToGrid w:val="0"/>
            <w:w w:val="0"/>
          </w:rPr>
          <w:t>1.1.</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Overview</w:t>
        </w:r>
        <w:r w:rsidR="0097292F">
          <w:rPr>
            <w:noProof/>
            <w:webHidden/>
          </w:rPr>
          <w:tab/>
        </w:r>
        <w:r w:rsidR="0097292F">
          <w:rPr>
            <w:noProof/>
            <w:webHidden/>
          </w:rPr>
          <w:fldChar w:fldCharType="begin"/>
        </w:r>
        <w:r w:rsidR="0097292F">
          <w:rPr>
            <w:noProof/>
            <w:webHidden/>
          </w:rPr>
          <w:instrText xml:space="preserve"> PAGEREF _Toc19526842 \h </w:instrText>
        </w:r>
        <w:r w:rsidR="0097292F">
          <w:rPr>
            <w:noProof/>
            <w:webHidden/>
          </w:rPr>
        </w:r>
        <w:r w:rsidR="0097292F">
          <w:rPr>
            <w:noProof/>
            <w:webHidden/>
          </w:rPr>
          <w:fldChar w:fldCharType="separate"/>
        </w:r>
        <w:r w:rsidR="0097292F">
          <w:rPr>
            <w:noProof/>
            <w:webHidden/>
          </w:rPr>
          <w:t>6</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43" w:history="1">
        <w:r w:rsidR="0097292F" w:rsidRPr="003945EC">
          <w:rPr>
            <w:rStyle w:val="Lienhypertexte"/>
            <w:rFonts w:ascii="Times New Roman" w:hAnsi="Times New Roman"/>
            <w:noProof/>
            <w:snapToGrid w:val="0"/>
            <w:w w:val="0"/>
          </w:rPr>
          <w:t>1.2.</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Database consolidation</w:t>
        </w:r>
        <w:r w:rsidR="0097292F">
          <w:rPr>
            <w:noProof/>
            <w:webHidden/>
          </w:rPr>
          <w:tab/>
        </w:r>
        <w:r w:rsidR="0097292F">
          <w:rPr>
            <w:noProof/>
            <w:webHidden/>
          </w:rPr>
          <w:fldChar w:fldCharType="begin"/>
        </w:r>
        <w:r w:rsidR="0097292F">
          <w:rPr>
            <w:noProof/>
            <w:webHidden/>
          </w:rPr>
          <w:instrText xml:space="preserve"> PAGEREF _Toc19526843 \h </w:instrText>
        </w:r>
        <w:r w:rsidR="0097292F">
          <w:rPr>
            <w:noProof/>
            <w:webHidden/>
          </w:rPr>
        </w:r>
        <w:r w:rsidR="0097292F">
          <w:rPr>
            <w:noProof/>
            <w:webHidden/>
          </w:rPr>
          <w:fldChar w:fldCharType="separate"/>
        </w:r>
        <w:r w:rsidR="0097292F">
          <w:rPr>
            <w:noProof/>
            <w:webHidden/>
          </w:rPr>
          <w:t>6</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44" w:history="1">
        <w:r w:rsidR="0097292F" w:rsidRPr="003945EC">
          <w:rPr>
            <w:rStyle w:val="Lienhypertexte"/>
            <w:noProof/>
          </w:rPr>
          <w:t>1.2.1.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Web service Interfaces</w:t>
        </w:r>
        <w:r w:rsidR="0097292F">
          <w:rPr>
            <w:noProof/>
            <w:webHidden/>
          </w:rPr>
          <w:tab/>
        </w:r>
        <w:r w:rsidR="0097292F">
          <w:rPr>
            <w:noProof/>
            <w:webHidden/>
          </w:rPr>
          <w:fldChar w:fldCharType="begin"/>
        </w:r>
        <w:r w:rsidR="0097292F">
          <w:rPr>
            <w:noProof/>
            <w:webHidden/>
          </w:rPr>
          <w:instrText xml:space="preserve"> PAGEREF _Toc19526844 \h </w:instrText>
        </w:r>
        <w:r w:rsidR="0097292F">
          <w:rPr>
            <w:noProof/>
            <w:webHidden/>
          </w:rPr>
        </w:r>
        <w:r w:rsidR="0097292F">
          <w:rPr>
            <w:noProof/>
            <w:webHidden/>
          </w:rPr>
          <w:fldChar w:fldCharType="separate"/>
        </w:r>
        <w:r w:rsidR="0097292F">
          <w:rPr>
            <w:noProof/>
            <w:webHidden/>
          </w:rPr>
          <w:t>6</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45" w:history="1">
        <w:r w:rsidR="0097292F" w:rsidRPr="003945EC">
          <w:rPr>
            <w:rStyle w:val="Lienhypertexte"/>
            <w:noProof/>
          </w:rPr>
          <w:t>1.2.2.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Data models</w:t>
        </w:r>
        <w:r w:rsidR="0097292F">
          <w:rPr>
            <w:noProof/>
            <w:webHidden/>
          </w:rPr>
          <w:tab/>
        </w:r>
        <w:r w:rsidR="0097292F">
          <w:rPr>
            <w:noProof/>
            <w:webHidden/>
          </w:rPr>
          <w:fldChar w:fldCharType="begin"/>
        </w:r>
        <w:r w:rsidR="0097292F">
          <w:rPr>
            <w:noProof/>
            <w:webHidden/>
          </w:rPr>
          <w:instrText xml:space="preserve"> PAGEREF _Toc19526845 \h </w:instrText>
        </w:r>
        <w:r w:rsidR="0097292F">
          <w:rPr>
            <w:noProof/>
            <w:webHidden/>
          </w:rPr>
        </w:r>
        <w:r w:rsidR="0097292F">
          <w:rPr>
            <w:noProof/>
            <w:webHidden/>
          </w:rPr>
          <w:fldChar w:fldCharType="separate"/>
        </w:r>
        <w:r w:rsidR="0097292F">
          <w:rPr>
            <w:noProof/>
            <w:webHidden/>
          </w:rPr>
          <w:t>38</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46" w:history="1">
        <w:r w:rsidR="0097292F" w:rsidRPr="003945EC">
          <w:rPr>
            <w:rStyle w:val="Lienhypertexte"/>
            <w:noProof/>
          </w:rPr>
          <w:t>1.2.3.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Consolidation Map</w:t>
        </w:r>
        <w:r w:rsidR="0097292F">
          <w:rPr>
            <w:noProof/>
            <w:webHidden/>
          </w:rPr>
          <w:tab/>
        </w:r>
        <w:r w:rsidR="0097292F">
          <w:rPr>
            <w:noProof/>
            <w:webHidden/>
          </w:rPr>
          <w:fldChar w:fldCharType="begin"/>
        </w:r>
        <w:r w:rsidR="0097292F">
          <w:rPr>
            <w:noProof/>
            <w:webHidden/>
          </w:rPr>
          <w:instrText xml:space="preserve"> PAGEREF _Toc19526846 \h </w:instrText>
        </w:r>
        <w:r w:rsidR="0097292F">
          <w:rPr>
            <w:noProof/>
            <w:webHidden/>
          </w:rPr>
        </w:r>
        <w:r w:rsidR="0097292F">
          <w:rPr>
            <w:noProof/>
            <w:webHidden/>
          </w:rPr>
          <w:fldChar w:fldCharType="separate"/>
        </w:r>
        <w:r w:rsidR="0097292F">
          <w:rPr>
            <w:noProof/>
            <w:webHidden/>
          </w:rPr>
          <w:t>49</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47" w:history="1">
        <w:r w:rsidR="0097292F" w:rsidRPr="003945EC">
          <w:rPr>
            <w:rStyle w:val="Lienhypertexte"/>
            <w:rFonts w:ascii="Times New Roman" w:hAnsi="Times New Roman"/>
            <w:noProof/>
            <w:snapToGrid w:val="0"/>
            <w:w w:val="0"/>
          </w:rPr>
          <w:t>1.3.</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conversion</w:t>
        </w:r>
        <w:r w:rsidR="0097292F">
          <w:rPr>
            <w:noProof/>
            <w:webHidden/>
          </w:rPr>
          <w:tab/>
        </w:r>
        <w:r w:rsidR="0097292F">
          <w:rPr>
            <w:noProof/>
            <w:webHidden/>
          </w:rPr>
          <w:fldChar w:fldCharType="begin"/>
        </w:r>
        <w:r w:rsidR="0097292F">
          <w:rPr>
            <w:noProof/>
            <w:webHidden/>
          </w:rPr>
          <w:instrText xml:space="preserve"> PAGEREF _Toc19526847 \h </w:instrText>
        </w:r>
        <w:r w:rsidR="0097292F">
          <w:rPr>
            <w:noProof/>
            <w:webHidden/>
          </w:rPr>
        </w:r>
        <w:r w:rsidR="0097292F">
          <w:rPr>
            <w:noProof/>
            <w:webHidden/>
          </w:rPr>
          <w:fldChar w:fldCharType="separate"/>
        </w:r>
        <w:r w:rsidR="0097292F">
          <w:rPr>
            <w:noProof/>
            <w:webHidden/>
          </w:rPr>
          <w:t>50</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48" w:history="1">
        <w:r w:rsidR="0097292F" w:rsidRPr="003945EC">
          <w:rPr>
            <w:rStyle w:val="Lienhypertexte"/>
            <w:noProof/>
          </w:rPr>
          <w:t>1.3.1.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Conversion engine</w:t>
        </w:r>
        <w:r w:rsidR="0097292F">
          <w:rPr>
            <w:noProof/>
            <w:webHidden/>
          </w:rPr>
          <w:tab/>
        </w:r>
        <w:r w:rsidR="0097292F">
          <w:rPr>
            <w:noProof/>
            <w:webHidden/>
          </w:rPr>
          <w:fldChar w:fldCharType="begin"/>
        </w:r>
        <w:r w:rsidR="0097292F">
          <w:rPr>
            <w:noProof/>
            <w:webHidden/>
          </w:rPr>
          <w:instrText xml:space="preserve"> PAGEREF _Toc19526848 \h </w:instrText>
        </w:r>
        <w:r w:rsidR="0097292F">
          <w:rPr>
            <w:noProof/>
            <w:webHidden/>
          </w:rPr>
        </w:r>
        <w:r w:rsidR="0097292F">
          <w:rPr>
            <w:noProof/>
            <w:webHidden/>
          </w:rPr>
          <w:fldChar w:fldCharType="separate"/>
        </w:r>
        <w:r w:rsidR="0097292F">
          <w:rPr>
            <w:noProof/>
            <w:webHidden/>
          </w:rPr>
          <w:t>51</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49" w:history="1">
        <w:r w:rsidR="0097292F" w:rsidRPr="003945EC">
          <w:rPr>
            <w:rStyle w:val="Lienhypertexte"/>
            <w:noProof/>
          </w:rPr>
          <w:t>1.3.2.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Conversion engine service</w:t>
        </w:r>
        <w:r w:rsidR="0097292F">
          <w:rPr>
            <w:noProof/>
            <w:webHidden/>
          </w:rPr>
          <w:tab/>
        </w:r>
        <w:r w:rsidR="0097292F">
          <w:rPr>
            <w:noProof/>
            <w:webHidden/>
          </w:rPr>
          <w:fldChar w:fldCharType="begin"/>
        </w:r>
        <w:r w:rsidR="0097292F">
          <w:rPr>
            <w:noProof/>
            <w:webHidden/>
          </w:rPr>
          <w:instrText xml:space="preserve"> PAGEREF _Toc19526849 \h </w:instrText>
        </w:r>
        <w:r w:rsidR="0097292F">
          <w:rPr>
            <w:noProof/>
            <w:webHidden/>
          </w:rPr>
        </w:r>
        <w:r w:rsidR="0097292F">
          <w:rPr>
            <w:noProof/>
            <w:webHidden/>
          </w:rPr>
          <w:fldChar w:fldCharType="separate"/>
        </w:r>
        <w:r w:rsidR="0097292F">
          <w:rPr>
            <w:noProof/>
            <w:webHidden/>
          </w:rPr>
          <w:t>66</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50" w:history="1">
        <w:r w:rsidR="0097292F" w:rsidRPr="003945EC">
          <w:rPr>
            <w:rStyle w:val="Lienhypertexte"/>
            <w:noProof/>
          </w:rPr>
          <w:t>1.3.3.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Convert Delivery</w:t>
        </w:r>
        <w:r w:rsidR="0097292F">
          <w:rPr>
            <w:noProof/>
            <w:webHidden/>
          </w:rPr>
          <w:tab/>
        </w:r>
        <w:r w:rsidR="0097292F">
          <w:rPr>
            <w:noProof/>
            <w:webHidden/>
          </w:rPr>
          <w:fldChar w:fldCharType="begin"/>
        </w:r>
        <w:r w:rsidR="0097292F">
          <w:rPr>
            <w:noProof/>
            <w:webHidden/>
          </w:rPr>
          <w:instrText xml:space="preserve"> PAGEREF _Toc19526850 \h </w:instrText>
        </w:r>
        <w:r w:rsidR="0097292F">
          <w:rPr>
            <w:noProof/>
            <w:webHidden/>
          </w:rPr>
        </w:r>
        <w:r w:rsidR="0097292F">
          <w:rPr>
            <w:noProof/>
            <w:webHidden/>
          </w:rPr>
          <w:fldChar w:fldCharType="separate"/>
        </w:r>
        <w:r w:rsidR="0097292F">
          <w:rPr>
            <w:noProof/>
            <w:webHidden/>
          </w:rPr>
          <w:t>69</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51" w:history="1">
        <w:r w:rsidR="0097292F" w:rsidRPr="003945EC">
          <w:rPr>
            <w:rStyle w:val="Lienhypertexte"/>
            <w:noProof/>
          </w:rPr>
          <w:t>1.3.4.</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AIXM Façade</w:t>
        </w:r>
        <w:r w:rsidR="0097292F">
          <w:rPr>
            <w:noProof/>
            <w:webHidden/>
          </w:rPr>
          <w:tab/>
        </w:r>
        <w:r w:rsidR="0097292F">
          <w:rPr>
            <w:noProof/>
            <w:webHidden/>
          </w:rPr>
          <w:fldChar w:fldCharType="begin"/>
        </w:r>
        <w:r w:rsidR="0097292F">
          <w:rPr>
            <w:noProof/>
            <w:webHidden/>
          </w:rPr>
          <w:instrText xml:space="preserve"> PAGEREF _Toc19526851 \h </w:instrText>
        </w:r>
        <w:r w:rsidR="0097292F">
          <w:rPr>
            <w:noProof/>
            <w:webHidden/>
          </w:rPr>
        </w:r>
        <w:r w:rsidR="0097292F">
          <w:rPr>
            <w:noProof/>
            <w:webHidden/>
          </w:rPr>
          <w:fldChar w:fldCharType="separate"/>
        </w:r>
        <w:r w:rsidR="0097292F">
          <w:rPr>
            <w:noProof/>
            <w:webHidden/>
          </w:rPr>
          <w:t>70</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52" w:history="1">
        <w:r w:rsidR="0097292F" w:rsidRPr="003945EC">
          <w:rPr>
            <w:rStyle w:val="Lienhypertexte"/>
            <w:noProof/>
          </w:rPr>
          <w:t>1.3.5.</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A816 Façade</w:t>
        </w:r>
        <w:r w:rsidR="0097292F">
          <w:rPr>
            <w:noProof/>
            <w:webHidden/>
          </w:rPr>
          <w:tab/>
        </w:r>
        <w:r w:rsidR="0097292F">
          <w:rPr>
            <w:noProof/>
            <w:webHidden/>
          </w:rPr>
          <w:fldChar w:fldCharType="begin"/>
        </w:r>
        <w:r w:rsidR="0097292F">
          <w:rPr>
            <w:noProof/>
            <w:webHidden/>
          </w:rPr>
          <w:instrText xml:space="preserve"> PAGEREF _Toc19526852 \h </w:instrText>
        </w:r>
        <w:r w:rsidR="0097292F">
          <w:rPr>
            <w:noProof/>
            <w:webHidden/>
          </w:rPr>
        </w:r>
        <w:r w:rsidR="0097292F">
          <w:rPr>
            <w:noProof/>
            <w:webHidden/>
          </w:rPr>
          <w:fldChar w:fldCharType="separate"/>
        </w:r>
        <w:r w:rsidR="0097292F">
          <w:rPr>
            <w:noProof/>
            <w:webHidden/>
          </w:rPr>
          <w:t>70</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53" w:history="1">
        <w:r w:rsidR="0097292F" w:rsidRPr="003945EC">
          <w:rPr>
            <w:rStyle w:val="Lienhypertexte"/>
            <w:noProof/>
          </w:rPr>
          <w:t>1.3.6.</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AODB Façade</w:t>
        </w:r>
        <w:r w:rsidR="0097292F">
          <w:rPr>
            <w:noProof/>
            <w:webHidden/>
          </w:rPr>
          <w:tab/>
        </w:r>
        <w:r w:rsidR="0097292F">
          <w:rPr>
            <w:noProof/>
            <w:webHidden/>
          </w:rPr>
          <w:fldChar w:fldCharType="begin"/>
        </w:r>
        <w:r w:rsidR="0097292F">
          <w:rPr>
            <w:noProof/>
            <w:webHidden/>
          </w:rPr>
          <w:instrText xml:space="preserve"> PAGEREF _Toc19526853 \h </w:instrText>
        </w:r>
        <w:r w:rsidR="0097292F">
          <w:rPr>
            <w:noProof/>
            <w:webHidden/>
          </w:rPr>
        </w:r>
        <w:r w:rsidR="0097292F">
          <w:rPr>
            <w:noProof/>
            <w:webHidden/>
          </w:rPr>
          <w:fldChar w:fldCharType="separate"/>
        </w:r>
        <w:r w:rsidR="0097292F">
          <w:rPr>
            <w:noProof/>
            <w:webHidden/>
          </w:rPr>
          <w:t>75</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54" w:history="1">
        <w:r w:rsidR="0097292F" w:rsidRPr="003945EC">
          <w:rPr>
            <w:rStyle w:val="Lienhypertexte"/>
            <w:noProof/>
          </w:rPr>
          <w:t>1.3.7.</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A424 Façade</w:t>
        </w:r>
        <w:r w:rsidR="0097292F">
          <w:rPr>
            <w:noProof/>
            <w:webHidden/>
          </w:rPr>
          <w:tab/>
        </w:r>
        <w:r w:rsidR="0097292F">
          <w:rPr>
            <w:noProof/>
            <w:webHidden/>
          </w:rPr>
          <w:fldChar w:fldCharType="begin"/>
        </w:r>
        <w:r w:rsidR="0097292F">
          <w:rPr>
            <w:noProof/>
            <w:webHidden/>
          </w:rPr>
          <w:instrText xml:space="preserve"> PAGEREF _Toc19526854 \h </w:instrText>
        </w:r>
        <w:r w:rsidR="0097292F">
          <w:rPr>
            <w:noProof/>
            <w:webHidden/>
          </w:rPr>
        </w:r>
        <w:r w:rsidR="0097292F">
          <w:rPr>
            <w:noProof/>
            <w:webHidden/>
          </w:rPr>
          <w:fldChar w:fldCharType="separate"/>
        </w:r>
        <w:r w:rsidR="0097292F">
          <w:rPr>
            <w:noProof/>
            <w:webHidden/>
          </w:rPr>
          <w:t>75</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55" w:history="1">
        <w:r w:rsidR="0097292F" w:rsidRPr="003945EC">
          <w:rPr>
            <w:rStyle w:val="Lienhypertexte"/>
            <w:noProof/>
          </w:rPr>
          <w:t>1.3.8.</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Dynamo Façade</w:t>
        </w:r>
        <w:r w:rsidR="0097292F">
          <w:rPr>
            <w:noProof/>
            <w:webHidden/>
          </w:rPr>
          <w:tab/>
        </w:r>
        <w:r w:rsidR="0097292F">
          <w:rPr>
            <w:noProof/>
            <w:webHidden/>
          </w:rPr>
          <w:fldChar w:fldCharType="begin"/>
        </w:r>
        <w:r w:rsidR="0097292F">
          <w:rPr>
            <w:noProof/>
            <w:webHidden/>
          </w:rPr>
          <w:instrText xml:space="preserve"> PAGEREF _Toc19526855 \h </w:instrText>
        </w:r>
        <w:r w:rsidR="0097292F">
          <w:rPr>
            <w:noProof/>
            <w:webHidden/>
          </w:rPr>
        </w:r>
        <w:r w:rsidR="0097292F">
          <w:rPr>
            <w:noProof/>
            <w:webHidden/>
          </w:rPr>
          <w:fldChar w:fldCharType="separate"/>
        </w:r>
        <w:r w:rsidR="0097292F">
          <w:rPr>
            <w:noProof/>
            <w:webHidden/>
          </w:rPr>
          <w:t>87</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56" w:history="1">
        <w:r w:rsidR="0097292F" w:rsidRPr="003945EC">
          <w:rPr>
            <w:rStyle w:val="Lienhypertexte"/>
            <w:noProof/>
          </w:rPr>
          <w:t>1.3.9.</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Minima Façade</w:t>
        </w:r>
        <w:r w:rsidR="0097292F">
          <w:rPr>
            <w:noProof/>
            <w:webHidden/>
          </w:rPr>
          <w:tab/>
        </w:r>
        <w:r w:rsidR="0097292F">
          <w:rPr>
            <w:noProof/>
            <w:webHidden/>
          </w:rPr>
          <w:fldChar w:fldCharType="begin"/>
        </w:r>
        <w:r w:rsidR="0097292F">
          <w:rPr>
            <w:noProof/>
            <w:webHidden/>
          </w:rPr>
          <w:instrText xml:space="preserve"> PAGEREF _Toc19526856 \h </w:instrText>
        </w:r>
        <w:r w:rsidR="0097292F">
          <w:rPr>
            <w:noProof/>
            <w:webHidden/>
          </w:rPr>
        </w:r>
        <w:r w:rsidR="0097292F">
          <w:rPr>
            <w:noProof/>
            <w:webHidden/>
          </w:rPr>
          <w:fldChar w:fldCharType="separate"/>
        </w:r>
        <w:r w:rsidR="0097292F">
          <w:rPr>
            <w:noProof/>
            <w:webHidden/>
          </w:rPr>
          <w:t>96</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57" w:history="1">
        <w:r w:rsidR="0097292F" w:rsidRPr="003945EC">
          <w:rPr>
            <w:rStyle w:val="Lienhypertexte"/>
            <w:rFonts w:ascii="Times New Roman" w:hAnsi="Times New Roman"/>
            <w:noProof/>
            <w:snapToGrid w:val="0"/>
            <w:w w:val="0"/>
          </w:rPr>
          <w:t>1.4.</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packaging</w:t>
        </w:r>
        <w:r w:rsidR="0097292F">
          <w:rPr>
            <w:noProof/>
            <w:webHidden/>
          </w:rPr>
          <w:tab/>
        </w:r>
        <w:r w:rsidR="0097292F">
          <w:rPr>
            <w:noProof/>
            <w:webHidden/>
          </w:rPr>
          <w:fldChar w:fldCharType="begin"/>
        </w:r>
        <w:r w:rsidR="0097292F">
          <w:rPr>
            <w:noProof/>
            <w:webHidden/>
          </w:rPr>
          <w:instrText xml:space="preserve"> PAGEREF _Toc19526857 \h </w:instrText>
        </w:r>
        <w:r w:rsidR="0097292F">
          <w:rPr>
            <w:noProof/>
            <w:webHidden/>
          </w:rPr>
        </w:r>
        <w:r w:rsidR="0097292F">
          <w:rPr>
            <w:noProof/>
            <w:webHidden/>
          </w:rPr>
          <w:fldChar w:fldCharType="separate"/>
        </w:r>
        <w:r w:rsidR="0097292F">
          <w:rPr>
            <w:noProof/>
            <w:webHidden/>
          </w:rPr>
          <w:t>97</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58" w:history="1">
        <w:r w:rsidR="0097292F" w:rsidRPr="003945EC">
          <w:rPr>
            <w:rStyle w:val="Lienhypertexte"/>
            <w:noProof/>
          </w:rPr>
          <w:t>1.4.1.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Product Packaging</w:t>
        </w:r>
        <w:r w:rsidR="0097292F">
          <w:rPr>
            <w:noProof/>
            <w:webHidden/>
          </w:rPr>
          <w:tab/>
        </w:r>
        <w:r w:rsidR="0097292F">
          <w:rPr>
            <w:noProof/>
            <w:webHidden/>
          </w:rPr>
          <w:fldChar w:fldCharType="begin"/>
        </w:r>
        <w:r w:rsidR="0097292F">
          <w:rPr>
            <w:noProof/>
            <w:webHidden/>
          </w:rPr>
          <w:instrText xml:space="preserve"> PAGEREF _Toc19526858 \h </w:instrText>
        </w:r>
        <w:r w:rsidR="0097292F">
          <w:rPr>
            <w:noProof/>
            <w:webHidden/>
          </w:rPr>
        </w:r>
        <w:r w:rsidR="0097292F">
          <w:rPr>
            <w:noProof/>
            <w:webHidden/>
          </w:rPr>
          <w:fldChar w:fldCharType="separate"/>
        </w:r>
        <w:r w:rsidR="0097292F">
          <w:rPr>
            <w:noProof/>
            <w:webHidden/>
          </w:rPr>
          <w:t>97</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59" w:history="1">
        <w:r w:rsidR="0097292F" w:rsidRPr="003945EC">
          <w:rPr>
            <w:rStyle w:val="Lienhypertexte"/>
            <w:rFonts w:ascii="Times New Roman" w:hAnsi="Times New Roman"/>
            <w:noProof/>
            <w:snapToGrid w:val="0"/>
            <w:w w:val="0"/>
          </w:rPr>
          <w:t>1.5.</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qualification</w:t>
        </w:r>
        <w:r w:rsidR="0097292F">
          <w:rPr>
            <w:noProof/>
            <w:webHidden/>
          </w:rPr>
          <w:tab/>
        </w:r>
        <w:r w:rsidR="0097292F">
          <w:rPr>
            <w:noProof/>
            <w:webHidden/>
          </w:rPr>
          <w:fldChar w:fldCharType="begin"/>
        </w:r>
        <w:r w:rsidR="0097292F">
          <w:rPr>
            <w:noProof/>
            <w:webHidden/>
          </w:rPr>
          <w:instrText xml:space="preserve"> PAGEREF _Toc19526859 \h </w:instrText>
        </w:r>
        <w:r w:rsidR="0097292F">
          <w:rPr>
            <w:noProof/>
            <w:webHidden/>
          </w:rPr>
        </w:r>
        <w:r w:rsidR="0097292F">
          <w:rPr>
            <w:noProof/>
            <w:webHidden/>
          </w:rPr>
          <w:fldChar w:fldCharType="separate"/>
        </w:r>
        <w:r w:rsidR="0097292F">
          <w:rPr>
            <w:noProof/>
            <w:webHidden/>
          </w:rPr>
          <w:t>100</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0" w:history="1">
        <w:r w:rsidR="0097292F" w:rsidRPr="003945EC">
          <w:rPr>
            <w:rStyle w:val="Lienhypertexte"/>
            <w:noProof/>
          </w:rPr>
          <w:t>1.5.1.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Cross Check Treatment</w:t>
        </w:r>
        <w:r w:rsidR="0097292F">
          <w:rPr>
            <w:noProof/>
            <w:webHidden/>
          </w:rPr>
          <w:tab/>
        </w:r>
        <w:r w:rsidR="0097292F">
          <w:rPr>
            <w:noProof/>
            <w:webHidden/>
          </w:rPr>
          <w:fldChar w:fldCharType="begin"/>
        </w:r>
        <w:r w:rsidR="0097292F">
          <w:rPr>
            <w:noProof/>
            <w:webHidden/>
          </w:rPr>
          <w:instrText xml:space="preserve"> PAGEREF _Toc19526860 \h </w:instrText>
        </w:r>
        <w:r w:rsidR="0097292F">
          <w:rPr>
            <w:noProof/>
            <w:webHidden/>
          </w:rPr>
        </w:r>
        <w:r w:rsidR="0097292F">
          <w:rPr>
            <w:noProof/>
            <w:webHidden/>
          </w:rPr>
          <w:fldChar w:fldCharType="separate"/>
        </w:r>
        <w:r w:rsidR="0097292F">
          <w:rPr>
            <w:noProof/>
            <w:webHidden/>
          </w:rPr>
          <w:t>100</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1" w:history="1">
        <w:r w:rsidR="0097292F" w:rsidRPr="003945EC">
          <w:rPr>
            <w:rStyle w:val="Lienhypertexte"/>
            <w:noProof/>
          </w:rPr>
          <w:t>1.5.2.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Evaluate Obstacles Traceability</w:t>
        </w:r>
        <w:r w:rsidR="0097292F">
          <w:rPr>
            <w:noProof/>
            <w:webHidden/>
          </w:rPr>
          <w:tab/>
        </w:r>
        <w:r w:rsidR="0097292F">
          <w:rPr>
            <w:noProof/>
            <w:webHidden/>
          </w:rPr>
          <w:fldChar w:fldCharType="begin"/>
        </w:r>
        <w:r w:rsidR="0097292F">
          <w:rPr>
            <w:noProof/>
            <w:webHidden/>
          </w:rPr>
          <w:instrText xml:space="preserve"> PAGEREF _Toc19526861 \h </w:instrText>
        </w:r>
        <w:r w:rsidR="0097292F">
          <w:rPr>
            <w:noProof/>
            <w:webHidden/>
          </w:rPr>
        </w:r>
        <w:r w:rsidR="0097292F">
          <w:rPr>
            <w:noProof/>
            <w:webHidden/>
          </w:rPr>
          <w:fldChar w:fldCharType="separate"/>
        </w:r>
        <w:r w:rsidR="0097292F">
          <w:rPr>
            <w:noProof/>
            <w:webHidden/>
          </w:rPr>
          <w:t>107</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2" w:history="1">
        <w:r w:rsidR="0097292F" w:rsidRPr="003945EC">
          <w:rPr>
            <w:rStyle w:val="Lienhypertexte"/>
            <w:noProof/>
          </w:rPr>
          <w:t>1.5.3.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bCs/>
            <w:noProof/>
          </w:rPr>
          <w:t>Adjust Mora From Obstacles</w:t>
        </w:r>
        <w:r w:rsidR="0097292F">
          <w:rPr>
            <w:noProof/>
            <w:webHidden/>
          </w:rPr>
          <w:tab/>
        </w:r>
        <w:r w:rsidR="0097292F">
          <w:rPr>
            <w:noProof/>
            <w:webHidden/>
          </w:rPr>
          <w:fldChar w:fldCharType="begin"/>
        </w:r>
        <w:r w:rsidR="0097292F">
          <w:rPr>
            <w:noProof/>
            <w:webHidden/>
          </w:rPr>
          <w:instrText xml:space="preserve"> PAGEREF _Toc19526862 \h </w:instrText>
        </w:r>
        <w:r w:rsidR="0097292F">
          <w:rPr>
            <w:noProof/>
            <w:webHidden/>
          </w:rPr>
        </w:r>
        <w:r w:rsidR="0097292F">
          <w:rPr>
            <w:noProof/>
            <w:webHidden/>
          </w:rPr>
          <w:fldChar w:fldCharType="separate"/>
        </w:r>
        <w:r w:rsidR="0097292F">
          <w:rPr>
            <w:noProof/>
            <w:webHidden/>
          </w:rPr>
          <w:t>109</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63" w:history="1">
        <w:r w:rsidR="0097292F" w:rsidRPr="003945EC">
          <w:rPr>
            <w:rStyle w:val="Lienhypertexte"/>
            <w:rFonts w:ascii="Times New Roman" w:hAnsi="Times New Roman"/>
            <w:noProof/>
            <w:snapToGrid w:val="0"/>
            <w:w w:val="0"/>
          </w:rPr>
          <w:t>1.6.</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server</w:t>
        </w:r>
        <w:r w:rsidR="0097292F">
          <w:rPr>
            <w:noProof/>
            <w:webHidden/>
          </w:rPr>
          <w:tab/>
        </w:r>
        <w:r w:rsidR="0097292F">
          <w:rPr>
            <w:noProof/>
            <w:webHidden/>
          </w:rPr>
          <w:fldChar w:fldCharType="begin"/>
        </w:r>
        <w:r w:rsidR="0097292F">
          <w:rPr>
            <w:noProof/>
            <w:webHidden/>
          </w:rPr>
          <w:instrText xml:space="preserve"> PAGEREF _Toc19526863 \h </w:instrText>
        </w:r>
        <w:r w:rsidR="0097292F">
          <w:rPr>
            <w:noProof/>
            <w:webHidden/>
          </w:rPr>
        </w:r>
        <w:r w:rsidR="0097292F">
          <w:rPr>
            <w:noProof/>
            <w:webHidden/>
          </w:rPr>
          <w:fldChar w:fldCharType="separate"/>
        </w:r>
        <w:r w:rsidR="0097292F">
          <w:rPr>
            <w:noProof/>
            <w:webHidden/>
          </w:rPr>
          <w:t>112</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4" w:history="1">
        <w:r w:rsidR="0097292F" w:rsidRPr="003945EC">
          <w:rPr>
            <w:rStyle w:val="Lienhypertexte"/>
            <w:noProof/>
          </w:rPr>
          <w:t>1.6.1.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Overview</w:t>
        </w:r>
        <w:r w:rsidR="0097292F">
          <w:rPr>
            <w:noProof/>
            <w:webHidden/>
          </w:rPr>
          <w:tab/>
        </w:r>
        <w:r w:rsidR="0097292F">
          <w:rPr>
            <w:noProof/>
            <w:webHidden/>
          </w:rPr>
          <w:fldChar w:fldCharType="begin"/>
        </w:r>
        <w:r w:rsidR="0097292F">
          <w:rPr>
            <w:noProof/>
            <w:webHidden/>
          </w:rPr>
          <w:instrText xml:space="preserve"> PAGEREF _Toc19526864 \h </w:instrText>
        </w:r>
        <w:r w:rsidR="0097292F">
          <w:rPr>
            <w:noProof/>
            <w:webHidden/>
          </w:rPr>
        </w:r>
        <w:r w:rsidR="0097292F">
          <w:rPr>
            <w:noProof/>
            <w:webHidden/>
          </w:rPr>
          <w:fldChar w:fldCharType="separate"/>
        </w:r>
        <w:r w:rsidR="0097292F">
          <w:rPr>
            <w:noProof/>
            <w:webHidden/>
          </w:rPr>
          <w:t>112</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5" w:history="1">
        <w:r w:rsidR="0097292F" w:rsidRPr="003945EC">
          <w:rPr>
            <w:rStyle w:val="Lienhypertexte"/>
            <w:noProof/>
          </w:rPr>
          <w:t>1.6.2.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Data server datamodel</w:t>
        </w:r>
        <w:r w:rsidR="0097292F">
          <w:rPr>
            <w:noProof/>
            <w:webHidden/>
          </w:rPr>
          <w:tab/>
        </w:r>
        <w:r w:rsidR="0097292F">
          <w:rPr>
            <w:noProof/>
            <w:webHidden/>
          </w:rPr>
          <w:fldChar w:fldCharType="begin"/>
        </w:r>
        <w:r w:rsidR="0097292F">
          <w:rPr>
            <w:noProof/>
            <w:webHidden/>
          </w:rPr>
          <w:instrText xml:space="preserve"> PAGEREF _Toc19526865 \h </w:instrText>
        </w:r>
        <w:r w:rsidR="0097292F">
          <w:rPr>
            <w:noProof/>
            <w:webHidden/>
          </w:rPr>
        </w:r>
        <w:r w:rsidR="0097292F">
          <w:rPr>
            <w:noProof/>
            <w:webHidden/>
          </w:rPr>
          <w:fldChar w:fldCharType="separate"/>
        </w:r>
        <w:r w:rsidR="0097292F">
          <w:rPr>
            <w:noProof/>
            <w:webHidden/>
          </w:rPr>
          <w:t>112</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6" w:history="1">
        <w:r w:rsidR="0097292F" w:rsidRPr="003945EC">
          <w:rPr>
            <w:rStyle w:val="Lienhypertexte"/>
            <w:noProof/>
          </w:rPr>
          <w:t>1.6.3.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GEO Json format</w:t>
        </w:r>
        <w:r w:rsidR="0097292F">
          <w:rPr>
            <w:noProof/>
            <w:webHidden/>
          </w:rPr>
          <w:tab/>
        </w:r>
        <w:r w:rsidR="0097292F">
          <w:rPr>
            <w:noProof/>
            <w:webHidden/>
          </w:rPr>
          <w:fldChar w:fldCharType="begin"/>
        </w:r>
        <w:r w:rsidR="0097292F">
          <w:rPr>
            <w:noProof/>
            <w:webHidden/>
          </w:rPr>
          <w:instrText xml:space="preserve"> PAGEREF _Toc19526866 \h </w:instrText>
        </w:r>
        <w:r w:rsidR="0097292F">
          <w:rPr>
            <w:noProof/>
            <w:webHidden/>
          </w:rPr>
        </w:r>
        <w:r w:rsidR="0097292F">
          <w:rPr>
            <w:noProof/>
            <w:webHidden/>
          </w:rPr>
          <w:fldChar w:fldCharType="separate"/>
        </w:r>
        <w:r w:rsidR="0097292F">
          <w:rPr>
            <w:noProof/>
            <w:webHidden/>
          </w:rPr>
          <w:t>112</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7" w:history="1">
        <w:r w:rsidR="0097292F" w:rsidRPr="003945EC">
          <w:rPr>
            <w:rStyle w:val="Lienhypertexte"/>
            <w:noProof/>
          </w:rPr>
          <w:t>1.6.4.</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Security</w:t>
        </w:r>
        <w:r w:rsidR="0097292F">
          <w:rPr>
            <w:noProof/>
            <w:webHidden/>
          </w:rPr>
          <w:tab/>
        </w:r>
        <w:r w:rsidR="0097292F">
          <w:rPr>
            <w:noProof/>
            <w:webHidden/>
          </w:rPr>
          <w:fldChar w:fldCharType="begin"/>
        </w:r>
        <w:r w:rsidR="0097292F">
          <w:rPr>
            <w:noProof/>
            <w:webHidden/>
          </w:rPr>
          <w:instrText xml:space="preserve"> PAGEREF _Toc19526867 \h </w:instrText>
        </w:r>
        <w:r w:rsidR="0097292F">
          <w:rPr>
            <w:noProof/>
            <w:webHidden/>
          </w:rPr>
        </w:r>
        <w:r w:rsidR="0097292F">
          <w:rPr>
            <w:noProof/>
            <w:webHidden/>
          </w:rPr>
          <w:fldChar w:fldCharType="separate"/>
        </w:r>
        <w:r w:rsidR="0097292F">
          <w:rPr>
            <w:noProof/>
            <w:webHidden/>
          </w:rPr>
          <w:t>114</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8" w:history="1">
        <w:r w:rsidR="0097292F" w:rsidRPr="003945EC">
          <w:rPr>
            <w:rStyle w:val="Lienhypertexte"/>
            <w:noProof/>
          </w:rPr>
          <w:t>1.6.5.</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Services</w:t>
        </w:r>
        <w:r w:rsidR="0097292F">
          <w:rPr>
            <w:noProof/>
            <w:webHidden/>
          </w:rPr>
          <w:tab/>
        </w:r>
        <w:r w:rsidR="0097292F">
          <w:rPr>
            <w:noProof/>
            <w:webHidden/>
          </w:rPr>
          <w:fldChar w:fldCharType="begin"/>
        </w:r>
        <w:r w:rsidR="0097292F">
          <w:rPr>
            <w:noProof/>
            <w:webHidden/>
          </w:rPr>
          <w:instrText xml:space="preserve"> PAGEREF _Toc19526868 \h </w:instrText>
        </w:r>
        <w:r w:rsidR="0097292F">
          <w:rPr>
            <w:noProof/>
            <w:webHidden/>
          </w:rPr>
        </w:r>
        <w:r w:rsidR="0097292F">
          <w:rPr>
            <w:noProof/>
            <w:webHidden/>
          </w:rPr>
          <w:fldChar w:fldCharType="separate"/>
        </w:r>
        <w:r w:rsidR="0097292F">
          <w:rPr>
            <w:noProof/>
            <w:webHidden/>
          </w:rPr>
          <w:t>114</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69" w:history="1">
        <w:r w:rsidR="0097292F" w:rsidRPr="003945EC">
          <w:rPr>
            <w:rStyle w:val="Lienhypertexte"/>
            <w:noProof/>
          </w:rPr>
          <w:t>1.6.6.</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Mapping file</w:t>
        </w:r>
        <w:r w:rsidR="0097292F">
          <w:rPr>
            <w:noProof/>
            <w:webHidden/>
          </w:rPr>
          <w:tab/>
        </w:r>
        <w:r w:rsidR="0097292F">
          <w:rPr>
            <w:noProof/>
            <w:webHidden/>
          </w:rPr>
          <w:fldChar w:fldCharType="begin"/>
        </w:r>
        <w:r w:rsidR="0097292F">
          <w:rPr>
            <w:noProof/>
            <w:webHidden/>
          </w:rPr>
          <w:instrText xml:space="preserve"> PAGEREF _Toc19526869 \h </w:instrText>
        </w:r>
        <w:r w:rsidR="0097292F">
          <w:rPr>
            <w:noProof/>
            <w:webHidden/>
          </w:rPr>
        </w:r>
        <w:r w:rsidR="0097292F">
          <w:rPr>
            <w:noProof/>
            <w:webHidden/>
          </w:rPr>
          <w:fldChar w:fldCharType="separate"/>
        </w:r>
        <w:r w:rsidR="0097292F">
          <w:rPr>
            <w:noProof/>
            <w:webHidden/>
          </w:rPr>
          <w:t>122</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70" w:history="1">
        <w:r w:rsidR="0097292F" w:rsidRPr="003945EC">
          <w:rPr>
            <w:rStyle w:val="Lienhypertexte"/>
            <w:rFonts w:ascii="Times New Roman" w:hAnsi="Times New Roman"/>
            <w:noProof/>
            <w:snapToGrid w:val="0"/>
            <w:w w:val="0"/>
          </w:rPr>
          <w:t>1.7.</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Data production server</w:t>
        </w:r>
        <w:r w:rsidR="0097292F">
          <w:rPr>
            <w:noProof/>
            <w:webHidden/>
          </w:rPr>
          <w:tab/>
        </w:r>
        <w:r w:rsidR="0097292F">
          <w:rPr>
            <w:noProof/>
            <w:webHidden/>
          </w:rPr>
          <w:fldChar w:fldCharType="begin"/>
        </w:r>
        <w:r w:rsidR="0097292F">
          <w:rPr>
            <w:noProof/>
            <w:webHidden/>
          </w:rPr>
          <w:instrText xml:space="preserve"> PAGEREF _Toc19526870 \h </w:instrText>
        </w:r>
        <w:r w:rsidR="0097292F">
          <w:rPr>
            <w:noProof/>
            <w:webHidden/>
          </w:rPr>
        </w:r>
        <w:r w:rsidR="0097292F">
          <w:rPr>
            <w:noProof/>
            <w:webHidden/>
          </w:rPr>
          <w:fldChar w:fldCharType="separate"/>
        </w:r>
        <w:r w:rsidR="0097292F">
          <w:rPr>
            <w:noProof/>
            <w:webHidden/>
          </w:rPr>
          <w:t>124</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71" w:history="1">
        <w:r w:rsidR="0097292F" w:rsidRPr="003945EC">
          <w:rPr>
            <w:rStyle w:val="Lienhypertexte"/>
            <w:noProof/>
          </w:rPr>
          <w:t>1.7.1.</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Overview</w:t>
        </w:r>
        <w:r w:rsidR="0097292F">
          <w:rPr>
            <w:noProof/>
            <w:webHidden/>
          </w:rPr>
          <w:tab/>
        </w:r>
        <w:r w:rsidR="0097292F">
          <w:rPr>
            <w:noProof/>
            <w:webHidden/>
          </w:rPr>
          <w:fldChar w:fldCharType="begin"/>
        </w:r>
        <w:r w:rsidR="0097292F">
          <w:rPr>
            <w:noProof/>
            <w:webHidden/>
          </w:rPr>
          <w:instrText xml:space="preserve"> PAGEREF _Toc19526871 \h </w:instrText>
        </w:r>
        <w:r w:rsidR="0097292F">
          <w:rPr>
            <w:noProof/>
            <w:webHidden/>
          </w:rPr>
        </w:r>
        <w:r w:rsidR="0097292F">
          <w:rPr>
            <w:noProof/>
            <w:webHidden/>
          </w:rPr>
          <w:fldChar w:fldCharType="separate"/>
        </w:r>
        <w:r w:rsidR="0097292F">
          <w:rPr>
            <w:noProof/>
            <w:webHidden/>
          </w:rPr>
          <w:t>124</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72" w:history="1">
        <w:r w:rsidR="0097292F" w:rsidRPr="003945EC">
          <w:rPr>
            <w:rStyle w:val="Lienhypertexte"/>
            <w:noProof/>
          </w:rPr>
          <w:t>1.7.2.</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Data model</w:t>
        </w:r>
        <w:r w:rsidR="0097292F">
          <w:rPr>
            <w:noProof/>
            <w:webHidden/>
          </w:rPr>
          <w:tab/>
        </w:r>
        <w:r w:rsidR="0097292F">
          <w:rPr>
            <w:noProof/>
            <w:webHidden/>
          </w:rPr>
          <w:fldChar w:fldCharType="begin"/>
        </w:r>
        <w:r w:rsidR="0097292F">
          <w:rPr>
            <w:noProof/>
            <w:webHidden/>
          </w:rPr>
          <w:instrText xml:space="preserve"> PAGEREF _Toc19526872 \h </w:instrText>
        </w:r>
        <w:r w:rsidR="0097292F">
          <w:rPr>
            <w:noProof/>
            <w:webHidden/>
          </w:rPr>
        </w:r>
        <w:r w:rsidR="0097292F">
          <w:rPr>
            <w:noProof/>
            <w:webHidden/>
          </w:rPr>
          <w:fldChar w:fldCharType="separate"/>
        </w:r>
        <w:r w:rsidR="0097292F">
          <w:rPr>
            <w:noProof/>
            <w:webHidden/>
          </w:rPr>
          <w:t>125</w:t>
        </w:r>
        <w:r w:rsidR="0097292F">
          <w:rPr>
            <w:noProof/>
            <w:webHidden/>
          </w:rPr>
          <w:fldChar w:fldCharType="end"/>
        </w:r>
      </w:hyperlink>
    </w:p>
    <w:p w:rsidR="0097292F" w:rsidRDefault="0007624B">
      <w:pPr>
        <w:pStyle w:val="TM3"/>
        <w:tabs>
          <w:tab w:val="left" w:pos="1320"/>
        </w:tabs>
        <w:rPr>
          <w:rFonts w:asciiTheme="minorHAnsi" w:eastAsiaTheme="minorEastAsia" w:hAnsiTheme="minorHAnsi" w:cstheme="minorBidi"/>
          <w:smallCaps w:val="0"/>
          <w:noProof/>
          <w:sz w:val="22"/>
          <w:szCs w:val="22"/>
          <w:lang w:val="fr-FR" w:eastAsia="fr-FR"/>
        </w:rPr>
      </w:pPr>
      <w:hyperlink w:anchor="_Toc19526873" w:history="1">
        <w:r w:rsidR="0097292F" w:rsidRPr="003945EC">
          <w:rPr>
            <w:rStyle w:val="Lienhypertexte"/>
            <w:noProof/>
          </w:rPr>
          <w:t>1.7.3.</w:t>
        </w:r>
        <w:r w:rsidR="0097292F">
          <w:rPr>
            <w:rFonts w:asciiTheme="minorHAnsi" w:eastAsiaTheme="minorEastAsia" w:hAnsiTheme="minorHAnsi" w:cstheme="minorBidi"/>
            <w:smallCaps w:val="0"/>
            <w:noProof/>
            <w:sz w:val="22"/>
            <w:szCs w:val="22"/>
            <w:lang w:val="fr-FR" w:eastAsia="fr-FR"/>
          </w:rPr>
          <w:tab/>
        </w:r>
        <w:r w:rsidR="0097292F" w:rsidRPr="003945EC">
          <w:rPr>
            <w:rStyle w:val="Lienhypertexte"/>
            <w:noProof/>
          </w:rPr>
          <w:t>Services</w:t>
        </w:r>
        <w:r w:rsidR="0097292F">
          <w:rPr>
            <w:noProof/>
            <w:webHidden/>
          </w:rPr>
          <w:tab/>
        </w:r>
        <w:r w:rsidR="0097292F">
          <w:rPr>
            <w:noProof/>
            <w:webHidden/>
          </w:rPr>
          <w:fldChar w:fldCharType="begin"/>
        </w:r>
        <w:r w:rsidR="0097292F">
          <w:rPr>
            <w:noProof/>
            <w:webHidden/>
          </w:rPr>
          <w:instrText xml:space="preserve"> PAGEREF _Toc19526873 \h </w:instrText>
        </w:r>
        <w:r w:rsidR="0097292F">
          <w:rPr>
            <w:noProof/>
            <w:webHidden/>
          </w:rPr>
        </w:r>
        <w:r w:rsidR="0097292F">
          <w:rPr>
            <w:noProof/>
            <w:webHidden/>
          </w:rPr>
          <w:fldChar w:fldCharType="separate"/>
        </w:r>
        <w:r w:rsidR="0097292F">
          <w:rPr>
            <w:noProof/>
            <w:webHidden/>
          </w:rPr>
          <w:t>127</w:t>
        </w:r>
        <w:r w:rsidR="0097292F">
          <w:rPr>
            <w:noProof/>
            <w:webHidden/>
          </w:rPr>
          <w:fldChar w:fldCharType="end"/>
        </w:r>
      </w:hyperlink>
    </w:p>
    <w:p w:rsidR="0097292F" w:rsidRDefault="0007624B">
      <w:pPr>
        <w:pStyle w:val="TM1"/>
        <w:rPr>
          <w:rFonts w:eastAsiaTheme="minorEastAsia" w:cstheme="minorBidi"/>
          <w:b w:val="0"/>
          <w:caps w:val="0"/>
          <w:sz w:val="22"/>
          <w:szCs w:val="22"/>
          <w:u w:val="none"/>
          <w:lang w:val="fr-FR" w:eastAsia="fr-FR"/>
        </w:rPr>
      </w:pPr>
      <w:hyperlink w:anchor="_Toc19526874" w:history="1">
        <w:r w:rsidR="0097292F" w:rsidRPr="003945EC">
          <w:rPr>
            <w:rStyle w:val="Lienhypertexte"/>
            <w:lang w:val="en-US"/>
          </w:rPr>
          <w:t>1.6</w:t>
        </w:r>
        <w:r w:rsidR="0097292F">
          <w:rPr>
            <w:rFonts w:eastAsiaTheme="minorEastAsia" w:cstheme="minorBidi"/>
            <w:b w:val="0"/>
            <w:caps w:val="0"/>
            <w:sz w:val="22"/>
            <w:szCs w:val="22"/>
            <w:u w:val="none"/>
            <w:lang w:val="fr-FR" w:eastAsia="fr-FR"/>
          </w:rPr>
          <w:tab/>
        </w:r>
        <w:r w:rsidR="0097292F" w:rsidRPr="003945EC">
          <w:rPr>
            <w:rStyle w:val="Lienhypertexte"/>
            <w:lang w:val="en-US"/>
          </w:rPr>
          <w:t>SDA424 Delta tool</w:t>
        </w:r>
        <w:r w:rsidR="0097292F">
          <w:rPr>
            <w:webHidden/>
          </w:rPr>
          <w:tab/>
        </w:r>
        <w:r w:rsidR="0097292F">
          <w:rPr>
            <w:webHidden/>
          </w:rPr>
          <w:fldChar w:fldCharType="begin"/>
        </w:r>
        <w:r w:rsidR="0097292F">
          <w:rPr>
            <w:webHidden/>
          </w:rPr>
          <w:instrText xml:space="preserve"> PAGEREF _Toc19526874 \h </w:instrText>
        </w:r>
        <w:r w:rsidR="0097292F">
          <w:rPr>
            <w:webHidden/>
          </w:rPr>
        </w:r>
        <w:r w:rsidR="0097292F">
          <w:rPr>
            <w:webHidden/>
          </w:rPr>
          <w:fldChar w:fldCharType="separate"/>
        </w:r>
        <w:r w:rsidR="0097292F">
          <w:rPr>
            <w:webHidden/>
          </w:rPr>
          <w:t>144</w:t>
        </w:r>
        <w:r w:rsidR="0097292F">
          <w:rPr>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75" w:history="1">
        <w:r w:rsidR="0097292F" w:rsidRPr="003945EC">
          <w:rPr>
            <w:rStyle w:val="Lienhypertexte"/>
            <w:noProof/>
          </w:rPr>
          <w:t>1.7</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Overview</w:t>
        </w:r>
        <w:r w:rsidR="0097292F">
          <w:rPr>
            <w:noProof/>
            <w:webHidden/>
          </w:rPr>
          <w:tab/>
        </w:r>
        <w:r w:rsidR="0097292F">
          <w:rPr>
            <w:noProof/>
            <w:webHidden/>
          </w:rPr>
          <w:fldChar w:fldCharType="begin"/>
        </w:r>
        <w:r w:rsidR="0097292F">
          <w:rPr>
            <w:noProof/>
            <w:webHidden/>
          </w:rPr>
          <w:instrText xml:space="preserve"> PAGEREF _Toc19526875 \h </w:instrText>
        </w:r>
        <w:r w:rsidR="0097292F">
          <w:rPr>
            <w:noProof/>
            <w:webHidden/>
          </w:rPr>
        </w:r>
        <w:r w:rsidR="0097292F">
          <w:rPr>
            <w:noProof/>
            <w:webHidden/>
          </w:rPr>
          <w:fldChar w:fldCharType="separate"/>
        </w:r>
        <w:r w:rsidR="0097292F">
          <w:rPr>
            <w:noProof/>
            <w:webHidden/>
          </w:rPr>
          <w:t>144</w:t>
        </w:r>
        <w:r w:rsidR="0097292F">
          <w:rPr>
            <w:noProof/>
            <w:webHidden/>
          </w:rPr>
          <w:fldChar w:fldCharType="end"/>
        </w:r>
      </w:hyperlink>
    </w:p>
    <w:p w:rsidR="0097292F" w:rsidRDefault="0007624B">
      <w:pPr>
        <w:pStyle w:val="TM2"/>
        <w:tabs>
          <w:tab w:val="left" w:pos="880"/>
        </w:tabs>
        <w:rPr>
          <w:rFonts w:asciiTheme="minorHAnsi" w:eastAsiaTheme="minorEastAsia" w:hAnsiTheme="minorHAnsi" w:cstheme="minorBidi"/>
          <w:b w:val="0"/>
          <w:smallCaps w:val="0"/>
          <w:noProof/>
          <w:sz w:val="22"/>
          <w:szCs w:val="22"/>
          <w:lang w:val="fr-FR" w:eastAsia="fr-FR"/>
        </w:rPr>
      </w:pPr>
      <w:hyperlink w:anchor="_Toc19526876" w:history="1">
        <w:r w:rsidR="0097292F" w:rsidRPr="003945EC">
          <w:rPr>
            <w:rStyle w:val="Lienhypertexte"/>
            <w:noProof/>
          </w:rPr>
          <w:t>1.8</w:t>
        </w:r>
        <w:r w:rsidR="0097292F">
          <w:rPr>
            <w:rFonts w:asciiTheme="minorHAnsi" w:eastAsiaTheme="minorEastAsia" w:hAnsiTheme="minorHAnsi" w:cstheme="minorBidi"/>
            <w:b w:val="0"/>
            <w:smallCaps w:val="0"/>
            <w:noProof/>
            <w:sz w:val="22"/>
            <w:szCs w:val="22"/>
            <w:lang w:val="fr-FR" w:eastAsia="fr-FR"/>
          </w:rPr>
          <w:tab/>
        </w:r>
        <w:r w:rsidR="0097292F" w:rsidRPr="003945EC">
          <w:rPr>
            <w:rStyle w:val="Lienhypertexte"/>
            <w:noProof/>
          </w:rPr>
          <w:t>Business rules</w:t>
        </w:r>
        <w:r w:rsidR="0097292F">
          <w:rPr>
            <w:noProof/>
            <w:webHidden/>
          </w:rPr>
          <w:tab/>
        </w:r>
        <w:r w:rsidR="0097292F">
          <w:rPr>
            <w:noProof/>
            <w:webHidden/>
          </w:rPr>
          <w:fldChar w:fldCharType="begin"/>
        </w:r>
        <w:r w:rsidR="0097292F">
          <w:rPr>
            <w:noProof/>
            <w:webHidden/>
          </w:rPr>
          <w:instrText xml:space="preserve"> PAGEREF _Toc19526876 \h </w:instrText>
        </w:r>
        <w:r w:rsidR="0097292F">
          <w:rPr>
            <w:noProof/>
            <w:webHidden/>
          </w:rPr>
        </w:r>
        <w:r w:rsidR="0097292F">
          <w:rPr>
            <w:noProof/>
            <w:webHidden/>
          </w:rPr>
          <w:fldChar w:fldCharType="separate"/>
        </w:r>
        <w:r w:rsidR="0097292F">
          <w:rPr>
            <w:noProof/>
            <w:webHidden/>
          </w:rPr>
          <w:t>144</w:t>
        </w:r>
        <w:r w:rsidR="0097292F">
          <w:rPr>
            <w:noProof/>
            <w:webHidden/>
          </w:rPr>
          <w:fldChar w:fldCharType="end"/>
        </w:r>
      </w:hyperlink>
    </w:p>
    <w:p w:rsidR="009536F7" w:rsidRPr="00454019" w:rsidRDefault="009536F7" w:rsidP="009536F7">
      <w:pPr>
        <w:spacing w:after="120" w:line="240" w:lineRule="auto"/>
        <w:rPr>
          <w:rFonts w:cs="Arial"/>
          <w:bCs/>
          <w:sz w:val="28"/>
          <w:szCs w:val="32"/>
        </w:rPr>
      </w:pPr>
      <w:r w:rsidRPr="00454019">
        <w:rPr>
          <w:rFonts w:cs="Arial"/>
          <w:bCs/>
          <w:sz w:val="28"/>
          <w:szCs w:val="32"/>
        </w:rPr>
        <w:fldChar w:fldCharType="end"/>
      </w:r>
    </w:p>
    <w:p w:rsidR="009536F7" w:rsidRPr="00454019" w:rsidRDefault="009536F7" w:rsidP="00B42742">
      <w:pPr>
        <w:pStyle w:val="Titre1"/>
        <w:numPr>
          <w:ilvl w:val="1"/>
          <w:numId w:val="12"/>
        </w:numPr>
        <w:tabs>
          <w:tab w:val="num" w:pos="0"/>
        </w:tabs>
        <w:spacing w:after="0" w:line="240" w:lineRule="auto"/>
        <w:ind w:left="0" w:firstLine="0"/>
        <w:jc w:val="left"/>
      </w:pPr>
      <w:r w:rsidRPr="00454019">
        <w:br w:type="page"/>
      </w:r>
      <w:r w:rsidRPr="00454019">
        <w:lastRenderedPageBreak/>
        <w:fldChar w:fldCharType="begin"/>
      </w:r>
      <w:r w:rsidRPr="00454019">
        <w:instrText xml:space="preserve"> DOCPROPERTY  DOCSLABEL_introduction </w:instrText>
      </w:r>
      <w:r w:rsidRPr="00454019">
        <w:fldChar w:fldCharType="separate"/>
      </w:r>
      <w:bookmarkStart w:id="19" w:name="_Toc19526837"/>
      <w:bookmarkStart w:id="20" w:name="_Toc239818378"/>
      <w:bookmarkStart w:id="21" w:name="_Toc235931472"/>
      <w:r>
        <w:t>Introduction</w:t>
      </w:r>
      <w:bookmarkEnd w:id="19"/>
      <w:bookmarkEnd w:id="20"/>
      <w:bookmarkEnd w:id="21"/>
      <w:r w:rsidRPr="00454019">
        <w:fldChar w:fldCharType="end"/>
      </w:r>
    </w:p>
    <w:p w:rsidR="009536F7" w:rsidRPr="00454019" w:rsidRDefault="009536F7" w:rsidP="009536F7"/>
    <w:p w:rsidR="009536F7" w:rsidRPr="00845AE5" w:rsidRDefault="009536F7" w:rsidP="009536F7">
      <w:pPr>
        <w:pStyle w:val="Titre2"/>
      </w:pPr>
      <w:bookmarkStart w:id="22" w:name="_Toc14435641"/>
      <w:bookmarkStart w:id="23" w:name="_Toc19526838"/>
      <w:r w:rsidRPr="00845AE5">
        <w:t>Purpose of the document</w:t>
      </w:r>
      <w:bookmarkEnd w:id="22"/>
      <w:bookmarkEnd w:id="23"/>
    </w:p>
    <w:p w:rsidR="009536F7" w:rsidRPr="0037345C" w:rsidRDefault="009536F7" w:rsidP="009536F7">
      <w:pPr>
        <w:spacing w:after="120"/>
        <w:rPr>
          <w:i/>
          <w:lang w:val="en-US"/>
        </w:rPr>
      </w:pPr>
      <w:r w:rsidRPr="0037345C">
        <w:rPr>
          <w:lang w:val="en-US"/>
        </w:rPr>
        <w:t>The Specification Dossier:</w:t>
      </w:r>
    </w:p>
    <w:p w:rsidR="009536F7" w:rsidRPr="000A3D4E" w:rsidRDefault="009536F7" w:rsidP="00B42742">
      <w:pPr>
        <w:pStyle w:val="Paragraphedeliste"/>
        <w:keepLines/>
        <w:numPr>
          <w:ilvl w:val="0"/>
          <w:numId w:val="10"/>
        </w:numPr>
        <w:tabs>
          <w:tab w:val="left" w:pos="907"/>
        </w:tabs>
        <w:ind w:hanging="915"/>
        <w:rPr>
          <w:lang w:val="en-US" w:eastAsia="fr-FR"/>
        </w:rPr>
      </w:pPr>
      <w:r w:rsidRPr="000A3D4E">
        <w:rPr>
          <w:lang w:val="en-US" w:eastAsia="fr-FR"/>
        </w:rPr>
        <w:t>Generates a comprehensive description of the operational scope,</w:t>
      </w:r>
    </w:p>
    <w:p w:rsidR="009536F7" w:rsidRPr="000A3D4E" w:rsidRDefault="009536F7" w:rsidP="00B42742">
      <w:pPr>
        <w:pStyle w:val="Paragraphedeliste"/>
        <w:keepLines/>
        <w:numPr>
          <w:ilvl w:val="0"/>
          <w:numId w:val="10"/>
        </w:numPr>
        <w:tabs>
          <w:tab w:val="left" w:pos="907"/>
        </w:tabs>
        <w:ind w:hanging="915"/>
        <w:rPr>
          <w:lang w:val="en-US" w:eastAsia="fr-FR"/>
        </w:rPr>
      </w:pPr>
      <w:r w:rsidRPr="000A3D4E">
        <w:rPr>
          <w:lang w:val="en-US" w:eastAsia="fr-FR"/>
        </w:rPr>
        <w:t>Defines both functional and technical constraints, e.g. functionalities, user interface design…</w:t>
      </w:r>
    </w:p>
    <w:p w:rsidR="009536F7" w:rsidRPr="00246B5B" w:rsidRDefault="009536F7" w:rsidP="009536F7">
      <w:pPr>
        <w:spacing w:after="120"/>
        <w:rPr>
          <w:i/>
          <w:lang w:val="en-US"/>
        </w:rPr>
      </w:pPr>
      <w:r w:rsidRPr="00246B5B">
        <w:rPr>
          <w:lang w:val="en-US"/>
        </w:rPr>
        <w:t>This document is written during the Solution Definition phase and specifies in detail the solution:</w:t>
      </w:r>
    </w:p>
    <w:p w:rsidR="009536F7" w:rsidRPr="000A3D4E" w:rsidRDefault="009536F7" w:rsidP="00B42742">
      <w:pPr>
        <w:pStyle w:val="Paragraphedeliste"/>
        <w:keepLines/>
        <w:numPr>
          <w:ilvl w:val="0"/>
          <w:numId w:val="10"/>
        </w:numPr>
        <w:tabs>
          <w:tab w:val="left" w:pos="907"/>
        </w:tabs>
        <w:ind w:hanging="915"/>
        <w:rPr>
          <w:lang w:val="en-US" w:eastAsia="fr-FR"/>
        </w:rPr>
      </w:pPr>
      <w:r w:rsidRPr="000A3D4E">
        <w:rPr>
          <w:lang w:val="en-US" w:eastAsia="fr-FR"/>
        </w:rPr>
        <w:t>Responding to the Business Requirements, described in the Business Requirements Dossier,</w:t>
      </w:r>
    </w:p>
    <w:p w:rsidR="009536F7" w:rsidRPr="000A3D4E" w:rsidRDefault="009536F7" w:rsidP="00B42742">
      <w:pPr>
        <w:pStyle w:val="Paragraphedeliste"/>
        <w:keepLines/>
        <w:numPr>
          <w:ilvl w:val="0"/>
          <w:numId w:val="10"/>
        </w:numPr>
        <w:tabs>
          <w:tab w:val="left" w:pos="907"/>
        </w:tabs>
        <w:ind w:hanging="915"/>
        <w:rPr>
          <w:lang w:val="en-US" w:eastAsia="fr-FR"/>
        </w:rPr>
      </w:pPr>
      <w:r w:rsidRPr="000A3D4E">
        <w:rPr>
          <w:lang w:val="en-US" w:eastAsia="fr-FR"/>
        </w:rPr>
        <w:t>According to the architecture and solution described by the Architecture Dossier,</w:t>
      </w:r>
    </w:p>
    <w:p w:rsidR="009536F7" w:rsidRPr="000A3D4E" w:rsidRDefault="009536F7" w:rsidP="00B42742">
      <w:pPr>
        <w:pStyle w:val="Paragraphedeliste"/>
        <w:keepLines/>
        <w:numPr>
          <w:ilvl w:val="0"/>
          <w:numId w:val="10"/>
        </w:numPr>
        <w:tabs>
          <w:tab w:val="left" w:pos="907"/>
        </w:tabs>
        <w:ind w:hanging="915"/>
        <w:rPr>
          <w:lang w:val="en-US" w:eastAsia="fr-FR"/>
        </w:rPr>
      </w:pPr>
      <w:r w:rsidRPr="000A3D4E">
        <w:rPr>
          <w:lang w:val="en-US" w:eastAsia="fr-FR"/>
        </w:rPr>
        <w:t>For the whole system, or for a subsystem defined in the Architecture Dossier,</w:t>
      </w:r>
    </w:p>
    <w:p w:rsidR="009536F7" w:rsidRPr="00DE2963" w:rsidRDefault="009536F7" w:rsidP="00B42742">
      <w:pPr>
        <w:pStyle w:val="Paragraphedeliste"/>
        <w:keepLines/>
        <w:numPr>
          <w:ilvl w:val="0"/>
          <w:numId w:val="10"/>
        </w:numPr>
        <w:tabs>
          <w:tab w:val="left" w:pos="907"/>
        </w:tabs>
        <w:ind w:left="993" w:hanging="426"/>
        <w:rPr>
          <w:lang w:val="en-US" w:eastAsia="fr-FR"/>
        </w:rPr>
      </w:pPr>
      <w:r w:rsidRPr="00DE2963">
        <w:rPr>
          <w:lang w:val="en-US" w:eastAsia="fr-FR"/>
        </w:rPr>
        <w:t>It refines the System Requirements from the Architecture Dossier into Component Requirements for a specific subsystem or set of subsystems.</w:t>
      </w:r>
    </w:p>
    <w:p w:rsidR="009536F7" w:rsidRPr="00295B39" w:rsidRDefault="009536F7" w:rsidP="009536F7">
      <w:pPr>
        <w:spacing w:after="120"/>
        <w:rPr>
          <w:lang w:val="en-US"/>
        </w:rPr>
      </w:pPr>
    </w:p>
    <w:p w:rsidR="009536F7" w:rsidRPr="00246B5B" w:rsidRDefault="009536F7" w:rsidP="009536F7">
      <w:pPr>
        <w:spacing w:after="120"/>
        <w:rPr>
          <w:i/>
          <w:lang w:val="en-US"/>
        </w:rPr>
      </w:pPr>
      <w:r w:rsidRPr="00246B5B">
        <w:rPr>
          <w:lang w:val="en-US"/>
        </w:rPr>
        <w:t>The Specification Dossier is compulsory and it is dedicated to milestone M7, Development launching.</w:t>
      </w:r>
    </w:p>
    <w:p w:rsidR="009536F7" w:rsidRPr="002D2797" w:rsidRDefault="009536F7" w:rsidP="009536F7">
      <w:pPr>
        <w:pStyle w:val="Titre2"/>
      </w:pPr>
      <w:bookmarkStart w:id="24" w:name="_Toc14435642"/>
      <w:bookmarkStart w:id="25" w:name="_Toc19526839"/>
      <w:r w:rsidRPr="002D2797">
        <w:t>Scope of the document</w:t>
      </w:r>
      <w:bookmarkEnd w:id="24"/>
      <w:bookmarkEnd w:id="25"/>
    </w:p>
    <w:p w:rsidR="009536F7" w:rsidRPr="00246B5B" w:rsidRDefault="009536F7" w:rsidP="009536F7">
      <w:pPr>
        <w:rPr>
          <w:lang w:val="en-US"/>
        </w:rPr>
      </w:pPr>
      <w:r w:rsidRPr="00246B5B">
        <w:rPr>
          <w:lang w:val="en-US"/>
        </w:rPr>
        <w:t xml:space="preserve">The purpose of this document is to detail the DATA+ project specifications for </w:t>
      </w:r>
      <w:r>
        <w:rPr>
          <w:lang w:val="en-US"/>
        </w:rPr>
        <w:t>Production Services</w:t>
      </w:r>
      <w:r w:rsidRPr="00246B5B">
        <w:rPr>
          <w:lang w:val="en-US"/>
        </w:rPr>
        <w:t xml:space="preserve"> development.</w:t>
      </w:r>
    </w:p>
    <w:p w:rsidR="009536F7" w:rsidRPr="00246B5B" w:rsidRDefault="009536F7" w:rsidP="009536F7">
      <w:pPr>
        <w:pStyle w:val="Titre2"/>
      </w:pPr>
      <w:bookmarkStart w:id="26" w:name="_Toc14435643"/>
      <w:bookmarkStart w:id="27" w:name="_Toc19526840"/>
      <w:r w:rsidRPr="00845AE5">
        <w:t>Terminology</w:t>
      </w:r>
      <w:bookmarkEnd w:id="26"/>
      <w:bookmarkEnd w:id="27"/>
    </w:p>
    <w:tbl>
      <w:tblPr>
        <w:tblW w:w="5000" w:type="pct"/>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9"/>
        <w:gridCol w:w="7714"/>
      </w:tblGrid>
      <w:tr w:rsidR="009536F7" w:rsidRPr="00246B5B" w:rsidTr="009536F7">
        <w:tc>
          <w:tcPr>
            <w:tcW w:w="2319" w:type="dxa"/>
          </w:tcPr>
          <w:p w:rsidR="009536F7" w:rsidRPr="00246B5B" w:rsidRDefault="009536F7" w:rsidP="009536F7">
            <w:pPr>
              <w:autoSpaceDE w:val="0"/>
              <w:autoSpaceDN w:val="0"/>
              <w:adjustRightInd w:val="0"/>
              <w:rPr>
                <w:color w:val="000000"/>
                <w:szCs w:val="24"/>
              </w:rPr>
            </w:pPr>
            <w:r w:rsidRPr="00246B5B">
              <w:rPr>
                <w:color w:val="000000"/>
                <w:szCs w:val="24"/>
              </w:rPr>
              <w:t>TL</w:t>
            </w:r>
          </w:p>
        </w:tc>
        <w:tc>
          <w:tcPr>
            <w:tcW w:w="7650" w:type="dxa"/>
          </w:tcPr>
          <w:p w:rsidR="009536F7" w:rsidRPr="00246B5B" w:rsidRDefault="009536F7" w:rsidP="009536F7">
            <w:pPr>
              <w:autoSpaceDE w:val="0"/>
              <w:autoSpaceDN w:val="0"/>
              <w:adjustRightInd w:val="0"/>
              <w:rPr>
                <w:lang w:val="en-US"/>
              </w:rPr>
            </w:pPr>
            <w:r w:rsidRPr="00246B5B">
              <w:rPr>
                <w:lang w:val="en-US"/>
              </w:rPr>
              <w:t>Team Leader</w:t>
            </w:r>
          </w:p>
        </w:tc>
      </w:tr>
      <w:tr w:rsidR="009536F7" w:rsidRPr="00246B5B" w:rsidTr="009536F7">
        <w:tc>
          <w:tcPr>
            <w:tcW w:w="2319" w:type="dxa"/>
          </w:tcPr>
          <w:p w:rsidR="009536F7" w:rsidRPr="00246B5B" w:rsidRDefault="009536F7" w:rsidP="009536F7">
            <w:pPr>
              <w:autoSpaceDE w:val="0"/>
              <w:autoSpaceDN w:val="0"/>
              <w:adjustRightInd w:val="0"/>
              <w:rPr>
                <w:color w:val="000000"/>
                <w:szCs w:val="24"/>
              </w:rPr>
            </w:pPr>
            <w:r w:rsidRPr="00246B5B">
              <w:rPr>
                <w:color w:val="000000"/>
                <w:szCs w:val="24"/>
              </w:rPr>
              <w:t>ATL</w:t>
            </w:r>
          </w:p>
        </w:tc>
        <w:tc>
          <w:tcPr>
            <w:tcW w:w="7650" w:type="dxa"/>
          </w:tcPr>
          <w:p w:rsidR="009536F7" w:rsidRPr="00246B5B" w:rsidRDefault="009536F7" w:rsidP="009536F7">
            <w:pPr>
              <w:autoSpaceDE w:val="0"/>
              <w:autoSpaceDN w:val="0"/>
              <w:adjustRightInd w:val="0"/>
              <w:rPr>
                <w:lang w:val="en-US"/>
              </w:rPr>
            </w:pPr>
            <w:r w:rsidRPr="00246B5B">
              <w:rPr>
                <w:lang w:val="en-US"/>
              </w:rPr>
              <w:t>Assistant Team Leader</w:t>
            </w:r>
          </w:p>
        </w:tc>
      </w:tr>
      <w:tr w:rsidR="009536F7" w:rsidRPr="00246B5B" w:rsidTr="009536F7">
        <w:tc>
          <w:tcPr>
            <w:tcW w:w="2319" w:type="dxa"/>
          </w:tcPr>
          <w:p w:rsidR="009536F7" w:rsidRPr="00246B5B" w:rsidRDefault="009536F7" w:rsidP="009536F7">
            <w:pPr>
              <w:autoSpaceDE w:val="0"/>
              <w:autoSpaceDN w:val="0"/>
              <w:adjustRightInd w:val="0"/>
              <w:rPr>
                <w:color w:val="000000"/>
                <w:szCs w:val="24"/>
              </w:rPr>
            </w:pPr>
            <w:r w:rsidRPr="00246B5B">
              <w:rPr>
                <w:color w:val="000000"/>
                <w:szCs w:val="24"/>
              </w:rPr>
              <w:t>RCA</w:t>
            </w:r>
          </w:p>
        </w:tc>
        <w:tc>
          <w:tcPr>
            <w:tcW w:w="7650" w:type="dxa"/>
          </w:tcPr>
          <w:p w:rsidR="009536F7" w:rsidRPr="00246B5B" w:rsidRDefault="009536F7" w:rsidP="009536F7">
            <w:pPr>
              <w:autoSpaceDE w:val="0"/>
              <w:autoSpaceDN w:val="0"/>
              <w:adjustRightInd w:val="0"/>
            </w:pPr>
            <w:r w:rsidRPr="00246B5B">
              <w:t>Root Cause Analysis</w:t>
            </w:r>
          </w:p>
        </w:tc>
      </w:tr>
    </w:tbl>
    <w:p w:rsidR="009536F7" w:rsidRDefault="009536F7" w:rsidP="009536F7">
      <w:pPr>
        <w:spacing w:before="0" w:line="240" w:lineRule="auto"/>
        <w:rPr>
          <w:kern w:val="28"/>
          <w:sz w:val="32"/>
          <w:szCs w:val="40"/>
          <w:lang w:val="en-US"/>
        </w:rPr>
      </w:pPr>
      <w:r>
        <w:rPr>
          <w:lang w:val="en-US"/>
        </w:rPr>
        <w:br w:type="page"/>
      </w:r>
    </w:p>
    <w:p w:rsidR="009536F7" w:rsidRPr="00454019" w:rsidRDefault="009536F7" w:rsidP="009536F7"/>
    <w:p w:rsidR="009536F7" w:rsidRPr="00246B5B" w:rsidRDefault="00214023" w:rsidP="00B42742">
      <w:pPr>
        <w:pStyle w:val="Titre1"/>
        <w:numPr>
          <w:ilvl w:val="1"/>
          <w:numId w:val="12"/>
        </w:numPr>
        <w:tabs>
          <w:tab w:val="num" w:pos="0"/>
        </w:tabs>
        <w:spacing w:line="240" w:lineRule="auto"/>
        <w:ind w:left="0" w:firstLine="0"/>
        <w:jc w:val="left"/>
        <w:rPr>
          <w:lang w:val="en-US"/>
        </w:rPr>
      </w:pPr>
      <w:bookmarkStart w:id="28" w:name="_Toc19526841"/>
      <w:r>
        <w:rPr>
          <w:lang w:val="en-US"/>
        </w:rPr>
        <w:t>Aerodatabase production requirements</w:t>
      </w:r>
      <w:bookmarkEnd w:id="28"/>
    </w:p>
    <w:p w:rsidR="009536F7" w:rsidRDefault="009536F7" w:rsidP="009536F7">
      <w:pPr>
        <w:pStyle w:val="Titre2"/>
        <w:keepNext w:val="0"/>
        <w:numPr>
          <w:ilvl w:val="1"/>
          <w:numId w:val="8"/>
        </w:numPr>
        <w:spacing w:before="240"/>
      </w:pPr>
      <w:bookmarkStart w:id="29" w:name="_Toc18921480"/>
      <w:bookmarkStart w:id="30" w:name="_Toc19526842"/>
      <w:r>
        <w:t>Overview</w:t>
      </w:r>
      <w:bookmarkEnd w:id="29"/>
      <w:bookmarkEnd w:id="30"/>
    </w:p>
    <w:p w:rsidR="009536F7" w:rsidRDefault="009536F7" w:rsidP="009536F7">
      <w:pPr>
        <w:ind w:left="720"/>
      </w:pPr>
      <w:r>
        <w:t>This component offers services to import convert and produce aeronautical databases.</w:t>
      </w:r>
    </w:p>
    <w:p w:rsidR="009536F7" w:rsidRDefault="009536F7" w:rsidP="009536F7"/>
    <w:p w:rsidR="009536F7" w:rsidRPr="000F2E34" w:rsidRDefault="009536F7" w:rsidP="009536F7">
      <w:pPr>
        <w:rPr>
          <w:lang w:val="en-US"/>
        </w:rPr>
      </w:pPr>
      <w:r>
        <w:rPr>
          <w:noProof/>
          <w:lang w:val="fr-FR" w:eastAsia="fr-FR"/>
        </w:rPr>
        <mc:AlternateContent>
          <mc:Choice Requires="wpg">
            <w:drawing>
              <wp:inline distT="0" distB="0" distL="0" distR="0" wp14:anchorId="5545A3E1" wp14:editId="6BACD34A">
                <wp:extent cx="5795389" cy="1467087"/>
                <wp:effectExtent l="0" t="0" r="53340" b="19050"/>
                <wp:docPr id="4107" name="Groupe 4107"/>
                <wp:cNvGraphicFramePr/>
                <a:graphic xmlns:a="http://schemas.openxmlformats.org/drawingml/2006/main">
                  <a:graphicData uri="http://schemas.microsoft.com/office/word/2010/wordprocessingGroup">
                    <wpg:wgp>
                      <wpg:cNvGrpSpPr/>
                      <wpg:grpSpPr>
                        <a:xfrm>
                          <a:off x="0" y="0"/>
                          <a:ext cx="5795389" cy="1467087"/>
                          <a:chOff x="251520" y="1988840"/>
                          <a:chExt cx="8640960" cy="2448272"/>
                        </a:xfrm>
                      </wpg:grpSpPr>
                      <wps:wsp>
                        <wps:cNvPr id="166" name="Rectangle 166"/>
                        <wps:cNvSpPr/>
                        <wps:spPr>
                          <a:xfrm>
                            <a:off x="2915816" y="1988840"/>
                            <a:ext cx="3384376" cy="2448272"/>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Aerodatabse production system</w:t>
                              </w:r>
                            </w:p>
                          </w:txbxContent>
                        </wps:txbx>
                        <wps:bodyPr rtlCol="0" anchor="t" anchorCtr="0"/>
                      </wps:wsp>
                      <wps:wsp>
                        <wps:cNvPr id="167" name="Cylindre 167"/>
                        <wps:cNvSpPr/>
                        <wps:spPr>
                          <a:xfrm>
                            <a:off x="3275856" y="3356992"/>
                            <a:ext cx="720080" cy="864096"/>
                          </a:xfrm>
                          <a:prstGeom prst="can">
                            <a:avLst/>
                          </a:prstGeom>
                        </wps:spPr>
                        <wps:style>
                          <a:lnRef idx="1">
                            <a:schemeClr val="accent5"/>
                          </a:lnRef>
                          <a:fillRef idx="2">
                            <a:schemeClr val="accent5"/>
                          </a:fillRef>
                          <a:effectRef idx="1">
                            <a:schemeClr val="accent5"/>
                          </a:effectRef>
                          <a:fontRef idx="minor">
                            <a:schemeClr val="dk1"/>
                          </a:fontRef>
                        </wps:style>
                        <wps:bodyPr rtlCol="0" anchor="ctr"/>
                      </wps:wsp>
                      <wps:wsp>
                        <wps:cNvPr id="168" name="Cylindre 168"/>
                        <wps:cNvSpPr/>
                        <wps:spPr>
                          <a:xfrm>
                            <a:off x="4283968" y="3356992"/>
                            <a:ext cx="720080" cy="864096"/>
                          </a:xfrm>
                          <a:prstGeom prst="can">
                            <a:avLst/>
                          </a:prstGeom>
                        </wps:spPr>
                        <wps:style>
                          <a:lnRef idx="1">
                            <a:schemeClr val="accent5"/>
                          </a:lnRef>
                          <a:fillRef idx="2">
                            <a:schemeClr val="accent5"/>
                          </a:fillRef>
                          <a:effectRef idx="1">
                            <a:schemeClr val="accent5"/>
                          </a:effectRef>
                          <a:fontRef idx="minor">
                            <a:schemeClr val="dk1"/>
                          </a:fontRef>
                        </wps:style>
                        <wps:bodyPr rtlCol="0" anchor="ctr"/>
                      </wps:wsp>
                      <wps:wsp>
                        <wps:cNvPr id="169" name="Cylindre 169"/>
                        <wps:cNvSpPr/>
                        <wps:spPr>
                          <a:xfrm>
                            <a:off x="5364088" y="3356992"/>
                            <a:ext cx="720080" cy="864096"/>
                          </a:xfrm>
                          <a:prstGeom prst="can">
                            <a:avLst/>
                          </a:prstGeom>
                        </wps:spPr>
                        <wps:style>
                          <a:lnRef idx="1">
                            <a:schemeClr val="accent5"/>
                          </a:lnRef>
                          <a:fillRef idx="2">
                            <a:schemeClr val="accent5"/>
                          </a:fillRef>
                          <a:effectRef idx="1">
                            <a:schemeClr val="accent5"/>
                          </a:effectRef>
                          <a:fontRef idx="minor">
                            <a:schemeClr val="dk1"/>
                          </a:fontRef>
                        </wps:style>
                        <wps:bodyPr rtlCol="0" anchor="ctr"/>
                      </wps:wsp>
                      <wps:wsp>
                        <wps:cNvPr id="170" name="Carré corné 170"/>
                        <wps:cNvSpPr/>
                        <wps:spPr>
                          <a:xfrm>
                            <a:off x="251520" y="2420888"/>
                            <a:ext cx="1512168" cy="1296144"/>
                          </a:xfrm>
                          <a:prstGeom prst="foldedCorner">
                            <a:avLst/>
                          </a:prstGeom>
                        </wps:spPr>
                        <wps:style>
                          <a:lnRef idx="1">
                            <a:schemeClr val="accent5"/>
                          </a:lnRef>
                          <a:fillRef idx="2">
                            <a:schemeClr val="accent5"/>
                          </a:fillRef>
                          <a:effectRef idx="1">
                            <a:schemeClr val="accent5"/>
                          </a:effectRef>
                          <a:fontRef idx="minor">
                            <a:schemeClr val="dk1"/>
                          </a:fontRef>
                        </wps:style>
                        <wps:txbx>
                          <w:txbxContent>
                            <w:p w:rsidR="0071259D" w:rsidRDefault="0071259D" w:rsidP="009536F7">
                              <w:pPr>
                                <w:pStyle w:val="NormalWeb"/>
                                <w:spacing w:after="0"/>
                                <w:jc w:val="center"/>
                              </w:pPr>
                              <w:r w:rsidRPr="009536F7">
                                <w:rPr>
                                  <w:rFonts w:asciiTheme="minorHAnsi" w:hAnsi="Calibri" w:cstheme="minorBidi"/>
                                  <w:color w:val="000000" w:themeColor="dark1"/>
                                  <w:kern w:val="24"/>
                                  <w:lang w:val="en-US"/>
                                </w:rPr>
                                <w:t>Aeronautical database</w:t>
                              </w:r>
                            </w:p>
                          </w:txbxContent>
                        </wps:txbx>
                        <wps:bodyPr rtlCol="0" anchor="ctr"/>
                      </wps:wsp>
                      <wps:wsp>
                        <wps:cNvPr id="171" name="Flèche droite 171"/>
                        <wps:cNvSpPr/>
                        <wps:spPr>
                          <a:xfrm>
                            <a:off x="1619672" y="2420888"/>
                            <a:ext cx="1512168" cy="1152128"/>
                          </a:xfrm>
                          <a:prstGeom prst="rightArrow">
                            <a:avLst/>
                          </a:prstGeom>
                        </wps:spPr>
                        <wps:style>
                          <a:lnRef idx="1">
                            <a:schemeClr val="dk1"/>
                          </a:lnRef>
                          <a:fillRef idx="2">
                            <a:schemeClr val="dk1"/>
                          </a:fillRef>
                          <a:effectRef idx="1">
                            <a:schemeClr val="dk1"/>
                          </a:effectRef>
                          <a:fontRef idx="minor">
                            <a:schemeClr val="dk1"/>
                          </a:fontRef>
                        </wps:style>
                        <wps:txbx>
                          <w:txbxContent>
                            <w:p w:rsidR="0071259D" w:rsidRPr="009536F7" w:rsidRDefault="0071259D" w:rsidP="009536F7">
                              <w:pPr>
                                <w:pStyle w:val="NormalWeb"/>
                                <w:spacing w:after="0"/>
                                <w:jc w:val="center"/>
                                <w:rPr>
                                  <w:rFonts w:asciiTheme="minorHAnsi" w:hAnsi="Calibri" w:cstheme="minorBidi"/>
                                  <w:color w:val="000000" w:themeColor="dark1"/>
                                  <w:kern w:val="24"/>
                                  <w:lang w:val="en-US"/>
                                </w:rPr>
                              </w:pPr>
                              <w:proofErr w:type="gramStart"/>
                              <w:r w:rsidRPr="009536F7">
                                <w:rPr>
                                  <w:rFonts w:asciiTheme="minorHAnsi" w:hAnsi="Calibri" w:cstheme="minorBidi"/>
                                  <w:color w:val="000000" w:themeColor="dark1"/>
                                  <w:kern w:val="24"/>
                                  <w:lang w:val="en-US"/>
                                </w:rPr>
                                <w:t>import</w:t>
                              </w:r>
                              <w:proofErr w:type="gramEnd"/>
                            </w:p>
                          </w:txbxContent>
                        </wps:txbx>
                        <wps:bodyPr rtlCol="0" anchor="ctr"/>
                      </wps:wsp>
                      <wps:wsp>
                        <wps:cNvPr id="172" name="Carré corné 172"/>
                        <wps:cNvSpPr/>
                        <wps:spPr>
                          <a:xfrm>
                            <a:off x="7380312" y="2420888"/>
                            <a:ext cx="1512168" cy="1296144"/>
                          </a:xfrm>
                          <a:prstGeom prst="foldedCorner">
                            <a:avLst/>
                          </a:prstGeom>
                        </wps:spPr>
                        <wps:style>
                          <a:lnRef idx="1">
                            <a:schemeClr val="accent5"/>
                          </a:lnRef>
                          <a:fillRef idx="2">
                            <a:schemeClr val="accent5"/>
                          </a:fillRef>
                          <a:effectRef idx="1">
                            <a:schemeClr val="accent5"/>
                          </a:effectRef>
                          <a:fontRef idx="minor">
                            <a:schemeClr val="dk1"/>
                          </a:fontRef>
                        </wps:style>
                        <wps:txbx>
                          <w:txbxContent>
                            <w:p w:rsidR="0071259D" w:rsidRPr="009536F7" w:rsidRDefault="0071259D" w:rsidP="009536F7">
                              <w:pPr>
                                <w:pStyle w:val="NormalWeb"/>
                                <w:spacing w:after="0"/>
                                <w:jc w:val="center"/>
                                <w:rPr>
                                  <w:rFonts w:asciiTheme="minorHAnsi" w:hAnsi="Calibri" w:cstheme="minorBidi"/>
                                  <w:color w:val="000000" w:themeColor="dark1"/>
                                  <w:kern w:val="24"/>
                                  <w:lang w:val="en-US"/>
                                </w:rPr>
                              </w:pPr>
                              <w:r w:rsidRPr="009536F7">
                                <w:rPr>
                                  <w:rFonts w:asciiTheme="minorHAnsi" w:hAnsi="Calibri" w:cstheme="minorBidi"/>
                                  <w:color w:val="000000" w:themeColor="dark1"/>
                                  <w:kern w:val="24"/>
                                  <w:lang w:val="en-US"/>
                                </w:rPr>
                                <w:t>Aeronautical database</w:t>
                              </w:r>
                            </w:p>
                          </w:txbxContent>
                        </wps:txbx>
                        <wps:bodyPr rtlCol="0" anchor="ctr"/>
                      </wps:wsp>
                      <wps:wsp>
                        <wps:cNvPr id="173" name="Flèche droite 173"/>
                        <wps:cNvSpPr/>
                        <wps:spPr>
                          <a:xfrm>
                            <a:off x="6012160" y="2348880"/>
                            <a:ext cx="1584176" cy="1224136"/>
                          </a:xfrm>
                          <a:prstGeom prst="rightArrow">
                            <a:avLst/>
                          </a:prstGeom>
                        </wps:spPr>
                        <wps:style>
                          <a:lnRef idx="1">
                            <a:schemeClr val="dk1"/>
                          </a:lnRef>
                          <a:fillRef idx="2">
                            <a:schemeClr val="dk1"/>
                          </a:fillRef>
                          <a:effectRef idx="1">
                            <a:schemeClr val="dk1"/>
                          </a:effectRef>
                          <a:fontRef idx="minor">
                            <a:schemeClr val="dk1"/>
                          </a:fontRef>
                        </wps:style>
                        <wps:txbx>
                          <w:txbxContent>
                            <w:p w:rsidR="0071259D" w:rsidRPr="009536F7" w:rsidRDefault="0071259D" w:rsidP="009536F7">
                              <w:pPr>
                                <w:pStyle w:val="NormalWeb"/>
                                <w:spacing w:after="0"/>
                                <w:jc w:val="center"/>
                                <w:rPr>
                                  <w:rFonts w:asciiTheme="minorHAnsi" w:hAnsi="Calibri" w:cstheme="minorBidi"/>
                                  <w:color w:val="000000" w:themeColor="dark1"/>
                                  <w:kern w:val="24"/>
                                  <w:lang w:val="en-US"/>
                                </w:rPr>
                              </w:pPr>
                              <w:proofErr w:type="gramStart"/>
                              <w:r w:rsidRPr="009536F7">
                                <w:rPr>
                                  <w:rFonts w:asciiTheme="minorHAnsi" w:hAnsi="Calibri" w:cstheme="minorBidi"/>
                                  <w:color w:val="000000" w:themeColor="dark1"/>
                                  <w:kern w:val="24"/>
                                  <w:lang w:val="en-US"/>
                                </w:rPr>
                                <w:t xml:space="preserve">Convert </w:t>
                              </w:r>
                              <w:r>
                                <w:rPr>
                                  <w:rFonts w:asciiTheme="minorHAnsi" w:hAnsi="Calibri" w:cstheme="minorBidi"/>
                                  <w:color w:val="000000" w:themeColor="dark1"/>
                                  <w:kern w:val="24"/>
                                  <w:lang w:val="en-US"/>
                                </w:rPr>
                                <w:t xml:space="preserve"> </w:t>
                              </w:r>
                              <w:r w:rsidRPr="009536F7">
                                <w:rPr>
                                  <w:rFonts w:asciiTheme="minorHAnsi" w:hAnsi="Calibri" w:cstheme="minorBidi"/>
                                  <w:color w:val="000000" w:themeColor="dark1"/>
                                  <w:kern w:val="24"/>
                                  <w:lang w:val="en-US"/>
                                </w:rPr>
                                <w:t>and</w:t>
                              </w:r>
                              <w:proofErr w:type="gramEnd"/>
                              <w:r w:rsidRPr="009536F7">
                                <w:rPr>
                                  <w:rFonts w:asciiTheme="minorHAnsi" w:hAnsi="Calibri" w:cstheme="minorBidi"/>
                                  <w:color w:val="000000" w:themeColor="dark1"/>
                                  <w:kern w:val="24"/>
                                  <w:lang w:val="en-US"/>
                                </w:rPr>
                                <w:t xml:space="preserve"> export</w:t>
                              </w:r>
                            </w:p>
                          </w:txbxContent>
                        </wps:txbx>
                        <wps:bodyPr rtlCol="0" anchor="ctr"/>
                      </wps:wsp>
                    </wpg:wgp>
                  </a:graphicData>
                </a:graphic>
              </wp:inline>
            </w:drawing>
          </mc:Choice>
          <mc:Fallback>
            <w:pict>
              <v:group w14:anchorId="5545A3E1" id="Groupe 4107" o:spid="_x0000_s1027" style="width:456.35pt;height:115.5pt;mso-position-horizontal-relative:char;mso-position-vertical-relative:line" coordorigin="2515,19888" coordsize="86409,24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">
                <v:rect id="Rectangle 166" o:spid="_x0000_s1028" style="position:absolute;left:29158;top:19888;width:33843;height:2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Aerodatabse production system</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67" o:spid="_x0000_s1029" type="#_x0000_t22" style="position:absolute;left:32758;top:33569;width:7201;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" adj="4500" fillcolor="#82a0d7 [2168]" strokecolor="#4472c4 [3208]" strokeweight=".5pt">
                  <v:fill color2="#678ccf [2616]" rotate="t" colors="0 #a8b7df;.5 #9aabd9;1 #879ed7" focus="100%" type="gradient">
                    <o:fill v:ext="view" type="gradientUnscaled"/>
                  </v:fill>
                  <v:stroke joinstyle="miter"/>
                </v:shape>
                <v:shape id="Cylindre 168" o:spid="_x0000_s1030" type="#_x0000_t22" style="position:absolute;left:42839;top:33569;width:7201;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" adj="4500" fillcolor="#82a0d7 [2168]" strokecolor="#4472c4 [3208]" strokeweight=".5pt">
                  <v:fill color2="#678ccf [2616]" rotate="t" colors="0 #a8b7df;.5 #9aabd9;1 #879ed7" focus="100%" type="gradient">
                    <o:fill v:ext="view" type="gradientUnscaled"/>
                  </v:fill>
                  <v:stroke joinstyle="miter"/>
                </v:shape>
                <v:shape id="Cylindre 169" o:spid="_x0000_s1031" type="#_x0000_t22" style="position:absolute;left:53640;top:33569;width:7201;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" adj="4500" fillcolor="#82a0d7 [2168]" strokecolor="#4472c4 [3208]" strokeweight=".5pt">
                  <v:fill color2="#678ccf [2616]" rotate="t" colors="0 #a8b7df;.5 #9aabd9;1 #879ed7" focus="100%" type="gradient">
                    <o:fill v:ext="view" type="gradientUnscaled"/>
                  </v:fill>
                  <v:stroke joinstyle="miter"/>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70" o:spid="_x0000_s1032" type="#_x0000_t65" style="position:absolute;left:2515;top:24208;width:15121;height:1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" adj="18000" fillcolor="#82a0d7 [2168]" strokecolor="#4472c4 [3208]" strokeweight=".5pt">
                  <v:fill color2="#678ccf [2616]" rotate="t" colors="0 #a8b7df;.5 #9aabd9;1 #879ed7" focus="100%" type="gradient">
                    <o:fill v:ext="view" type="gradientUnscaled"/>
                  </v:fill>
                  <v:stroke joinstyle="miter"/>
                  <v:textbox>
                    <w:txbxContent>
                      <w:p w:rsidR="0071259D" w:rsidRDefault="0071259D" w:rsidP="009536F7">
                        <w:pPr>
                          <w:pStyle w:val="NormalWeb"/>
                          <w:spacing w:after="0"/>
                          <w:jc w:val="center"/>
                        </w:pPr>
                        <w:r w:rsidRPr="009536F7">
                          <w:rPr>
                            <w:rFonts w:asciiTheme="minorHAnsi" w:hAnsi="Calibri" w:cstheme="minorBidi"/>
                            <w:color w:val="000000" w:themeColor="dark1"/>
                            <w:kern w:val="24"/>
                            <w:lang w:val="en-US"/>
                          </w:rPr>
                          <w:t>Aeronautical database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71" o:spid="_x0000_s1033" type="#_x0000_t13" style="position:absolute;left:16196;top:24208;width:15122;height:11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" adj="13371" fillcolor="#555 [2160]" strokecolor="black [3200]" strokeweight=".5pt">
                  <v:fill color2="#313131 [2608]" rotate="t" colors="0 #9b9b9b;.5 #8e8e8e;1 #797979" focus="100%" type="gradient">
                    <o:fill v:ext="view" type="gradientUnscaled"/>
                  </v:fill>
                  <v:textbox>
                    <w:txbxContent>
                      <w:p w:rsidR="0071259D" w:rsidRPr="009536F7" w:rsidRDefault="0071259D" w:rsidP="009536F7">
                        <w:pPr>
                          <w:pStyle w:val="NormalWeb"/>
                          <w:spacing w:after="0"/>
                          <w:jc w:val="center"/>
                          <w:rPr>
                            <w:rFonts w:asciiTheme="minorHAnsi" w:hAnsi="Calibri" w:cstheme="minorBidi"/>
                            <w:color w:val="000000" w:themeColor="dark1"/>
                            <w:kern w:val="24"/>
                            <w:lang w:val="en-US"/>
                          </w:rPr>
                        </w:pPr>
                        <w:r w:rsidRPr="009536F7">
                          <w:rPr>
                            <w:rFonts w:asciiTheme="minorHAnsi" w:hAnsi="Calibri" w:cstheme="minorBidi"/>
                            <w:color w:val="000000" w:themeColor="dark1"/>
                            <w:kern w:val="24"/>
                            <w:lang w:val="en-US"/>
                          </w:rPr>
                          <w:t>import</w:t>
                        </w:r>
                      </w:p>
                    </w:txbxContent>
                  </v:textbox>
                </v:shape>
                <v:shape id="Carré corné 172" o:spid="_x0000_s1034" type="#_x0000_t65" style="position:absolute;left:73803;top:24208;width:15121;height:1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" adj="18000" fillcolor="#82a0d7 [2168]" strokecolor="#4472c4 [3208]" strokeweight=".5pt">
                  <v:fill color2="#678ccf [2616]" rotate="t" colors="0 #a8b7df;.5 #9aabd9;1 #879ed7" focus="100%" type="gradient">
                    <o:fill v:ext="view" type="gradientUnscaled"/>
                  </v:fill>
                  <v:stroke joinstyle="miter"/>
                  <v:textbox>
                    <w:txbxContent>
                      <w:p w:rsidR="0071259D" w:rsidRPr="009536F7" w:rsidRDefault="0071259D" w:rsidP="009536F7">
                        <w:pPr>
                          <w:pStyle w:val="NormalWeb"/>
                          <w:spacing w:after="0"/>
                          <w:jc w:val="center"/>
                          <w:rPr>
                            <w:rFonts w:asciiTheme="minorHAnsi" w:hAnsi="Calibri" w:cstheme="minorBidi"/>
                            <w:color w:val="000000" w:themeColor="dark1"/>
                            <w:kern w:val="24"/>
                            <w:lang w:val="en-US"/>
                          </w:rPr>
                        </w:pPr>
                        <w:r w:rsidRPr="009536F7">
                          <w:rPr>
                            <w:rFonts w:asciiTheme="minorHAnsi" w:hAnsi="Calibri" w:cstheme="minorBidi"/>
                            <w:color w:val="000000" w:themeColor="dark1"/>
                            <w:kern w:val="24"/>
                            <w:lang w:val="en-US"/>
                          </w:rPr>
                          <w:t>Aeronautical database</w:t>
                        </w:r>
                      </w:p>
                    </w:txbxContent>
                  </v:textbox>
                </v:shape>
                <v:shape id="Flèche droite 173" o:spid="_x0000_s1035" type="#_x0000_t13" style="position:absolute;left:60121;top:23488;width:15842;height:1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" adj="13255" fillcolor="#555 [2160]" strokecolor="black [3200]" strokeweight=".5pt">
                  <v:fill color2="#313131 [2608]" rotate="t" colors="0 #9b9b9b;.5 #8e8e8e;1 #797979" focus="100%" type="gradient">
                    <o:fill v:ext="view" type="gradientUnscaled"/>
                  </v:fill>
                  <v:textbox>
                    <w:txbxContent>
                      <w:p w:rsidR="0071259D" w:rsidRPr="009536F7" w:rsidRDefault="0071259D" w:rsidP="009536F7">
                        <w:pPr>
                          <w:pStyle w:val="NormalWeb"/>
                          <w:spacing w:after="0"/>
                          <w:jc w:val="center"/>
                          <w:rPr>
                            <w:rFonts w:asciiTheme="minorHAnsi" w:hAnsi="Calibri" w:cstheme="minorBidi"/>
                            <w:color w:val="000000" w:themeColor="dark1"/>
                            <w:kern w:val="24"/>
                            <w:lang w:val="en-US"/>
                          </w:rPr>
                        </w:pPr>
                        <w:r w:rsidRPr="009536F7">
                          <w:rPr>
                            <w:rFonts w:asciiTheme="minorHAnsi" w:hAnsi="Calibri" w:cstheme="minorBidi"/>
                            <w:color w:val="000000" w:themeColor="dark1"/>
                            <w:kern w:val="24"/>
                            <w:lang w:val="en-US"/>
                          </w:rPr>
                          <w:t xml:space="preserve">Convert </w:t>
                        </w:r>
                        <w:r>
                          <w:rPr>
                            <w:rFonts w:asciiTheme="minorHAnsi" w:hAnsi="Calibri" w:cstheme="minorBidi"/>
                            <w:color w:val="000000" w:themeColor="dark1"/>
                            <w:kern w:val="24"/>
                            <w:lang w:val="en-US"/>
                          </w:rPr>
                          <w:t xml:space="preserve"> </w:t>
                        </w:r>
                        <w:r w:rsidRPr="009536F7">
                          <w:rPr>
                            <w:rFonts w:asciiTheme="minorHAnsi" w:hAnsi="Calibri" w:cstheme="minorBidi"/>
                            <w:color w:val="000000" w:themeColor="dark1"/>
                            <w:kern w:val="24"/>
                            <w:lang w:val="en-US"/>
                          </w:rPr>
                          <w:t>and export</w:t>
                        </w:r>
                      </w:p>
                    </w:txbxContent>
                  </v:textbox>
                </v:shape>
                <w10:anchorlock/>
              </v:group>
            </w:pict>
          </mc:Fallback>
        </mc:AlternateContent>
      </w:r>
    </w:p>
    <w:p w:rsidR="009536F7" w:rsidRDefault="009536F7" w:rsidP="009536F7">
      <w:pPr>
        <w:rPr>
          <w:lang w:val="en-US"/>
        </w:rPr>
      </w:pPr>
    </w:p>
    <w:p w:rsidR="009536F7" w:rsidRDefault="009536F7" w:rsidP="009536F7">
      <w:pPr>
        <w:rPr>
          <w:lang w:val="en-US"/>
        </w:rPr>
      </w:pPr>
      <w:r>
        <w:rPr>
          <w:lang w:val="en-US"/>
        </w:rPr>
        <w:t>This system’s main functionalities are:</w:t>
      </w:r>
    </w:p>
    <w:p w:rsidR="009536F7" w:rsidRDefault="009536F7" w:rsidP="00B42742">
      <w:pPr>
        <w:pStyle w:val="Paragraphedeliste"/>
        <w:numPr>
          <w:ilvl w:val="0"/>
          <w:numId w:val="14"/>
        </w:numPr>
        <w:spacing w:before="0" w:line="240" w:lineRule="auto"/>
        <w:jc w:val="left"/>
        <w:rPr>
          <w:lang w:val="en-US"/>
        </w:rPr>
      </w:pPr>
      <w:r>
        <w:rPr>
          <w:lang w:val="en-US"/>
        </w:rPr>
        <w:t>Import data and store it</w:t>
      </w:r>
    </w:p>
    <w:p w:rsidR="009536F7" w:rsidRPr="000F2E34" w:rsidRDefault="009536F7" w:rsidP="00B42742">
      <w:pPr>
        <w:pStyle w:val="Paragraphedeliste"/>
        <w:numPr>
          <w:ilvl w:val="0"/>
          <w:numId w:val="14"/>
        </w:numPr>
        <w:spacing w:before="0" w:line="240" w:lineRule="auto"/>
        <w:jc w:val="left"/>
        <w:rPr>
          <w:lang w:val="en-US"/>
        </w:rPr>
      </w:pPr>
      <w:r>
        <w:rPr>
          <w:lang w:val="en-US"/>
        </w:rPr>
        <w:t>Convert to formats</w:t>
      </w:r>
    </w:p>
    <w:p w:rsidR="009536F7" w:rsidRDefault="009536F7" w:rsidP="009536F7">
      <w:pPr>
        <w:pStyle w:val="Titre2"/>
        <w:keepNext w:val="0"/>
        <w:numPr>
          <w:ilvl w:val="1"/>
          <w:numId w:val="8"/>
        </w:numPr>
        <w:spacing w:before="240"/>
      </w:pPr>
      <w:bookmarkStart w:id="31" w:name="_Toc18921481"/>
      <w:bookmarkStart w:id="32" w:name="_Toc19526843"/>
      <w:r>
        <w:t>Database consolidation</w:t>
      </w:r>
      <w:bookmarkEnd w:id="31"/>
      <w:bookmarkEnd w:id="32"/>
    </w:p>
    <w:p w:rsidR="009536F7" w:rsidRPr="000F2E34" w:rsidRDefault="009536F7" w:rsidP="009536F7">
      <w:pPr>
        <w:rPr>
          <w:lang w:val="en-US"/>
        </w:rPr>
      </w:pPr>
      <w:r>
        <w:rPr>
          <w:lang w:val="en-US"/>
        </w:rPr>
        <w:t>The database consolidation component is a set of web services and databases which allow importing aeronautical data in various formats and storing it.</w:t>
      </w:r>
    </w:p>
    <w:p w:rsidR="009536F7" w:rsidRDefault="009536F7" w:rsidP="009536F7">
      <w:pPr>
        <w:pStyle w:val="Titre3"/>
        <w:numPr>
          <w:ilvl w:val="2"/>
          <w:numId w:val="8"/>
        </w:numPr>
        <w:spacing w:before="120" w:line="240" w:lineRule="auto"/>
        <w:jc w:val="left"/>
      </w:pPr>
      <w:bookmarkStart w:id="33" w:name="_Toc18921482"/>
      <w:bookmarkStart w:id="34" w:name="_Toc19526844"/>
      <w:r>
        <w:t>Web service Interfaces</w:t>
      </w:r>
      <w:bookmarkEnd w:id="33"/>
      <w:bookmarkEnd w:id="34"/>
    </w:p>
    <w:p w:rsidR="009536F7" w:rsidRDefault="009536F7" w:rsidP="009536F7">
      <w:pPr>
        <w:pStyle w:val="Titre4"/>
        <w:numPr>
          <w:ilvl w:val="3"/>
          <w:numId w:val="8"/>
        </w:numPr>
        <w:spacing w:before="120" w:line="240" w:lineRule="auto"/>
        <w:ind w:left="2704"/>
        <w:jc w:val="left"/>
      </w:pPr>
      <w:r>
        <w:t>Load and store RDB Shapefile</w:t>
      </w:r>
    </w:p>
    <w:p w:rsidR="009536F7" w:rsidRDefault="009536F7" w:rsidP="009536F7">
      <w:pPr>
        <w:rPr>
          <w:lang w:val="en-US"/>
        </w:rPr>
      </w:pPr>
      <w:r>
        <w:rPr>
          <w:lang w:val="en-US"/>
        </w:rPr>
        <w:t>This web service allows to import a RDB Shapefile.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service uses GDAL to import input Shapefile in database.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SD-ALB-LSR-050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Uniqueness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any line is found any table for the tuple: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ICAO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AIRAC</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Version</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Then the service doesn’t import the Shapefile and an error message is returned.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SD-ALB-LSR-060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LoadAndStoreRDBData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bl>
    <w:p w:rsidR="009536F7" w:rsidRDefault="009536F7" w:rsidP="009536F7">
      <w:pPr>
        <w:rPr>
          <w:lang w:val="en-US"/>
        </w:rPr>
      </w:pPr>
    </w:p>
    <w:p w:rsidR="009536F7" w:rsidRDefault="009536F7" w:rsidP="009536F7">
      <w:pPr>
        <w:rPr>
          <w:u w:val="single"/>
          <w:lang w:val="en-US"/>
        </w:rPr>
      </w:pPr>
      <w:r w:rsidRPr="000F2E34">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icaoCode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icao code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directory containing files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directory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SD-ALB-LSR-140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TBC</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#9.1-10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SD-ALB-LSR-150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 command</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GDAL command used to import the Shapefile is:</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ogr2ogr –append –f MSSQLSpatial “MSSQL:server=&lt;connection string&gt;” &lt;ShapefileInputPath&gt; -explodecollections</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#8.1-11</w:t>
            </w:r>
          </w:p>
        </w:tc>
      </w:tr>
    </w:tbl>
    <w:p w:rsidR="009536F7" w:rsidRPr="000F2E34" w:rsidRDefault="009536F7" w:rsidP="009536F7">
      <w:pPr>
        <w:rPr>
          <w:u w:val="single"/>
          <w:lang w:val="en-US"/>
        </w:rPr>
      </w:pPr>
    </w:p>
    <w:p w:rsidR="009536F7" w:rsidRDefault="009536F7" w:rsidP="009536F7">
      <w:pPr>
        <w:pStyle w:val="Titre4"/>
        <w:numPr>
          <w:ilvl w:val="3"/>
          <w:numId w:val="8"/>
        </w:numPr>
        <w:spacing w:before="120" w:line="240" w:lineRule="auto"/>
        <w:ind w:left="2704"/>
        <w:jc w:val="left"/>
      </w:pPr>
      <w:r>
        <w:t>Load and store AMDB PSW Shapefile</w:t>
      </w:r>
    </w:p>
    <w:p w:rsidR="009536F7" w:rsidRDefault="009536F7" w:rsidP="009536F7">
      <w:pPr>
        <w:rPr>
          <w:lang w:val="en-US"/>
        </w:rPr>
      </w:pPr>
      <w:r>
        <w:rPr>
          <w:lang w:val="en-US"/>
        </w:rPr>
        <w:t>This web service allows to import an AMDB PSW Shapefile.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service uses GDAL to import input Shapefile in database.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SD-ALB-LSA-050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Uniqueness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any line is found in any table for the tuple: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ICAO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AIRAC</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Version</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Then the service doesn’t import the Shapefile and an error message is returned.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SD-ALB-LSA-060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LoadAndStoreAMDBData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bl>
    <w:p w:rsidR="009536F7" w:rsidRPr="009536F7" w:rsidRDefault="009536F7" w:rsidP="009536F7">
      <w:pPr>
        <w:rPr>
          <w:rFonts w:ascii="Arial" w:hAnsi="Arial" w:cs="Arial"/>
          <w:lang w:val="en-US"/>
        </w:rPr>
      </w:pPr>
    </w:p>
    <w:p w:rsidR="009536F7" w:rsidRPr="009536F7" w:rsidRDefault="009536F7" w:rsidP="009536F7">
      <w:pPr>
        <w:rPr>
          <w:rFonts w:ascii="Arial" w:hAnsi="Arial" w:cs="Arial"/>
          <w:u w:val="single"/>
          <w:lang w:val="en-US"/>
        </w:rPr>
      </w:pPr>
      <w:r w:rsidRPr="009536F7">
        <w:rPr>
          <w:rFonts w:ascii="Arial" w:hAnsi="Arial" w:cs="Arial"/>
          <w:u w:val="single"/>
          <w:lang w:val="en-US"/>
        </w:rPr>
        <w:t>Parameters:</w:t>
      </w:r>
    </w:p>
    <w:p w:rsidR="009536F7" w:rsidRPr="009536F7" w:rsidRDefault="009536F7" w:rsidP="009536F7">
      <w:pPr>
        <w:rPr>
          <w:rFonts w:ascii="Arial" w:hAnsi="Arial" w:cs="Arial"/>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536F7" w:rsidTr="009536F7">
        <w:trPr>
          <w:cantSplit/>
          <w:tblHeader/>
        </w:trPr>
        <w:tc>
          <w:tcPr>
            <w:tcW w:w="1809" w:type="dxa"/>
            <w:shd w:val="pct10" w:color="auto" w:fill="auto"/>
          </w:tcPr>
          <w:p w:rsidR="009536F7" w:rsidRPr="009536F7" w:rsidRDefault="009536F7" w:rsidP="009536F7">
            <w:pPr>
              <w:jc w:val="center"/>
              <w:rPr>
                <w:rStyle w:val="lev"/>
                <w:rFonts w:ascii="Arial" w:hAnsi="Arial" w:cs="Arial"/>
                <w:bCs w:val="0"/>
              </w:rPr>
            </w:pPr>
            <w:r w:rsidRPr="009536F7">
              <w:rPr>
                <w:rStyle w:val="lev"/>
                <w:rFonts w:ascii="Arial" w:hAnsi="Arial" w:cs="Arial"/>
              </w:rPr>
              <w:lastRenderedPageBreak/>
              <w:t>ID</w:t>
            </w:r>
          </w:p>
        </w:tc>
        <w:tc>
          <w:tcPr>
            <w:tcW w:w="1560" w:type="dxa"/>
            <w:shd w:val="pct10" w:color="auto" w:fill="auto"/>
          </w:tcPr>
          <w:p w:rsidR="009536F7" w:rsidRPr="009536F7" w:rsidRDefault="009536F7" w:rsidP="009536F7">
            <w:pPr>
              <w:jc w:val="center"/>
              <w:rPr>
                <w:rStyle w:val="lev"/>
                <w:rFonts w:ascii="Arial" w:hAnsi="Arial" w:cs="Arial"/>
                <w:bCs w:val="0"/>
              </w:rPr>
            </w:pPr>
            <w:r w:rsidRPr="009536F7">
              <w:rPr>
                <w:rStyle w:val="lev"/>
                <w:rFonts w:ascii="Arial" w:hAnsi="Arial" w:cs="Arial"/>
              </w:rPr>
              <w:t>Short title</w:t>
            </w:r>
          </w:p>
        </w:tc>
        <w:tc>
          <w:tcPr>
            <w:tcW w:w="5811" w:type="dxa"/>
            <w:shd w:val="pct10" w:color="auto" w:fill="auto"/>
          </w:tcPr>
          <w:p w:rsidR="009536F7" w:rsidRPr="009536F7" w:rsidRDefault="009536F7" w:rsidP="009536F7">
            <w:pPr>
              <w:jc w:val="center"/>
              <w:rPr>
                <w:rStyle w:val="lev"/>
                <w:rFonts w:ascii="Arial" w:hAnsi="Arial" w:cs="Arial"/>
                <w:bCs w:val="0"/>
              </w:rPr>
            </w:pPr>
            <w:r w:rsidRPr="009536F7">
              <w:rPr>
                <w:rStyle w:val="lev"/>
                <w:rFonts w:ascii="Arial" w:hAnsi="Arial" w:cs="Arial"/>
              </w:rPr>
              <w:t>Description</w:t>
            </w:r>
          </w:p>
        </w:tc>
        <w:tc>
          <w:tcPr>
            <w:tcW w:w="1276" w:type="dxa"/>
            <w:shd w:val="pct10" w:color="auto" w:fill="auto"/>
          </w:tcPr>
          <w:p w:rsidR="009536F7" w:rsidRPr="009536F7" w:rsidRDefault="009536F7" w:rsidP="009536F7">
            <w:pPr>
              <w:jc w:val="center"/>
              <w:rPr>
                <w:rStyle w:val="lev"/>
                <w:rFonts w:ascii="Arial" w:hAnsi="Arial" w:cs="Arial"/>
                <w:bCs w:val="0"/>
              </w:rPr>
            </w:pPr>
            <w:r w:rsidRPr="009536F7">
              <w:rPr>
                <w:rStyle w:val="lev"/>
                <w:rFonts w:ascii="Arial" w:hAnsi="Arial" w:cs="Arial"/>
              </w:rPr>
              <w:t>US</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icaoCode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icao code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directory containing files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directory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TBC</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#8.2-05</w:t>
            </w:r>
          </w:p>
        </w:tc>
      </w:tr>
      <w:tr w:rsidR="009536F7" w:rsidRP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SD-ALB-LSA-150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 command</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GDAL command used to import the Shapefile is:</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ogr2ogr –append –f MSSQLSpatial “MSSQL:server=&lt;connection string&gt;” &lt;ShapefileInputPath&gt; -explodecollections</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#8.1-11</w:t>
            </w:r>
          </w:p>
        </w:tc>
      </w:tr>
    </w:tbl>
    <w:p w:rsidR="009536F7" w:rsidRDefault="009536F7" w:rsidP="009536F7">
      <w:pPr>
        <w:pStyle w:val="Titre4"/>
        <w:numPr>
          <w:ilvl w:val="3"/>
          <w:numId w:val="8"/>
        </w:numPr>
        <w:spacing w:before="120" w:line="240" w:lineRule="auto"/>
        <w:ind w:left="2704"/>
        <w:jc w:val="left"/>
      </w:pPr>
      <w:r>
        <w:lastRenderedPageBreak/>
        <w:t>Load and store AMDB GEO Shapefile</w:t>
      </w:r>
    </w:p>
    <w:p w:rsidR="009536F7" w:rsidRDefault="009536F7" w:rsidP="009536F7">
      <w:pPr>
        <w:rPr>
          <w:lang w:val="en-US"/>
        </w:rPr>
      </w:pPr>
      <w:r>
        <w:rPr>
          <w:lang w:val="en-US"/>
        </w:rPr>
        <w:t>This web service allows to import an AMDB GEO Shapefile.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service uses GDAL to import input Shapefile in database.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SD-ALB-LSG-050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Uniqueness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any line is found in any table for the tuple: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ICAO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AIRAC</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Version</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Then the service doesn’t import the Shapefile and an error message is returned.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SD-ALB-LSG-060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LoadAndStoreAMDBData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icaoCode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icao code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SD-ALB-LSG-130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directory containing files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directory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TBC</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SD-ALB-LSG-150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 command</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GDAL command used to import the Shapefile is:</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ogr2ogr –append –f MSSQLSpatial “MSSQL:server=&lt;connection string&gt;” &lt;ShapefileInputPath&gt; -explodecollections</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#12.1-02</w:t>
            </w:r>
          </w:p>
        </w:tc>
      </w:tr>
    </w:tbl>
    <w:p w:rsidR="009536F7" w:rsidRPr="000F2E34" w:rsidRDefault="009536F7" w:rsidP="009536F7">
      <w:pPr>
        <w:rPr>
          <w:lang w:val="en-US"/>
        </w:rPr>
      </w:pPr>
    </w:p>
    <w:p w:rsidR="009536F7" w:rsidRDefault="009536F7" w:rsidP="009536F7">
      <w:pPr>
        <w:pStyle w:val="Titre4"/>
        <w:numPr>
          <w:ilvl w:val="3"/>
          <w:numId w:val="8"/>
        </w:numPr>
        <w:spacing w:before="120" w:line="240" w:lineRule="auto"/>
        <w:ind w:left="2704"/>
        <w:jc w:val="left"/>
      </w:pPr>
      <w:r>
        <w:t>Load and store AIP AIXM</w:t>
      </w:r>
    </w:p>
    <w:p w:rsidR="009536F7" w:rsidRDefault="009536F7" w:rsidP="009536F7">
      <w:pPr>
        <w:rPr>
          <w:lang w:val="en-US"/>
        </w:rPr>
      </w:pPr>
      <w:r>
        <w:rPr>
          <w:lang w:val="en-US"/>
        </w:rPr>
        <w:t>This web service allows importing an AIXM file.</w:t>
      </w:r>
    </w:p>
    <w:p w:rsidR="009536F7" w:rsidRDefault="009536F7" w:rsidP="009536F7">
      <w:pPr>
        <w:rPr>
          <w:lang w:val="en-US"/>
        </w:rPr>
      </w:pPr>
    </w:p>
    <w:p w:rsidR="009536F7" w:rsidRDefault="009536F7" w:rsidP="009536F7">
      <w:pPr>
        <w:rPr>
          <w:lang w:val="en-US"/>
        </w:rPr>
      </w:pPr>
      <w:r>
        <w:rPr>
          <w:lang w:val="en-US"/>
        </w:rPr>
        <w:t>The AIXM file is converted in a Shapefile and then imported with GDAL.</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SD-ALB-LSX-030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w:t>
            </w:r>
          </w:p>
        </w:tc>
        <w:tc>
          <w:tcPr>
            <w:tcW w:w="5811" w:type="dxa"/>
          </w:tcPr>
          <w:p w:rsid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service uses GDAL to import input Shapefile in database.</w:t>
            </w:r>
          </w:p>
          <w:p w:rsidR="004E77A5" w:rsidRPr="009536F7" w:rsidRDefault="004E77A5" w:rsidP="009536F7">
            <w:pPr>
              <w:pStyle w:val="Normalexigences"/>
              <w:ind w:left="0"/>
              <w:rPr>
                <w:rFonts w:ascii="Arial" w:hAnsi="Arial" w:cs="Arial"/>
                <w:color w:val="800080"/>
                <w:sz w:val="18"/>
                <w:szCs w:val="18"/>
              </w:rPr>
            </w:pPr>
            <w:r>
              <w:rPr>
                <w:rFonts w:ascii="Arial" w:hAnsi="Arial" w:cs="Arial"/>
                <w:color w:val="800080"/>
                <w:sz w:val="18"/>
                <w:szCs w:val="18"/>
              </w:rPr>
              <w:t>If ACN value of parkingStandLocation have a length greater than 255 characters, we must fill the database field CAN with AIXM value and not the shapefile value.</w:t>
            </w: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p w:rsidR="004E77A5" w:rsidRPr="009536F7" w:rsidRDefault="004E77A5" w:rsidP="009536F7">
            <w:pPr>
              <w:pStyle w:val="Normalexigences"/>
              <w:ind w:left="0"/>
              <w:jc w:val="center"/>
              <w:rPr>
                <w:rFonts w:ascii="Arial" w:hAnsi="Arial" w:cs="Arial"/>
                <w:color w:val="800080"/>
                <w:sz w:val="18"/>
                <w:szCs w:val="18"/>
              </w:rPr>
            </w:pPr>
            <w:r>
              <w:rPr>
                <w:rFonts w:ascii="Arial" w:hAnsi="Arial" w:cs="Arial"/>
                <w:color w:val="800080"/>
                <w:sz w:val="18"/>
                <w:szCs w:val="18"/>
              </w:rPr>
              <w:t>DLT-154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SD-ALB-LSX-050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Uniqueness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any line is found in any table for the tuple: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ICAO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AIRAC</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Version</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Then the service doesn’t import the Shapefile and an error message is returned.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SD-ALB-LSX-060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LoadAndStoreAIPData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icaoCode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icao code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file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SD-ALB-LSX-140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TBC</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SD-ALB-LSX-150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 command</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GDAL command used to import the Shapefile is:</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ogr2ogr –append –f MSSQLSpatial “MSSQL:server=&lt;connection string&gt;” &lt;ShapefileInputPath&gt; -explodecollections</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#8.1-11</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SD-ALB-LSX-151</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 Command AIXM to Shapefile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GDAL command used to transform the AIXM in Shapefile is:</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ogr2ogr –overwrite –fieldTypeToString StringList,RealList,IntegerList [Target_Path] [Source_File_Path]</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#8.1-14</w:t>
            </w:r>
          </w:p>
        </w:tc>
      </w:tr>
    </w:tbl>
    <w:p w:rsidR="009536F7" w:rsidRPr="00360C31" w:rsidRDefault="009536F7" w:rsidP="009536F7">
      <w:pPr>
        <w:rPr>
          <w:lang w:val="en-US"/>
        </w:rPr>
      </w:pPr>
    </w:p>
    <w:p w:rsidR="009536F7" w:rsidRPr="000F2E34" w:rsidRDefault="009536F7" w:rsidP="009536F7">
      <w:pPr>
        <w:rPr>
          <w:lang w:val="en-US"/>
        </w:rPr>
      </w:pPr>
    </w:p>
    <w:p w:rsidR="009536F7" w:rsidRDefault="009536F7" w:rsidP="009536F7">
      <w:pPr>
        <w:pStyle w:val="Titre4"/>
        <w:numPr>
          <w:ilvl w:val="3"/>
          <w:numId w:val="8"/>
        </w:numPr>
        <w:spacing w:before="120" w:line="240" w:lineRule="auto"/>
        <w:ind w:left="2704"/>
        <w:jc w:val="left"/>
      </w:pPr>
      <w:r>
        <w:t>Load and store ETOD Shapefile</w:t>
      </w:r>
    </w:p>
    <w:p w:rsidR="009536F7" w:rsidRDefault="009536F7" w:rsidP="009536F7">
      <w:pPr>
        <w:rPr>
          <w:lang w:val="en-US"/>
        </w:rPr>
      </w:pPr>
      <w:r>
        <w:rPr>
          <w:lang w:val="en-US"/>
        </w:rPr>
        <w:t>This web service allows to import an eTOD Shapefile.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service uses GDAL to import input Shapefile in database.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SD-ALB-LSE-050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Uniqueness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any line is found in any table for the tuple: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ICAO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AIRAC</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Version</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Then the service doesn’t import the Shapefile and an error message is returned.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SD-ALB-LSE-060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LoadAndStoreETODData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icaoCode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icao code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imported airport.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directory containing files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directory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SD-ALB-LSE-140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TBC</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SD-ALB-LSE-150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GDAL command</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GDAL command used to import the Shapefile is:</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ogr2ogr –append –f MSSQLSpatial “MSSQL:server=&lt;connection string&gt;” &lt;ShapefileInputPath&gt; -explodecollections</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#8.1-11</w:t>
            </w:r>
          </w:p>
        </w:tc>
      </w:tr>
    </w:tbl>
    <w:p w:rsidR="009536F7" w:rsidRPr="00360C31" w:rsidRDefault="009536F7" w:rsidP="009536F7">
      <w:pPr>
        <w:rPr>
          <w:lang w:val="en-US"/>
        </w:rPr>
      </w:pPr>
    </w:p>
    <w:p w:rsidR="009536F7" w:rsidRDefault="009536F7" w:rsidP="009536F7">
      <w:pPr>
        <w:pStyle w:val="Titre4"/>
        <w:numPr>
          <w:ilvl w:val="3"/>
          <w:numId w:val="8"/>
        </w:numPr>
        <w:spacing w:before="120" w:line="240" w:lineRule="auto"/>
        <w:ind w:left="2704"/>
        <w:jc w:val="left"/>
      </w:pPr>
      <w:r>
        <w:t>Load and store AODB file</w:t>
      </w:r>
    </w:p>
    <w:p w:rsidR="009536F7" w:rsidRDefault="009536F7" w:rsidP="009536F7">
      <w:pPr>
        <w:rPr>
          <w:lang w:val="en-US"/>
        </w:rPr>
      </w:pPr>
      <w:r>
        <w:rPr>
          <w:lang w:val="en-US"/>
        </w:rPr>
        <w:t>This web service allows to import an AODB file.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SD-ALB-LAO-010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#10.2-02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SD-ALB-LAO-020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#10.2-02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SD-ALB-LAO-050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Uniqueness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any line is found any table for the tuple::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ICAO (for any ICAO in the file)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AIRAC</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Version</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Then the service doesn’t import the AODB file and an error message is returned.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#10.2-02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SD-ALB-LAO-060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LoadAndStoreAODBData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#10.2-02</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SD-ALB-LAO-110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imported file.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#10.2-02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SD-ALB-LAO-120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#10.2-02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SD-ALB-LAO-130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file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#10.2-02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SD-ALB-LAO-140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#10.2-02</w:t>
            </w:r>
          </w:p>
        </w:tc>
      </w:tr>
    </w:tbl>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t>Load and store A424 file</w:t>
      </w:r>
    </w:p>
    <w:p w:rsidR="009536F7" w:rsidRDefault="009536F7" w:rsidP="009536F7">
      <w:pPr>
        <w:rPr>
          <w:lang w:val="en-US"/>
        </w:rPr>
      </w:pPr>
      <w:r>
        <w:rPr>
          <w:lang w:val="en-US"/>
        </w:rPr>
        <w:t>This web service allows importing an A424 file.</w:t>
      </w:r>
    </w:p>
    <w:p w:rsidR="009536F7" w:rsidRDefault="009536F7" w:rsidP="009536F7">
      <w:pPr>
        <w:rPr>
          <w:lang w:val="en-US"/>
        </w:rPr>
      </w:pPr>
      <w:r>
        <w:rPr>
          <w:lang w:val="en-US"/>
        </w:rPr>
        <w:t>It manages multi-model data loading. It is possible to load item contained in different data models from a single file and persist each item independently in the associated data base:</w:t>
      </w:r>
    </w:p>
    <w:p w:rsidR="009536F7" w:rsidRDefault="009536F7" w:rsidP="009536F7">
      <w:pPr>
        <w:jc w:val="center"/>
        <w:rPr>
          <w:lang w:val="en-US"/>
        </w:rPr>
      </w:pPr>
      <w:r w:rsidRPr="004D0856">
        <w:rPr>
          <w:noProof/>
          <w:lang w:val="fr-FR" w:eastAsia="fr-FR"/>
        </w:rPr>
        <w:lastRenderedPageBreak/>
        <w:drawing>
          <wp:inline distT="0" distB="0" distL="0" distR="0" wp14:anchorId="6032B4F1" wp14:editId="14547385">
            <wp:extent cx="5832648" cy="4025596"/>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2648" cy="402559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trike/>
                <w:szCs w:val="18"/>
              </w:rPr>
            </w:pPr>
            <w:r w:rsidRPr="009536F7">
              <w:rPr>
                <w:rFonts w:ascii="Arial" w:hAnsi="Arial" w:cs="Arial"/>
                <w:strike/>
                <w:szCs w:val="18"/>
              </w:rPr>
              <w:t>xSD-ALB-LAN-050</w:t>
            </w:r>
          </w:p>
        </w:tc>
        <w:tc>
          <w:tcPr>
            <w:tcW w:w="1560" w:type="dxa"/>
            <w:vAlign w:val="center"/>
          </w:tcPr>
          <w:p w:rsidR="009536F7" w:rsidRPr="009536F7" w:rsidRDefault="009536F7" w:rsidP="009536F7">
            <w:pPr>
              <w:pStyle w:val="Cellulejustifi"/>
              <w:jc w:val="center"/>
              <w:rPr>
                <w:rFonts w:ascii="Arial" w:hAnsi="Arial" w:cs="Arial"/>
                <w:strike/>
                <w:color w:val="800080"/>
                <w:sz w:val="18"/>
                <w:szCs w:val="18"/>
              </w:rPr>
            </w:pPr>
            <w:r w:rsidRPr="009536F7">
              <w:rPr>
                <w:rFonts w:ascii="Arial" w:hAnsi="Arial" w:cs="Arial"/>
                <w:strike/>
                <w:color w:val="800080"/>
                <w:sz w:val="18"/>
                <w:szCs w:val="18"/>
              </w:rPr>
              <w:t>Uniqueness</w:t>
            </w:r>
          </w:p>
        </w:tc>
        <w:tc>
          <w:tcPr>
            <w:tcW w:w="5811" w:type="dxa"/>
          </w:tcPr>
          <w:p w:rsidR="009536F7" w:rsidRPr="009536F7" w:rsidRDefault="009536F7" w:rsidP="009536F7">
            <w:pPr>
              <w:pStyle w:val="Normalexigences"/>
              <w:ind w:left="0"/>
              <w:rPr>
                <w:rFonts w:ascii="Arial" w:hAnsi="Arial" w:cs="Arial"/>
                <w:strike/>
                <w:color w:val="800080"/>
                <w:sz w:val="18"/>
                <w:szCs w:val="18"/>
              </w:rPr>
            </w:pPr>
            <w:r w:rsidRPr="009536F7">
              <w:rPr>
                <w:rFonts w:ascii="Arial" w:hAnsi="Arial" w:cs="Arial"/>
                <w:strike/>
                <w:color w:val="800080"/>
                <w:sz w:val="18"/>
                <w:szCs w:val="18"/>
              </w:rPr>
              <w:t>If any line is found any table for the tuple::</w:t>
            </w:r>
          </w:p>
          <w:p w:rsidR="009536F7" w:rsidRPr="009536F7" w:rsidRDefault="009536F7" w:rsidP="00B42742">
            <w:pPr>
              <w:pStyle w:val="Normalexigences"/>
              <w:numPr>
                <w:ilvl w:val="0"/>
                <w:numId w:val="14"/>
              </w:numPr>
              <w:spacing w:before="0" w:line="240" w:lineRule="auto"/>
              <w:jc w:val="left"/>
              <w:rPr>
                <w:rFonts w:ascii="Arial" w:hAnsi="Arial" w:cs="Arial"/>
                <w:strike/>
                <w:color w:val="800080"/>
                <w:sz w:val="18"/>
                <w:szCs w:val="18"/>
              </w:rPr>
            </w:pPr>
            <w:r w:rsidRPr="009536F7">
              <w:rPr>
                <w:rFonts w:ascii="Arial" w:hAnsi="Arial" w:cs="Arial"/>
                <w:strike/>
                <w:color w:val="800080"/>
                <w:sz w:val="18"/>
                <w:szCs w:val="18"/>
              </w:rPr>
              <w:t>ICAO (for any ICAO in the file)</w:t>
            </w:r>
          </w:p>
          <w:p w:rsidR="009536F7" w:rsidRPr="009536F7" w:rsidRDefault="009536F7" w:rsidP="00B42742">
            <w:pPr>
              <w:pStyle w:val="Normalexigences"/>
              <w:numPr>
                <w:ilvl w:val="0"/>
                <w:numId w:val="14"/>
              </w:numPr>
              <w:spacing w:before="0" w:line="240" w:lineRule="auto"/>
              <w:jc w:val="left"/>
              <w:rPr>
                <w:rFonts w:ascii="Arial" w:hAnsi="Arial" w:cs="Arial"/>
                <w:strike/>
                <w:color w:val="800080"/>
                <w:sz w:val="18"/>
                <w:szCs w:val="18"/>
              </w:rPr>
            </w:pPr>
            <w:r w:rsidRPr="009536F7">
              <w:rPr>
                <w:rFonts w:ascii="Arial" w:hAnsi="Arial" w:cs="Arial"/>
                <w:strike/>
                <w:color w:val="800080"/>
                <w:sz w:val="18"/>
                <w:szCs w:val="18"/>
              </w:rPr>
              <w:t>AIRAC</w:t>
            </w:r>
          </w:p>
          <w:p w:rsidR="009536F7" w:rsidRPr="009536F7" w:rsidRDefault="009536F7" w:rsidP="00B42742">
            <w:pPr>
              <w:pStyle w:val="Normalexigences"/>
              <w:numPr>
                <w:ilvl w:val="0"/>
                <w:numId w:val="14"/>
              </w:numPr>
              <w:spacing w:before="0" w:line="240" w:lineRule="auto"/>
              <w:jc w:val="left"/>
              <w:rPr>
                <w:rFonts w:ascii="Arial" w:hAnsi="Arial" w:cs="Arial"/>
                <w:strike/>
                <w:color w:val="800080"/>
                <w:sz w:val="18"/>
                <w:szCs w:val="18"/>
              </w:rPr>
            </w:pPr>
            <w:r w:rsidRPr="009536F7">
              <w:rPr>
                <w:rFonts w:ascii="Arial" w:hAnsi="Arial" w:cs="Arial"/>
                <w:strike/>
                <w:color w:val="800080"/>
                <w:sz w:val="18"/>
                <w:szCs w:val="18"/>
              </w:rPr>
              <w:t>Version</w:t>
            </w:r>
          </w:p>
          <w:p w:rsidR="009536F7" w:rsidRPr="009536F7" w:rsidRDefault="009536F7" w:rsidP="009536F7">
            <w:pPr>
              <w:pStyle w:val="Normalexigences"/>
              <w:ind w:left="0"/>
              <w:rPr>
                <w:rFonts w:ascii="Arial" w:hAnsi="Arial" w:cs="Arial"/>
                <w:strike/>
                <w:color w:val="800080"/>
                <w:sz w:val="18"/>
                <w:szCs w:val="18"/>
              </w:rPr>
            </w:pPr>
            <w:r w:rsidRPr="009536F7">
              <w:rPr>
                <w:rFonts w:ascii="Arial" w:hAnsi="Arial" w:cs="Arial"/>
                <w:strike/>
                <w:color w:val="800080"/>
                <w:sz w:val="18"/>
                <w:szCs w:val="18"/>
              </w:rPr>
              <w:t>Then the service doesn’t import the NavDB file and an error message is returned.</w:t>
            </w:r>
          </w:p>
        </w:tc>
        <w:tc>
          <w:tcPr>
            <w:tcW w:w="1276" w:type="dxa"/>
            <w:vAlign w:val="center"/>
          </w:tcPr>
          <w:p w:rsidR="009536F7" w:rsidRPr="009536F7" w:rsidRDefault="009536F7" w:rsidP="009536F7">
            <w:pPr>
              <w:pStyle w:val="Normalexigences"/>
              <w:ind w:left="0"/>
              <w:jc w:val="center"/>
              <w:rPr>
                <w:rFonts w:ascii="Arial" w:hAnsi="Arial" w:cs="Arial"/>
                <w:strike/>
                <w:color w:val="800080"/>
                <w:sz w:val="18"/>
                <w:szCs w:val="18"/>
              </w:rPr>
            </w:pPr>
            <w:r w:rsidRPr="009536F7">
              <w:rPr>
                <w:rFonts w:ascii="Arial" w:hAnsi="Arial" w:cs="Arial"/>
                <w:strike/>
                <w:color w:val="800080"/>
                <w:sz w:val="18"/>
                <w:szCs w:val="18"/>
              </w:rPr>
              <w:t>#12.1-05</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#32.2-02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SD-ALB-LAN-060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LoadAndStoreA424Data (A424 model)</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LoadAndStoreRDBA424Data (RDB A424 model)</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#12.1-05</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#31.2-03</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SD-ALB-LAN-070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Data Model</w:t>
            </w:r>
          </w:p>
        </w:tc>
        <w:tc>
          <w:tcPr>
            <w:tcW w:w="5811" w:type="dxa"/>
          </w:tcPr>
          <w:p w:rsidR="009536F7" w:rsidRPr="009536F7" w:rsidDel="006D1B68"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web service manages all A424 features of all the defined A424 data model (see §</w:t>
            </w:r>
            <w:r w:rsidRPr="009536F7">
              <w:rPr>
                <w:rFonts w:ascii="Arial" w:hAnsi="Arial" w:cs="Arial"/>
                <w:color w:val="800080"/>
                <w:sz w:val="18"/>
                <w:szCs w:val="18"/>
              </w:rPr>
              <w:fldChar w:fldCharType="begin"/>
            </w:r>
            <w:r w:rsidRPr="009536F7">
              <w:rPr>
                <w:rFonts w:ascii="Arial" w:hAnsi="Arial" w:cs="Arial"/>
                <w:color w:val="800080"/>
                <w:sz w:val="18"/>
                <w:szCs w:val="18"/>
              </w:rPr>
              <w:instrText xml:space="preserve"> REF _Ref515366758 \r \h </w:instrText>
            </w:r>
            <w:r>
              <w:rPr>
                <w:rFonts w:ascii="Arial" w:hAnsi="Arial" w:cs="Arial"/>
                <w:color w:val="800080"/>
                <w:sz w:val="18"/>
                <w:szCs w:val="18"/>
              </w:rPr>
              <w:instrText xml:space="preserve"> \* MERGEFORMAT </w:instrText>
            </w:r>
            <w:r w:rsidRPr="009536F7">
              <w:rPr>
                <w:rFonts w:ascii="Arial" w:hAnsi="Arial" w:cs="Arial"/>
                <w:color w:val="800080"/>
                <w:sz w:val="18"/>
                <w:szCs w:val="18"/>
              </w:rPr>
            </w:r>
            <w:r w:rsidRPr="009536F7">
              <w:rPr>
                <w:rFonts w:ascii="Arial" w:hAnsi="Arial" w:cs="Arial"/>
                <w:color w:val="800080"/>
                <w:sz w:val="18"/>
                <w:szCs w:val="18"/>
              </w:rPr>
              <w:fldChar w:fldCharType="separate"/>
            </w:r>
            <w:r w:rsidRPr="009536F7">
              <w:rPr>
                <w:rFonts w:ascii="Arial" w:hAnsi="Arial" w:cs="Arial"/>
                <w:color w:val="800080"/>
                <w:sz w:val="18"/>
                <w:szCs w:val="18"/>
              </w:rPr>
              <w:t>10.2.2.1</w:t>
            </w:r>
            <w:r w:rsidRPr="009536F7">
              <w:rPr>
                <w:rFonts w:ascii="Arial" w:hAnsi="Arial" w:cs="Arial"/>
                <w:color w:val="800080"/>
                <w:sz w:val="18"/>
                <w:szCs w:val="18"/>
              </w:rPr>
              <w:fldChar w:fldCharType="end"/>
            </w:r>
            <w:r w:rsidRPr="009536F7">
              <w:rPr>
                <w:rFonts w:ascii="Arial" w:hAnsi="Arial" w:cs="Arial"/>
                <w:color w:val="800080"/>
                <w:sz w:val="18"/>
                <w:szCs w:val="18"/>
              </w:rPr>
              <w:t xml:space="preserve">) including tailored and continuation records. </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#31.2-03</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#32.1-02</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#32.2-02</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#35.1-01</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SD-ALB-LAN-080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Header</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web service does not expect the presence of the header records.</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Header records is identified and managed if present.</w:t>
            </w:r>
          </w:p>
          <w:p w:rsidR="009536F7" w:rsidRPr="009536F7" w:rsidRDefault="009536F7" w:rsidP="009536F7">
            <w:pPr>
              <w:pStyle w:val="Normalexigences"/>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absence of header records does not raise an exception and interrupt the loading; the header not found information is only logged as a warning.</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#31.2-03</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SD-ALB-LAN-090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lang w:val="en-US"/>
              </w:rPr>
              <w:t>Record identification process</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 record identification process can be described by this algorithm:</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noProof/>
                <w:color w:val="800080"/>
                <w:sz w:val="18"/>
                <w:szCs w:val="18"/>
                <w:lang w:val="fr-FR" w:eastAsia="fr-FR"/>
              </w:rPr>
              <w:drawing>
                <wp:inline distT="0" distB="0" distL="0" distR="0" wp14:anchorId="06E0735C" wp14:editId="6BB6532E">
                  <wp:extent cx="3543935" cy="19704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935" cy="1970405"/>
                          </a:xfrm>
                          <a:prstGeom prst="rect">
                            <a:avLst/>
                          </a:prstGeom>
                          <a:noFill/>
                          <a:ln>
                            <a:noFill/>
                          </a:ln>
                        </pic:spPr>
                      </pic:pic>
                    </a:graphicData>
                  </a:graphic>
                </wp:inline>
              </w:drawing>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#31.2-03</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lang w:val="en-US"/>
              </w:rPr>
            </w:pPr>
            <w:r w:rsidRPr="009536F7">
              <w:rPr>
                <w:rFonts w:ascii="Arial" w:hAnsi="Arial" w:cs="Arial"/>
                <w:color w:val="800080"/>
                <w:sz w:val="18"/>
                <w:szCs w:val="18"/>
                <w:lang w:val="en-US"/>
              </w:rPr>
              <w:t>multi-model data loading</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 xml:space="preserve">The web service is able to </w:t>
            </w:r>
            <w:r w:rsidRPr="009536F7">
              <w:rPr>
                <w:rFonts w:ascii="Arial" w:hAnsi="Arial" w:cs="Arial"/>
                <w:color w:val="800080"/>
                <w:sz w:val="18"/>
                <w:szCs w:val="18"/>
                <w:lang w:val="en-US"/>
              </w:rPr>
              <w:t>load item contained in different data models from a single file and persist each item independently in the associated data base.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#32.2-02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SD-ALB-LAN-040</w:t>
            </w:r>
          </w:p>
        </w:tc>
        <w:tc>
          <w:tcPr>
            <w:tcW w:w="1560" w:type="dxa"/>
            <w:vAlign w:val="center"/>
          </w:tcPr>
          <w:p w:rsidR="009536F7" w:rsidRPr="009536F7" w:rsidRDefault="009536F7" w:rsidP="009536F7">
            <w:pPr>
              <w:pStyle w:val="Cellulejustifi"/>
              <w:jc w:val="center"/>
              <w:rPr>
                <w:rFonts w:ascii="Arial" w:hAnsi="Arial" w:cs="Arial"/>
                <w:color w:val="800080"/>
                <w:sz w:val="18"/>
                <w:szCs w:val="18"/>
                <w:lang w:val="en-US"/>
              </w:rPr>
            </w:pPr>
            <w:r w:rsidRPr="009536F7">
              <w:rPr>
                <w:rFonts w:ascii="Arial" w:hAnsi="Arial" w:cs="Arial"/>
                <w:color w:val="800080"/>
                <w:sz w:val="18"/>
                <w:szCs w:val="18"/>
                <w:lang w:val="en-US"/>
              </w:rPr>
              <w:t>Data Inventory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A new entry is created in DataInventory table for each DataSource/</w:t>
            </w:r>
            <w:proofErr w:type="gramStart"/>
            <w:r w:rsidRPr="009536F7">
              <w:rPr>
                <w:rFonts w:ascii="Arial" w:hAnsi="Arial" w:cs="Arial"/>
                <w:color w:val="800080"/>
                <w:sz w:val="18"/>
                <w:szCs w:val="18"/>
              </w:rPr>
              <w:t>Icao(</w:t>
            </w:r>
            <w:proofErr w:type="gramEnd"/>
            <w:r w:rsidRPr="009536F7">
              <w:rPr>
                <w:rFonts w:ascii="Arial" w:hAnsi="Arial" w:cs="Arial"/>
                <w:color w:val="800080"/>
                <w:sz w:val="18"/>
                <w:szCs w:val="18"/>
              </w:rPr>
              <w:t>could be $NE)/Airac/version/ElementTypes loaded, only if not yet existing.</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‘ElementTypes’ is the list of Record Type (section + sub-section code) loaded for an Icao. This list is updated after a new loading for same Airac/Version.</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 data inventory management (insert / update avoids unnecessary multiple access:</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 xml:space="preserve">The </w:t>
            </w:r>
            <w:r w:rsidRPr="009536F7">
              <w:rPr>
                <w:rFonts w:ascii="Arial" w:hAnsi="Arial" w:cs="Arial"/>
                <w:b/>
                <w:bCs/>
                <w:color w:val="800080"/>
                <w:sz w:val="18"/>
                <w:szCs w:val="18"/>
                <w:lang w:val="en-US"/>
              </w:rPr>
              <w:t xml:space="preserve">navaid_vhf </w:t>
            </w:r>
            <w:r w:rsidRPr="009536F7">
              <w:rPr>
                <w:rFonts w:ascii="Arial" w:hAnsi="Arial" w:cs="Arial"/>
                <w:color w:val="800080"/>
                <w:sz w:val="18"/>
                <w:szCs w:val="18"/>
                <w:lang w:val="en-US"/>
              </w:rPr>
              <w:t>records (D) entries in data inventory is created:</w:t>
            </w:r>
          </w:p>
          <w:p w:rsidR="009536F7" w:rsidRPr="009536F7" w:rsidRDefault="009536F7" w:rsidP="00B42742">
            <w:pPr>
              <w:pStyle w:val="Normalexigences"/>
              <w:numPr>
                <w:ilvl w:val="0"/>
                <w:numId w:val="76"/>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 xml:space="preserve">As A424 </w:t>
            </w:r>
            <w:r w:rsidRPr="009536F7">
              <w:rPr>
                <w:rFonts w:ascii="Arial" w:hAnsi="Arial" w:cs="Arial"/>
                <w:b/>
                <w:bCs/>
                <w:color w:val="800080"/>
                <w:sz w:val="18"/>
                <w:szCs w:val="18"/>
                <w:lang w:val="en-US"/>
              </w:rPr>
              <w:t xml:space="preserve">icao </w:t>
            </w:r>
            <w:r w:rsidRPr="009536F7">
              <w:rPr>
                <w:rFonts w:ascii="Arial" w:hAnsi="Arial" w:cs="Arial"/>
                <w:color w:val="800080"/>
                <w:sz w:val="18"/>
                <w:szCs w:val="18"/>
                <w:lang w:val="en-US"/>
              </w:rPr>
              <w:t xml:space="preserve">source when the airport identifier (icao) </w:t>
            </w:r>
            <w:r w:rsidRPr="009536F7">
              <w:rPr>
                <w:rFonts w:ascii="Arial" w:hAnsi="Arial" w:cs="Arial"/>
                <w:b/>
                <w:bCs/>
                <w:color w:val="800080"/>
                <w:sz w:val="18"/>
                <w:szCs w:val="18"/>
                <w:lang w:val="en-US"/>
              </w:rPr>
              <w:t xml:space="preserve">is not </w:t>
            </w:r>
            <w:r w:rsidRPr="009536F7">
              <w:rPr>
                <w:rFonts w:ascii="Arial" w:hAnsi="Arial" w:cs="Arial"/>
                <w:color w:val="800080"/>
                <w:sz w:val="18"/>
                <w:szCs w:val="18"/>
                <w:lang w:val="en-US"/>
              </w:rPr>
              <w:t>empty for the loaded record</w:t>
            </w:r>
          </w:p>
          <w:p w:rsidR="009536F7" w:rsidRPr="009536F7" w:rsidRDefault="009536F7" w:rsidP="00B42742">
            <w:pPr>
              <w:pStyle w:val="Normalexigences"/>
              <w:numPr>
                <w:ilvl w:val="0"/>
                <w:numId w:val="76"/>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 xml:space="preserve">As A424 </w:t>
            </w:r>
            <w:r w:rsidRPr="009536F7">
              <w:rPr>
                <w:rFonts w:ascii="Arial" w:hAnsi="Arial" w:cs="Arial"/>
                <w:b/>
                <w:bCs/>
                <w:color w:val="800080"/>
                <w:sz w:val="18"/>
                <w:szCs w:val="18"/>
                <w:lang w:val="en-US"/>
              </w:rPr>
              <w:t xml:space="preserve">non icao </w:t>
            </w:r>
            <w:r w:rsidRPr="009536F7">
              <w:rPr>
                <w:rFonts w:ascii="Arial" w:hAnsi="Arial" w:cs="Arial"/>
                <w:color w:val="800080"/>
                <w:sz w:val="18"/>
                <w:szCs w:val="18"/>
                <w:lang w:val="en-US"/>
              </w:rPr>
              <w:t xml:space="preserve">source when the airport identifier (icao) </w:t>
            </w:r>
            <w:r w:rsidRPr="009536F7">
              <w:rPr>
                <w:rFonts w:ascii="Arial" w:hAnsi="Arial" w:cs="Arial"/>
                <w:b/>
                <w:bCs/>
                <w:color w:val="800080"/>
                <w:sz w:val="18"/>
                <w:szCs w:val="18"/>
                <w:lang w:val="en-US"/>
              </w:rPr>
              <w:t>is</w:t>
            </w:r>
            <w:r w:rsidRPr="009536F7">
              <w:rPr>
                <w:rFonts w:ascii="Arial" w:hAnsi="Arial" w:cs="Arial"/>
                <w:color w:val="800080"/>
                <w:sz w:val="18"/>
                <w:szCs w:val="18"/>
                <w:lang w:val="en-US"/>
              </w:rPr>
              <w:t xml:space="preserve"> empty for the loaded record</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#CM-151</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#32.2-02</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#36.2-15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SD-ALB-LAN-050</w:t>
            </w:r>
          </w:p>
        </w:tc>
        <w:tc>
          <w:tcPr>
            <w:tcW w:w="1560" w:type="dxa"/>
            <w:vAlign w:val="center"/>
          </w:tcPr>
          <w:p w:rsidR="009536F7" w:rsidRPr="009536F7" w:rsidRDefault="009536F7" w:rsidP="009536F7">
            <w:pPr>
              <w:pStyle w:val="Cellulejustifi"/>
              <w:jc w:val="center"/>
              <w:rPr>
                <w:rFonts w:ascii="Arial" w:hAnsi="Arial" w:cs="Arial"/>
                <w:color w:val="800080"/>
                <w:sz w:val="18"/>
                <w:szCs w:val="18"/>
                <w:lang w:val="en-US"/>
              </w:rPr>
            </w:pPr>
            <w:r w:rsidRPr="009536F7">
              <w:rPr>
                <w:rFonts w:ascii="Arial" w:hAnsi="Arial" w:cs="Arial"/>
                <w:color w:val="800080"/>
                <w:sz w:val="18"/>
                <w:szCs w:val="18"/>
                <w:lang w:val="en-US"/>
              </w:rPr>
              <w:t>Manage transaction and pagination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data loading method for A424 manages transaction and pagination by loading and persisting a number of rows at a time to avoid filling memory.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number of primary record parsed for each “page” is configurable to allow adjustment if needed.</w:t>
            </w:r>
          </w:p>
          <w:p w:rsidR="009536F7" w:rsidRPr="009536F7" w:rsidRDefault="009536F7" w:rsidP="009536F7">
            <w:pPr>
              <w:pStyle w:val="Normalexigences"/>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Data model objects parsed and created from a page (i.e. number of primary record) are persisted into database and disposed so that memory is free for the next page.</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 xml:space="preserve">The </w:t>
            </w:r>
            <w:r w:rsidRPr="009536F7">
              <w:rPr>
                <w:rFonts w:ascii="Arial" w:hAnsi="Arial" w:cs="Arial"/>
                <w:b/>
                <w:bCs/>
                <w:color w:val="800080"/>
                <w:sz w:val="18"/>
                <w:szCs w:val="18"/>
                <w:lang w:val="en-US"/>
              </w:rPr>
              <w:t xml:space="preserve">A424 data consolidation </w:t>
            </w:r>
            <w:r w:rsidRPr="009536F7">
              <w:rPr>
                <w:rFonts w:ascii="Arial" w:hAnsi="Arial" w:cs="Arial"/>
                <w:color w:val="800080"/>
                <w:sz w:val="18"/>
                <w:szCs w:val="18"/>
                <w:lang w:val="en-US"/>
              </w:rPr>
              <w:t>uses bulk insert/save methods instead of standard save.</w:t>
            </w:r>
          </w:p>
          <w:p w:rsidR="009536F7" w:rsidRPr="009536F7"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#35.1-01</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#36.2-15</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#19.1.0.1-02</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imported nav db (may be different from the one specified in the database).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file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SD-ALB-LAN-140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#12.1-05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SD-ALB-LAN-150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consolidationIdentifier</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Value: the name of the consolidation map. This is the name of the file without the .xml suffix.</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Constraints: Optional. If file is not present, the data loading uses the A424-20 data model.</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#32.2-02</w:t>
            </w:r>
          </w:p>
        </w:tc>
      </w:tr>
    </w:tbl>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t>Load and store A816 file</w:t>
      </w:r>
    </w:p>
    <w:p w:rsidR="009536F7" w:rsidRDefault="009536F7" w:rsidP="009536F7">
      <w:pPr>
        <w:rPr>
          <w:lang w:val="en-US"/>
        </w:rPr>
      </w:pPr>
      <w:r>
        <w:rPr>
          <w:lang w:val="en-US"/>
        </w:rPr>
        <w:t>This web service allows importing an A816 file.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#13.2-08</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#13.2-08</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SD-ALB-LA8-050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Uniqueness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any line is found any table for the tuple::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ICAO (for any ICAO in the file)</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AIRAC</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Version</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Then the service doesn’t import the A816 file and an error message is returned.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#13.2-08</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SD-ALB-LA8-060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LoadAndStoreA816</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#13.2-08</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imported A816 (may be different from the one specified in the database).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#13.2-08</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#13.2-08</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file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#13.2-08</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SD-ALB-LA8-131</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source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type of the source data, RDB or AMDB</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#14.1-10</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SD-ALB-LA8-140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#13.2-08</w:t>
            </w:r>
          </w:p>
        </w:tc>
      </w:tr>
    </w:tbl>
    <w:p w:rsidR="009536F7" w:rsidRPr="0006046A" w:rsidRDefault="009536F7" w:rsidP="009536F7">
      <w:pPr>
        <w:rPr>
          <w:lang w:val="en-US"/>
        </w:rPr>
      </w:pPr>
    </w:p>
    <w:p w:rsidR="009536F7" w:rsidRDefault="009536F7" w:rsidP="009536F7">
      <w:pPr>
        <w:pStyle w:val="Titre4"/>
        <w:numPr>
          <w:ilvl w:val="3"/>
          <w:numId w:val="8"/>
        </w:numPr>
        <w:spacing w:before="120" w:line="240" w:lineRule="auto"/>
        <w:ind w:left="2704"/>
        <w:jc w:val="left"/>
      </w:pPr>
      <w:r>
        <w:t>Load and store Reference Data file</w:t>
      </w:r>
    </w:p>
    <w:p w:rsidR="009536F7" w:rsidRDefault="009536F7" w:rsidP="009536F7">
      <w:pPr>
        <w:rPr>
          <w:lang w:val="en-US"/>
        </w:rPr>
      </w:pPr>
      <w:r>
        <w:rPr>
          <w:lang w:val="en-US"/>
        </w:rPr>
        <w:t>This web service allows importing an .ini file containing reference data into ADBLucem data base.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SD-ALB-LAR-010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SD-ALB-LAR-020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SD-ALB-LAR-030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 Format</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 xml:space="preserve">The web </w:t>
            </w:r>
            <w:r w:rsidRPr="009536F7">
              <w:rPr>
                <w:rFonts w:ascii="Arial" w:hAnsi="Arial" w:cs="Arial"/>
                <w:color w:val="800080"/>
                <w:sz w:val="18"/>
                <w:szCs w:val="18"/>
                <w:lang w:val="en-US"/>
              </w:rPr>
              <w:t>service takes as input an .ini file containing reference data and extracts information from it.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SD-ALB-LAR-040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LoadAndStoreReferenceData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#23.1-02</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SD-ALB-LAR-100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path to the .ini file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SD-ALB-LAR-140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Output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success the string is empty.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In case of error the string starts with an error code followed by a description message.</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#23.1-02</w:t>
            </w:r>
          </w:p>
        </w:tc>
      </w:tr>
    </w:tbl>
    <w:p w:rsidR="009536F7" w:rsidRDefault="009536F7" w:rsidP="009536F7"/>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SD-ALB-LAR-200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ADBLucem 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data already exists in ADB Lucem for the same ICAO/AIRAC couple, the existing version is incremented by one (+1) to get the actual version for creating the features.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#23.1-02</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SD-ALB-LAR-210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Features creation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From the .ini file, the web service creates features in ADBLucem DB from following rules:</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 xml:space="preserve">Creates an aerodromereferencepoint feature. Properties are fetched from corresponding AirportHeliport AIP data: geometry, </w:t>
            </w:r>
            <w:proofErr w:type="gramStart"/>
            <w:r w:rsidRPr="009536F7">
              <w:rPr>
                <w:rFonts w:ascii="Arial" w:hAnsi="Arial" w:cs="Arial"/>
                <w:color w:val="800080"/>
                <w:sz w:val="18"/>
                <w:szCs w:val="18"/>
              </w:rPr>
              <w:t>iata</w:t>
            </w:r>
            <w:proofErr w:type="gramEnd"/>
            <w:r w:rsidRPr="009536F7">
              <w:rPr>
                <w:rFonts w:ascii="Arial" w:hAnsi="Arial" w:cs="Arial"/>
                <w:color w:val="800080"/>
                <w:sz w:val="18"/>
                <w:szCs w:val="18"/>
              </w:rPr>
              <w:t>, elevation, name.</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For each different “Runway” section, it creates a runwayelement feature and use the “width” column for width property. Other required property are filled using Runway/RunwayDirection AIP data.</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For each threshold entry set group (same id in .ini file), it creates a runwaythreshold feature:</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thrtype = 0 using “Extremity” coordinates entry if filled else “Threshold” coordinates entry</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thrtype = 1 using “Threshold” coordinates entry columns if “Extremity” coordinates entry is filled</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threshold properties are filled using “Threshold Elevation” or “Extremity Elevation” depending on previous rule</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availPavedSurfFromThr property is filled for all created runwaythreshold with “Hard Surface Length” entry</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The true bearing is computed for each runwaythreshold using the vincenty inverse formula.</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 xml:space="preserve">If “Extremity” coordinates entry is filled, it creates a </w:t>
            </w:r>
            <w:r w:rsidRPr="009536F7">
              <w:rPr>
                <w:rFonts w:ascii="Arial" w:hAnsi="Arial" w:cs="Arial"/>
                <w:i/>
                <w:iCs/>
                <w:color w:val="800080"/>
                <w:sz w:val="18"/>
                <w:szCs w:val="18"/>
                <w:lang w:val="en-US"/>
              </w:rPr>
              <w:t xml:space="preserve">runwaydisplacedarea </w:t>
            </w:r>
            <w:r w:rsidRPr="009536F7">
              <w:rPr>
                <w:rFonts w:ascii="Arial" w:hAnsi="Arial" w:cs="Arial"/>
                <w:color w:val="800080"/>
                <w:sz w:val="18"/>
                <w:szCs w:val="18"/>
                <w:lang w:val="en-US"/>
              </w:rPr>
              <w:t>feature and computes displacementLength property with the distance between “</w:t>
            </w:r>
            <w:proofErr w:type="gramStart"/>
            <w:r w:rsidRPr="009536F7">
              <w:rPr>
                <w:rFonts w:ascii="Arial" w:hAnsi="Arial" w:cs="Arial"/>
                <w:color w:val="800080"/>
                <w:sz w:val="18"/>
                <w:szCs w:val="18"/>
                <w:lang w:val="en-US"/>
              </w:rPr>
              <w:t>Extremity</w:t>
            </w:r>
            <w:proofErr w:type="gramEnd"/>
            <w:r w:rsidRPr="009536F7">
              <w:rPr>
                <w:rFonts w:ascii="Arial" w:hAnsi="Arial" w:cs="Arial"/>
                <w:color w:val="800080"/>
                <w:sz w:val="18"/>
                <w:szCs w:val="18"/>
                <w:lang w:val="en-US"/>
              </w:rPr>
              <w:t>” coordinates entry and “Threshold” coordinates entry.</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Imagery table is filled from the “General Data” section of the .ini file using Date of RID imagery, Ortho Absolute horizontal accuracy, DTM Absolute vertical accuracy, DTM Absolute horizontal accuracy</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Source is “GEO INT” for all created features.</w:t>
            </w:r>
          </w:p>
          <w:p w:rsidR="009536F7" w:rsidRPr="009536F7"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#23.1-02</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SD-ALB-LAR-300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tester</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Consolidation Service tester tool allows testing LoadAndStoreReferenceData web service interface.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#23.1-03</w:t>
            </w:r>
          </w:p>
        </w:tc>
      </w:tr>
    </w:tbl>
    <w:p w:rsidR="009536F7" w:rsidRDefault="009536F7" w:rsidP="009536F7">
      <w:pPr>
        <w:pStyle w:val="Titre4"/>
        <w:numPr>
          <w:ilvl w:val="3"/>
          <w:numId w:val="8"/>
        </w:numPr>
        <w:spacing w:before="120" w:line="240" w:lineRule="auto"/>
        <w:ind w:left="2704"/>
        <w:jc w:val="left"/>
      </w:pPr>
      <w:r>
        <w:t>Load and store Grid MORA Data file</w:t>
      </w:r>
    </w:p>
    <w:p w:rsidR="009536F7" w:rsidRDefault="009536F7" w:rsidP="009536F7">
      <w:pPr>
        <w:rPr>
          <w:lang w:val="en-US"/>
        </w:rPr>
      </w:pPr>
      <w:r>
        <w:rPr>
          <w:lang w:val="en-US"/>
        </w:rPr>
        <w:t>This web service allows importing an A424 grid mora file into grid MORA+ data base.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SD-ALB-LAM-010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SD-ALB-LAM-020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SD-ALB-LAM-030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 Format</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 xml:space="preserve">The web </w:t>
            </w:r>
            <w:r w:rsidRPr="009536F7">
              <w:rPr>
                <w:rFonts w:ascii="Arial" w:hAnsi="Arial" w:cs="Arial"/>
                <w:color w:val="800080"/>
                <w:sz w:val="18"/>
                <w:szCs w:val="18"/>
                <w:lang w:val="en-US"/>
              </w:rPr>
              <w:t>service takes as input an A424 grid mora file containing the moras and extracts information from it.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SD-ALB-LAM-040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LoadAndStoreGridMoraData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SD-ALB-LAM-100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The path to the </w:t>
            </w:r>
            <w:r w:rsidRPr="009536F7">
              <w:rPr>
                <w:rFonts w:ascii="Arial" w:hAnsi="Arial" w:cs="Arial"/>
                <w:color w:val="800080"/>
                <w:sz w:val="18"/>
                <w:szCs w:val="18"/>
                <w:lang w:val="en-US"/>
              </w:rPr>
              <w:t>A424 grid mora file</w:t>
            </w:r>
            <w:r w:rsidRPr="009536F7">
              <w:rPr>
                <w:rFonts w:ascii="Arial" w:hAnsi="Arial" w:cs="Arial"/>
                <w:color w:val="800080"/>
                <w:sz w:val="18"/>
                <w:szCs w:val="18"/>
              </w:rPr>
              <w:t xml:space="preserv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SD-ALB-LAM-110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SD-ALB-LAM-120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bl>
    <w:p w:rsidR="009536F7" w:rsidRDefault="009536F7" w:rsidP="009536F7"/>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SD-ALB-LAM-200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Grid Mora 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data already exists in Data Inventory for the same Airac/version couple, the process stops and an error is logged.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SD-ALB-LAM-210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Mora creation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From the </w:t>
            </w:r>
            <w:r w:rsidRPr="009536F7">
              <w:rPr>
                <w:rFonts w:ascii="Arial" w:hAnsi="Arial" w:cs="Arial"/>
                <w:color w:val="800080"/>
                <w:sz w:val="18"/>
                <w:szCs w:val="18"/>
                <w:lang w:val="en-US"/>
              </w:rPr>
              <w:t>A424 grid mora file</w:t>
            </w:r>
            <w:r w:rsidRPr="009536F7">
              <w:rPr>
                <w:rFonts w:ascii="Arial" w:hAnsi="Arial" w:cs="Arial"/>
                <w:color w:val="800080"/>
                <w:sz w:val="18"/>
                <w:szCs w:val="18"/>
              </w:rPr>
              <w:t>, the web service creates features in Grid Mora+ DB from following rules:</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Each record of the a424 grid mora file is processed and data extracted to build mora objects and persist them into database.</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 xml:space="preserve">1° x 1° Polygon geometry for each mora is built from starting lat/lon values and index in the record (+/- depending on E/W). </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rPr>
              <w:t>The construction ensures that the lower left corner is the first point of the polygon geometry</w:t>
            </w:r>
            <w:r w:rsidRPr="009536F7">
              <w:rPr>
                <w:rFonts w:ascii="Arial" w:hAnsi="Arial" w:cs="Arial"/>
                <w:color w:val="800080"/>
                <w:sz w:val="18"/>
                <w:szCs w:val="18"/>
                <w:lang w:val="en-US"/>
              </w:rPr>
              <w:t>.</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 xml:space="preserve">Elevation value is in hundreds of feet in a424, it is to feet in mora object. If mora value is “UNK” in A424 file, elevation value shall be null. </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Airac and version values comes from the consolidation service parameters.</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Source is “AD&amp;S” for all created features.</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Comment is left empty</w:t>
            </w:r>
          </w:p>
          <w:p w:rsidR="009536F7" w:rsidRPr="009536F7"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SD-ALB-LAM-300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tester</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Consolidation Service tester tool allows testing LoadAndStoreGridMoraData web service interface.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#28.1-02</w:t>
            </w:r>
          </w:p>
        </w:tc>
      </w:tr>
    </w:tbl>
    <w:p w:rsidR="009536F7" w:rsidRDefault="009536F7" w:rsidP="009536F7">
      <w:pPr>
        <w:pStyle w:val="Titre4"/>
        <w:numPr>
          <w:ilvl w:val="3"/>
          <w:numId w:val="8"/>
        </w:numPr>
        <w:spacing w:before="120" w:line="240" w:lineRule="auto"/>
        <w:ind w:left="2704"/>
        <w:jc w:val="left"/>
      </w:pPr>
      <w:r>
        <w:t>Load and store CompanyRoute Data file</w:t>
      </w:r>
    </w:p>
    <w:p w:rsidR="009536F7" w:rsidRDefault="009536F7" w:rsidP="009536F7">
      <w:pPr>
        <w:rPr>
          <w:lang w:val="en-US"/>
        </w:rPr>
      </w:pPr>
      <w:r>
        <w:rPr>
          <w:lang w:val="en-US"/>
        </w:rPr>
        <w:t>This web service allows importing a CompanyRoute file into CompanyRoute data base.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 Format</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 xml:space="preserve">The web </w:t>
            </w:r>
            <w:r w:rsidRPr="009536F7">
              <w:rPr>
                <w:rFonts w:ascii="Arial" w:hAnsi="Arial" w:cs="Arial"/>
                <w:color w:val="800080"/>
                <w:sz w:val="18"/>
                <w:szCs w:val="18"/>
                <w:lang w:val="en-US"/>
              </w:rPr>
              <w:t>service takes as input a CompanyRoute file containing the company routes and extracts information from it.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SD-ALB-LAC-040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LoadAndStoreCompanyRoute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The path to the </w:t>
            </w:r>
            <w:r w:rsidRPr="009536F7">
              <w:rPr>
                <w:rFonts w:ascii="Arial" w:hAnsi="Arial" w:cs="Arial"/>
                <w:color w:val="800080"/>
                <w:sz w:val="18"/>
                <w:szCs w:val="18"/>
                <w:lang w:val="en-US"/>
              </w:rPr>
              <w:t>CompanyRoute file</w:t>
            </w:r>
            <w:r w:rsidRPr="009536F7">
              <w:rPr>
                <w:rFonts w:ascii="Arial" w:hAnsi="Arial" w:cs="Arial"/>
                <w:color w:val="800080"/>
                <w:sz w:val="18"/>
                <w:szCs w:val="18"/>
              </w:rPr>
              <w:t xml:space="preserv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The airac cycle of the import. </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Customer Code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3 character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customer code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#33.2-04</w:t>
            </w:r>
          </w:p>
        </w:tc>
      </w:tr>
    </w:tbl>
    <w:p w:rsidR="009536F7" w:rsidRDefault="009536F7" w:rsidP="009536F7"/>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SD-ALB-LAC-200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CompanyRoute inventory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data loading of a company route file implies the creation of an entry in data inventory table for the company route data source with the given airac and version, icao code is filled with ‘$NE’.</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customer code value is added to the element list column of data inventory entry.</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data already exists in Data Inventory for the same Airac/version couple, the element list is completed with the new customer code. If the customer code is already in element list the process stops and an error is logged.</w:t>
            </w:r>
          </w:p>
          <w:p w:rsidR="009536F7" w:rsidRPr="009536F7" w:rsidRDefault="009536F7" w:rsidP="009536F7">
            <w:pPr>
              <w:pStyle w:val="Normalexigences"/>
              <w:ind w:left="0"/>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#33.2-04</w:t>
            </w:r>
          </w:p>
        </w:tc>
      </w:tr>
      <w:tr w:rsidR="009536F7" w:rsidTr="009536F7">
        <w:trPr>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SD-ALB-LAC-210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CompanyRoute creation</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The company routes imported files are in a structured text file format (called book format) that is parsed and loaded into the CompanyRoute data model and stored into the consolidated database.</w:t>
            </w:r>
          </w:p>
          <w:p w:rsidR="009536F7" w:rsidRPr="009536F7" w:rsidRDefault="009536F7" w:rsidP="009536F7">
            <w:pPr>
              <w:pStyle w:val="Normalexigences"/>
              <w:ind w:left="0"/>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 imported file is parsed using following rules:</w:t>
            </w:r>
          </w:p>
          <w:p w:rsidR="009536F7" w:rsidRPr="009536F7" w:rsidRDefault="009536F7" w:rsidP="009536F7">
            <w:pPr>
              <w:pStyle w:val="Normalexigences"/>
              <w:ind w:left="0"/>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u w:val="single"/>
                <w:lang w:val="en-US"/>
              </w:rPr>
            </w:pPr>
            <w:r w:rsidRPr="009536F7">
              <w:rPr>
                <w:rFonts w:ascii="Arial" w:hAnsi="Arial" w:cs="Arial"/>
                <w:color w:val="800080"/>
                <w:sz w:val="18"/>
                <w:szCs w:val="18"/>
                <w:u w:val="single"/>
                <w:lang w:val="en-US"/>
              </w:rPr>
              <w:t>Routes</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Each route consists of the following items, in the order below :</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&lt;Name&gt;&lt;S&gt;[&lt;Parameter&gt;]&lt;Origin&gt;[&lt;Via&gt;&lt;Fix&gt;]&lt;S&gt;&lt;Destination&gt;</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Where:</w:t>
            </w:r>
          </w:p>
          <w:p w:rsidR="009536F7" w:rsidRPr="009536F7" w:rsidRDefault="009536F7" w:rsidP="00B42742">
            <w:pPr>
              <w:pStyle w:val="Normalexigences"/>
              <w:numPr>
                <w:ilvl w:val="0"/>
                <w:numId w:val="59"/>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The separator &lt;S&gt; can be 1 or more spaces, new-lines or tabs.</w:t>
            </w:r>
          </w:p>
          <w:p w:rsidR="009536F7" w:rsidRPr="009536F7" w:rsidRDefault="009536F7" w:rsidP="00B42742">
            <w:pPr>
              <w:pStyle w:val="Normalexigences"/>
              <w:numPr>
                <w:ilvl w:val="0"/>
                <w:numId w:val="59"/>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 xml:space="preserve">There can only be 1 &lt;name&gt;, &lt;origin&gt; and &lt;destination&gt;. </w:t>
            </w:r>
          </w:p>
          <w:p w:rsidR="009536F7" w:rsidRPr="009536F7" w:rsidRDefault="009536F7" w:rsidP="00B42742">
            <w:pPr>
              <w:pStyle w:val="Normalexigences"/>
              <w:numPr>
                <w:ilvl w:val="0"/>
                <w:numId w:val="59"/>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The number of &lt;parameter&gt; can be zero, 1 or more.</w:t>
            </w:r>
          </w:p>
          <w:p w:rsidR="009536F7" w:rsidRPr="009536F7" w:rsidRDefault="009536F7" w:rsidP="00B42742">
            <w:pPr>
              <w:pStyle w:val="Normalexigences"/>
              <w:numPr>
                <w:ilvl w:val="0"/>
                <w:numId w:val="59"/>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 xml:space="preserve">There must be at least 1 &lt;fix&gt;. </w:t>
            </w:r>
          </w:p>
          <w:p w:rsidR="009536F7" w:rsidRPr="009536F7" w:rsidRDefault="009536F7" w:rsidP="00B42742">
            <w:pPr>
              <w:pStyle w:val="Normalexigences"/>
              <w:numPr>
                <w:ilvl w:val="0"/>
                <w:numId w:val="59"/>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Every &lt;fix&gt; must be preceded by a &lt;via&gt;.</w:t>
            </w:r>
          </w:p>
          <w:p w:rsidR="009536F7" w:rsidRPr="009536F7" w:rsidRDefault="009536F7" w:rsidP="009536F7">
            <w:pPr>
              <w:pStyle w:val="Normalexigences"/>
              <w:ind w:left="0"/>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u w:val="single"/>
                <w:lang w:val="en-US"/>
              </w:rPr>
            </w:pPr>
            <w:r w:rsidRPr="009536F7">
              <w:rPr>
                <w:rFonts w:ascii="Arial" w:hAnsi="Arial" w:cs="Arial"/>
                <w:color w:val="800080"/>
                <w:sz w:val="18"/>
                <w:szCs w:val="18"/>
                <w:u w:val="single"/>
                <w:lang w:val="en-US"/>
              </w:rPr>
              <w:t>Comments</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If a “#” character occurs on a line, the rest of the line is taken to be a comment and ignored.</w:t>
            </w:r>
          </w:p>
          <w:p w:rsidR="009536F7" w:rsidRPr="009536F7" w:rsidRDefault="009536F7" w:rsidP="009536F7">
            <w:pPr>
              <w:pStyle w:val="Normalexigences"/>
              <w:ind w:left="0"/>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u w:val="single"/>
                <w:lang w:val="en-US"/>
              </w:rPr>
            </w:pPr>
            <w:r w:rsidRPr="009536F7">
              <w:rPr>
                <w:rFonts w:ascii="Arial" w:hAnsi="Arial" w:cs="Arial"/>
                <w:color w:val="800080"/>
                <w:sz w:val="18"/>
                <w:szCs w:val="18"/>
                <w:u w:val="single"/>
                <w:lang w:val="en-US"/>
              </w:rPr>
              <w:t>Route Name</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 format for the &lt;name&gt; field is :</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&lt;Route-name&gt;:&lt;cycle&gt;</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Where</w:t>
            </w:r>
          </w:p>
          <w:p w:rsidR="009536F7" w:rsidRPr="009536F7" w:rsidRDefault="009536F7" w:rsidP="00B42742">
            <w:pPr>
              <w:pStyle w:val="Normalexigences"/>
              <w:numPr>
                <w:ilvl w:val="0"/>
                <w:numId w:val="60"/>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&lt;route-name&gt; is a single word up to 10 characters long that may contain any combination of the characters A-Z or 0-9.</w:t>
            </w:r>
          </w:p>
          <w:p w:rsidR="009536F7" w:rsidRPr="009536F7" w:rsidRDefault="009536F7" w:rsidP="00B42742">
            <w:pPr>
              <w:pStyle w:val="Normalexigences"/>
              <w:numPr>
                <w:ilvl w:val="0"/>
                <w:numId w:val="60"/>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&lt;</w:t>
            </w:r>
            <w:proofErr w:type="gramStart"/>
            <w:r w:rsidRPr="009536F7">
              <w:rPr>
                <w:rFonts w:ascii="Arial" w:hAnsi="Arial" w:cs="Arial"/>
                <w:color w:val="800080"/>
                <w:sz w:val="18"/>
                <w:szCs w:val="18"/>
                <w:lang w:val="en-US"/>
              </w:rPr>
              <w:t>cycle</w:t>
            </w:r>
            <w:proofErr w:type="gramEnd"/>
            <w:r w:rsidRPr="009536F7">
              <w:rPr>
                <w:rFonts w:ascii="Arial" w:hAnsi="Arial" w:cs="Arial"/>
                <w:color w:val="800080"/>
                <w:sz w:val="18"/>
                <w:szCs w:val="18"/>
                <w:lang w:val="en-US"/>
              </w:rPr>
              <w:t>&gt; must be a valid AIRAC cycle date (4 digits).</w:t>
            </w:r>
          </w:p>
          <w:p w:rsidR="009536F7" w:rsidRPr="009536F7" w:rsidRDefault="009536F7" w:rsidP="009536F7">
            <w:pPr>
              <w:pStyle w:val="Normalexigences"/>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u w:val="single"/>
                <w:lang w:val="en-US"/>
              </w:rPr>
            </w:pPr>
            <w:r w:rsidRPr="009536F7">
              <w:rPr>
                <w:rFonts w:ascii="Arial" w:hAnsi="Arial" w:cs="Arial"/>
                <w:color w:val="800080"/>
                <w:sz w:val="18"/>
                <w:szCs w:val="18"/>
                <w:u w:val="single"/>
                <w:lang w:val="en-US"/>
              </w:rPr>
              <w:t>Parameters</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They apply to the whole route and are in the form: -&lt;letter&gt;&lt;value&gt;</w:t>
            </w:r>
          </w:p>
          <w:p w:rsidR="009536F7" w:rsidRPr="009536F7" w:rsidRDefault="009536F7" w:rsidP="009536F7">
            <w:pPr>
              <w:pStyle w:val="Normalexigences"/>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They can be :</w:t>
            </w:r>
          </w:p>
          <w:p w:rsidR="009536F7" w:rsidRPr="009536F7" w:rsidRDefault="009536F7" w:rsidP="00B42742">
            <w:pPr>
              <w:pStyle w:val="Normalexigences"/>
              <w:numPr>
                <w:ilvl w:val="0"/>
                <w:numId w:val="61"/>
              </w:numPr>
              <w:spacing w:before="0" w:line="240" w:lineRule="auto"/>
              <w:jc w:val="left"/>
              <w:rPr>
                <w:rFonts w:ascii="Arial" w:hAnsi="Arial" w:cs="Arial"/>
                <w:color w:val="800080"/>
                <w:sz w:val="18"/>
                <w:szCs w:val="18"/>
                <w:lang w:val="fr-FR"/>
              </w:rPr>
            </w:pPr>
            <w:r w:rsidRPr="009536F7">
              <w:rPr>
                <w:rFonts w:ascii="Arial" w:hAnsi="Arial" w:cs="Arial"/>
                <w:color w:val="800080"/>
                <w:sz w:val="18"/>
                <w:szCs w:val="18"/>
                <w:lang w:val="en-US"/>
              </w:rPr>
              <w:t>-A&lt;alternate_airport&gt;</w:t>
            </w:r>
            <w:r w:rsidRPr="009536F7">
              <w:rPr>
                <w:rFonts w:ascii="Arial" w:hAnsi="Arial" w:cs="Arial"/>
                <w:color w:val="800080"/>
                <w:sz w:val="18"/>
                <w:szCs w:val="18"/>
                <w:lang w:val="en-US"/>
              </w:rPr>
              <w:tab/>
              <w:t xml:space="preserve">EX.  </w:t>
            </w:r>
            <w:r w:rsidRPr="009536F7">
              <w:rPr>
                <w:rFonts w:ascii="Arial" w:hAnsi="Arial" w:cs="Arial"/>
                <w:color w:val="800080"/>
                <w:sz w:val="18"/>
                <w:szCs w:val="18"/>
                <w:lang w:val="fr-FR"/>
              </w:rPr>
              <w:t>-AEGLL:EG</w:t>
            </w:r>
          </w:p>
          <w:p w:rsidR="009536F7" w:rsidRPr="009536F7" w:rsidRDefault="009536F7" w:rsidP="00B42742">
            <w:pPr>
              <w:pStyle w:val="Normalexigences"/>
              <w:numPr>
                <w:ilvl w:val="0"/>
                <w:numId w:val="61"/>
              </w:numPr>
              <w:spacing w:before="0" w:line="240" w:lineRule="auto"/>
              <w:jc w:val="left"/>
              <w:rPr>
                <w:rFonts w:ascii="Arial" w:hAnsi="Arial" w:cs="Arial"/>
                <w:color w:val="800080"/>
                <w:sz w:val="18"/>
                <w:szCs w:val="18"/>
                <w:lang w:val="fr-FR"/>
              </w:rPr>
            </w:pPr>
            <w:r w:rsidRPr="009536F7">
              <w:rPr>
                <w:rFonts w:ascii="Arial" w:hAnsi="Arial" w:cs="Arial"/>
                <w:color w:val="800080"/>
                <w:sz w:val="18"/>
                <w:szCs w:val="18"/>
                <w:lang w:val="fr-FR"/>
              </w:rPr>
              <w:t>-C&lt;cruise_altitude&gt;</w:t>
            </w:r>
            <w:r w:rsidRPr="009536F7">
              <w:rPr>
                <w:rFonts w:ascii="Arial" w:hAnsi="Arial" w:cs="Arial"/>
                <w:color w:val="800080"/>
                <w:sz w:val="18"/>
                <w:szCs w:val="18"/>
                <w:lang w:val="fr-FR"/>
              </w:rPr>
              <w:tab/>
              <w:t>EX.  -CFL350</w:t>
            </w:r>
          </w:p>
          <w:p w:rsidR="009536F7" w:rsidRPr="009536F7" w:rsidRDefault="009536F7" w:rsidP="00B42742">
            <w:pPr>
              <w:pStyle w:val="Normalexigences"/>
              <w:numPr>
                <w:ilvl w:val="0"/>
                <w:numId w:val="6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fr-FR"/>
              </w:rPr>
              <w:t>-D&lt;alternate_distance&gt;</w:t>
            </w:r>
            <w:r w:rsidRPr="009536F7">
              <w:rPr>
                <w:rFonts w:ascii="Arial" w:hAnsi="Arial" w:cs="Arial"/>
                <w:color w:val="800080"/>
                <w:sz w:val="18"/>
                <w:szCs w:val="18"/>
                <w:lang w:val="fr-FR"/>
              </w:rPr>
              <w:tab/>
              <w:t xml:space="preserve">EX.  </w:t>
            </w:r>
            <w:r w:rsidRPr="009536F7">
              <w:rPr>
                <w:rFonts w:ascii="Arial" w:hAnsi="Arial" w:cs="Arial"/>
                <w:color w:val="800080"/>
                <w:sz w:val="18"/>
                <w:szCs w:val="18"/>
                <w:lang w:val="en-US"/>
              </w:rPr>
              <w:t xml:space="preserve">-D220  </w:t>
            </w:r>
          </w:p>
          <w:p w:rsidR="009536F7" w:rsidRPr="009536F7" w:rsidRDefault="009536F7" w:rsidP="00B42742">
            <w:pPr>
              <w:pStyle w:val="Normalexigences"/>
              <w:numPr>
                <w:ilvl w:val="0"/>
                <w:numId w:val="6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-I&lt;cost_index&gt;</w:t>
            </w:r>
            <w:r w:rsidRPr="009536F7">
              <w:rPr>
                <w:rFonts w:ascii="Arial" w:hAnsi="Arial" w:cs="Arial"/>
                <w:color w:val="800080"/>
                <w:sz w:val="18"/>
                <w:szCs w:val="18"/>
                <w:lang w:val="en-US"/>
              </w:rPr>
              <w:tab/>
            </w:r>
            <w:r w:rsidRPr="009536F7">
              <w:rPr>
                <w:rFonts w:ascii="Arial" w:hAnsi="Arial" w:cs="Arial"/>
                <w:color w:val="800080"/>
                <w:sz w:val="18"/>
                <w:szCs w:val="18"/>
                <w:lang w:val="en-US"/>
              </w:rPr>
              <w:tab/>
              <w:t>EX.  -I110</w:t>
            </w:r>
          </w:p>
          <w:p w:rsidR="009536F7" w:rsidRPr="009536F7" w:rsidRDefault="009536F7" w:rsidP="00B42742">
            <w:pPr>
              <w:pStyle w:val="Normalexigences"/>
              <w:numPr>
                <w:ilvl w:val="0"/>
                <w:numId w:val="6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-K&lt;key_airport&gt;</w:t>
            </w:r>
            <w:r w:rsidRPr="009536F7">
              <w:rPr>
                <w:rFonts w:ascii="Arial" w:hAnsi="Arial" w:cs="Arial"/>
                <w:color w:val="800080"/>
                <w:sz w:val="18"/>
                <w:szCs w:val="18"/>
                <w:lang w:val="en-US"/>
              </w:rPr>
              <w:tab/>
            </w:r>
            <w:r w:rsidRPr="009536F7">
              <w:rPr>
                <w:rFonts w:ascii="Arial" w:hAnsi="Arial" w:cs="Arial"/>
                <w:color w:val="800080"/>
                <w:sz w:val="18"/>
                <w:szCs w:val="18"/>
                <w:lang w:val="en-US"/>
              </w:rPr>
              <w:tab/>
              <w:t>EX.  -KEGLL:EG</w:t>
            </w:r>
          </w:p>
          <w:p w:rsidR="009536F7" w:rsidRPr="009536F7" w:rsidRDefault="009536F7" w:rsidP="009536F7">
            <w:pPr>
              <w:pStyle w:val="Normalexigences"/>
              <w:ind w:left="0"/>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u w:val="single"/>
                <w:lang w:val="en-US"/>
              </w:rPr>
            </w:pPr>
            <w:r w:rsidRPr="009536F7">
              <w:rPr>
                <w:rFonts w:ascii="Arial" w:hAnsi="Arial" w:cs="Arial"/>
                <w:color w:val="800080"/>
                <w:sz w:val="18"/>
                <w:szCs w:val="18"/>
                <w:u w:val="single"/>
                <w:lang w:val="en-US"/>
              </w:rPr>
              <w:t>Origin, Destination and Fix</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These all share the same format :</w:t>
            </w:r>
          </w:p>
          <w:p w:rsidR="009536F7" w:rsidRPr="009536F7" w:rsidRDefault="009536F7" w:rsidP="009536F7">
            <w:pPr>
              <w:pStyle w:val="Normalexigences"/>
              <w:ind w:left="0"/>
              <w:rPr>
                <w:rFonts w:ascii="Arial" w:hAnsi="Arial" w:cs="Arial"/>
                <w:color w:val="800080"/>
                <w:sz w:val="18"/>
                <w:szCs w:val="18"/>
                <w:lang w:val="fr-FR"/>
              </w:rPr>
            </w:pPr>
            <w:r w:rsidRPr="009536F7">
              <w:rPr>
                <w:rFonts w:ascii="Arial" w:hAnsi="Arial" w:cs="Arial"/>
                <w:color w:val="800080"/>
                <w:sz w:val="18"/>
                <w:szCs w:val="18"/>
                <w:lang w:val="fr-FR"/>
              </w:rPr>
              <w:lastRenderedPageBreak/>
              <w:t>&lt;</w:t>
            </w:r>
            <w:proofErr w:type="gramStart"/>
            <w:r w:rsidRPr="009536F7">
              <w:rPr>
                <w:rFonts w:ascii="Arial" w:hAnsi="Arial" w:cs="Arial"/>
                <w:color w:val="800080"/>
                <w:sz w:val="18"/>
                <w:szCs w:val="18"/>
                <w:lang w:val="fr-FR"/>
              </w:rPr>
              <w:t>identifier</w:t>
            </w:r>
            <w:proofErr w:type="gramEnd"/>
            <w:r w:rsidRPr="009536F7">
              <w:rPr>
                <w:rFonts w:ascii="Arial" w:hAnsi="Arial" w:cs="Arial"/>
                <w:color w:val="800080"/>
                <w:sz w:val="18"/>
                <w:szCs w:val="18"/>
                <w:lang w:val="fr-FR"/>
              </w:rPr>
              <w:t>&gt;:&lt;icao_code&gt;:&lt;section_code&gt;&lt;subsection_code&gt;</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Where</w:t>
            </w:r>
          </w:p>
          <w:p w:rsidR="009536F7" w:rsidRPr="009536F7" w:rsidRDefault="009536F7" w:rsidP="00B42742">
            <w:pPr>
              <w:pStyle w:val="Normalexigences"/>
              <w:numPr>
                <w:ilvl w:val="0"/>
                <w:numId w:val="62"/>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 xml:space="preserve">The ICAO country code is used for &lt;icao_code&gt; on all enroute fixes and for airport reference points. </w:t>
            </w:r>
          </w:p>
          <w:p w:rsidR="009536F7" w:rsidRPr="009536F7" w:rsidRDefault="009536F7" w:rsidP="00B42742">
            <w:pPr>
              <w:pStyle w:val="Normalexigences"/>
              <w:numPr>
                <w:ilvl w:val="0"/>
                <w:numId w:val="62"/>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The ICAO airport identifier is used for &lt;icao_code&gt; on all terminal fixes, such as runways, markers and Terminal waypoints.</w:t>
            </w:r>
          </w:p>
          <w:p w:rsidR="009536F7" w:rsidRPr="009536F7" w:rsidRDefault="009536F7" w:rsidP="00B42742">
            <w:pPr>
              <w:pStyle w:val="Normalexigences"/>
              <w:numPr>
                <w:ilvl w:val="0"/>
                <w:numId w:val="62"/>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If &lt;subsection_code&gt; is a space, it will be omitted (as for VHF navaids "D").</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Examples:  EGLL:EG:PA , MAY:EG:D , HOLLY:EG:EA , OM27:EGNX:PM</w:t>
            </w:r>
          </w:p>
          <w:p w:rsidR="009536F7" w:rsidRPr="009536F7" w:rsidRDefault="009536F7" w:rsidP="009536F7">
            <w:pPr>
              <w:pStyle w:val="Normalexigences"/>
              <w:ind w:left="0"/>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 Fix rank is given by its position in the list of fixes for a Company Route.</w:t>
            </w:r>
          </w:p>
          <w:p w:rsidR="009536F7" w:rsidRPr="009536F7" w:rsidRDefault="009536F7" w:rsidP="009536F7">
            <w:pPr>
              <w:pStyle w:val="Normalexigences"/>
              <w:ind w:left="0"/>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u w:val="single"/>
                <w:lang w:val="en-US"/>
              </w:rPr>
            </w:pPr>
            <w:r w:rsidRPr="009536F7">
              <w:rPr>
                <w:rFonts w:ascii="Arial" w:hAnsi="Arial" w:cs="Arial"/>
                <w:color w:val="800080"/>
                <w:sz w:val="18"/>
                <w:szCs w:val="18"/>
                <w:u w:val="single"/>
                <w:lang w:val="en-US"/>
              </w:rPr>
              <w:t>Via</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 format for  via is :</w:t>
            </w:r>
          </w:p>
          <w:p w:rsidR="009536F7" w:rsidRPr="009536F7" w:rsidRDefault="009536F7" w:rsidP="009536F7">
            <w:pPr>
              <w:pStyle w:val="Normalexigences"/>
              <w:ind w:left="0"/>
              <w:rPr>
                <w:rFonts w:ascii="Arial" w:hAnsi="Arial" w:cs="Arial"/>
                <w:color w:val="800080"/>
                <w:sz w:val="18"/>
                <w:szCs w:val="18"/>
                <w:lang w:val="en-US"/>
              </w:rPr>
            </w:pPr>
            <w:proofErr w:type="gramStart"/>
            <w:r w:rsidRPr="009536F7">
              <w:rPr>
                <w:rFonts w:ascii="Arial" w:hAnsi="Arial" w:cs="Arial"/>
                <w:color w:val="800080"/>
                <w:sz w:val="18"/>
                <w:szCs w:val="18"/>
                <w:lang w:val="en-US"/>
              </w:rPr>
              <w:t>.&lt;</w:t>
            </w:r>
            <w:proofErr w:type="gramEnd"/>
            <w:r w:rsidRPr="009536F7">
              <w:rPr>
                <w:rFonts w:ascii="Arial" w:hAnsi="Arial" w:cs="Arial"/>
                <w:color w:val="800080"/>
                <w:sz w:val="18"/>
                <w:szCs w:val="18"/>
                <w:lang w:val="en-US"/>
              </w:rPr>
              <w:t>name&gt;[:&lt;type&gt;:&lt;start_transition&gt;:&lt;end_transition&gt;].</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For SID and STAR the actual transitions signification depends on the via type :</w:t>
            </w:r>
          </w:p>
          <w:p w:rsidR="009536F7" w:rsidRPr="009536F7" w:rsidRDefault="009536F7" w:rsidP="00B42742">
            <w:pPr>
              <w:pStyle w:val="Normalexigences"/>
              <w:numPr>
                <w:ilvl w:val="0"/>
                <w:numId w:val="63"/>
              </w:numPr>
              <w:spacing w:before="0" w:line="240" w:lineRule="auto"/>
              <w:jc w:val="left"/>
              <w:rPr>
                <w:rFonts w:ascii="Arial" w:hAnsi="Arial" w:cs="Arial"/>
                <w:color w:val="800080"/>
                <w:sz w:val="18"/>
                <w:szCs w:val="18"/>
                <w:lang w:val="en-US"/>
              </w:rPr>
            </w:pPr>
            <w:proofErr w:type="gramStart"/>
            <w:r w:rsidRPr="009536F7">
              <w:rPr>
                <w:rFonts w:ascii="Arial" w:hAnsi="Arial" w:cs="Arial"/>
                <w:color w:val="800080"/>
                <w:sz w:val="18"/>
                <w:szCs w:val="18"/>
                <w:lang w:val="en-US"/>
              </w:rPr>
              <w:t>.&lt;</w:t>
            </w:r>
            <w:proofErr w:type="gramEnd"/>
            <w:r w:rsidRPr="009536F7">
              <w:rPr>
                <w:rFonts w:ascii="Arial" w:hAnsi="Arial" w:cs="Arial"/>
                <w:color w:val="800080"/>
                <w:sz w:val="18"/>
                <w:szCs w:val="18"/>
                <w:lang w:val="en-US"/>
              </w:rPr>
              <w:t>name&gt;:SID:&lt;runway_transition&gt;:&lt;enroute_transition&gt;.</w:t>
            </w:r>
          </w:p>
          <w:p w:rsidR="009536F7" w:rsidRPr="009536F7" w:rsidRDefault="009536F7" w:rsidP="00B42742">
            <w:pPr>
              <w:pStyle w:val="Normalexigences"/>
              <w:numPr>
                <w:ilvl w:val="0"/>
                <w:numId w:val="63"/>
              </w:numPr>
              <w:spacing w:before="0" w:line="240" w:lineRule="auto"/>
              <w:jc w:val="left"/>
              <w:rPr>
                <w:rFonts w:ascii="Arial" w:hAnsi="Arial" w:cs="Arial"/>
                <w:color w:val="800080"/>
                <w:sz w:val="18"/>
                <w:szCs w:val="18"/>
                <w:lang w:val="en-US"/>
              </w:rPr>
            </w:pPr>
            <w:proofErr w:type="gramStart"/>
            <w:r w:rsidRPr="009536F7">
              <w:rPr>
                <w:rFonts w:ascii="Arial" w:hAnsi="Arial" w:cs="Arial"/>
                <w:color w:val="800080"/>
                <w:sz w:val="18"/>
                <w:szCs w:val="18"/>
                <w:lang w:val="en-US"/>
              </w:rPr>
              <w:t>.&lt;</w:t>
            </w:r>
            <w:proofErr w:type="gramEnd"/>
            <w:r w:rsidRPr="009536F7">
              <w:rPr>
                <w:rFonts w:ascii="Arial" w:hAnsi="Arial" w:cs="Arial"/>
                <w:color w:val="800080"/>
                <w:sz w:val="18"/>
                <w:szCs w:val="18"/>
                <w:lang w:val="en-US"/>
              </w:rPr>
              <w:t>name&gt;:STR:&lt;enroute_transition&gt;:&lt;runway_transition&gt;.</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Examples :</w:t>
            </w:r>
          </w:p>
          <w:p w:rsidR="009536F7" w:rsidRPr="009536F7" w:rsidRDefault="009536F7" w:rsidP="00B42742">
            <w:pPr>
              <w:pStyle w:val="Normalexigences"/>
              <w:numPr>
                <w:ilvl w:val="0"/>
                <w:numId w:val="64"/>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Direct</w:t>
            </w:r>
            <w:proofErr w:type="gramStart"/>
            <w:r w:rsidRPr="009536F7">
              <w:rPr>
                <w:rFonts w:ascii="Arial" w:hAnsi="Arial" w:cs="Arial"/>
                <w:color w:val="800080"/>
                <w:sz w:val="18"/>
                <w:szCs w:val="18"/>
                <w:lang w:val="en-US"/>
              </w:rPr>
              <w:t>:</w:t>
            </w:r>
            <w:r w:rsidRPr="009536F7">
              <w:rPr>
                <w:rFonts w:ascii="Arial" w:hAnsi="Arial" w:cs="Arial"/>
                <w:color w:val="800080"/>
                <w:sz w:val="18"/>
                <w:szCs w:val="18"/>
                <w:lang w:val="en-US"/>
              </w:rPr>
              <w:tab/>
              <w:t>..</w:t>
            </w:r>
            <w:proofErr w:type="gramEnd"/>
          </w:p>
          <w:p w:rsidR="009536F7" w:rsidRPr="009536F7" w:rsidRDefault="009536F7" w:rsidP="00B42742">
            <w:pPr>
              <w:pStyle w:val="Normalexigences"/>
              <w:numPr>
                <w:ilvl w:val="0"/>
                <w:numId w:val="64"/>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Airway:</w:t>
            </w:r>
            <w:r w:rsidRPr="009536F7">
              <w:rPr>
                <w:rFonts w:ascii="Arial" w:hAnsi="Arial" w:cs="Arial"/>
                <w:color w:val="800080"/>
                <w:sz w:val="18"/>
                <w:szCs w:val="18"/>
                <w:lang w:val="en-US"/>
              </w:rPr>
              <w:tab/>
              <w:t>.UA34.</w:t>
            </w:r>
          </w:p>
          <w:p w:rsidR="009536F7" w:rsidRPr="009536F7" w:rsidRDefault="009536F7" w:rsidP="00B42742">
            <w:pPr>
              <w:pStyle w:val="Normalexigences"/>
              <w:numPr>
                <w:ilvl w:val="0"/>
                <w:numId w:val="64"/>
              </w:numPr>
              <w:spacing w:before="0" w:line="240" w:lineRule="auto"/>
              <w:jc w:val="left"/>
              <w:rPr>
                <w:rFonts w:ascii="Arial" w:hAnsi="Arial" w:cs="Arial"/>
                <w:color w:val="800080"/>
                <w:sz w:val="18"/>
                <w:szCs w:val="18"/>
                <w:lang w:val="en-US"/>
              </w:rPr>
            </w:pPr>
            <w:proofErr w:type="gramStart"/>
            <w:r w:rsidRPr="009536F7">
              <w:rPr>
                <w:rFonts w:ascii="Arial" w:hAnsi="Arial" w:cs="Arial"/>
                <w:color w:val="800080"/>
                <w:sz w:val="18"/>
                <w:szCs w:val="18"/>
                <w:lang w:val="en-US"/>
              </w:rPr>
              <w:t>SID :</w:t>
            </w:r>
            <w:proofErr w:type="gramEnd"/>
            <w:r w:rsidRPr="009536F7">
              <w:rPr>
                <w:rFonts w:ascii="Arial" w:hAnsi="Arial" w:cs="Arial"/>
                <w:color w:val="800080"/>
                <w:sz w:val="18"/>
                <w:szCs w:val="18"/>
                <w:lang w:val="en-US"/>
              </w:rPr>
              <w:tab/>
              <w:t>.BEJ2U:SID:RW29:BIG.</w:t>
            </w:r>
          </w:p>
          <w:p w:rsidR="009536F7" w:rsidRPr="009536F7" w:rsidRDefault="009536F7" w:rsidP="00B42742">
            <w:pPr>
              <w:pStyle w:val="Normalexigences"/>
              <w:numPr>
                <w:ilvl w:val="0"/>
                <w:numId w:val="64"/>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STAR:</w:t>
            </w:r>
            <w:r w:rsidRPr="009536F7">
              <w:rPr>
                <w:rFonts w:ascii="Arial" w:hAnsi="Arial" w:cs="Arial"/>
                <w:color w:val="800080"/>
                <w:sz w:val="18"/>
                <w:szCs w:val="18"/>
                <w:lang w:val="en-US"/>
              </w:rPr>
              <w:tab/>
              <w:t>.CLSALT</w:t>
            </w:r>
            <w:proofErr w:type="gramStart"/>
            <w:r w:rsidRPr="009536F7">
              <w:rPr>
                <w:rFonts w:ascii="Arial" w:hAnsi="Arial" w:cs="Arial"/>
                <w:color w:val="800080"/>
                <w:sz w:val="18"/>
                <w:szCs w:val="18"/>
                <w:lang w:val="en-US"/>
              </w:rPr>
              <w:t>:STR:BIG:RW29</w:t>
            </w:r>
            <w:proofErr w:type="gramEnd"/>
            <w:r w:rsidRPr="009536F7">
              <w:rPr>
                <w:rFonts w:ascii="Arial" w:hAnsi="Arial" w:cs="Arial"/>
                <w:color w:val="800080"/>
                <w:sz w:val="18"/>
                <w:szCs w:val="18"/>
                <w:lang w:val="en-US"/>
              </w:rPr>
              <w:t>.</w:t>
            </w:r>
          </w:p>
          <w:p w:rsidR="009536F7" w:rsidRPr="009536F7" w:rsidRDefault="009536F7" w:rsidP="009536F7">
            <w:pPr>
              <w:pStyle w:val="Normalexigences"/>
              <w:ind w:left="0"/>
              <w:rPr>
                <w:rFonts w:ascii="Arial" w:hAnsi="Arial" w:cs="Arial"/>
                <w:color w:val="800080"/>
                <w:sz w:val="18"/>
                <w:szCs w:val="18"/>
                <w:lang w:val="en-US"/>
              </w:rPr>
            </w:pP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All of the fields are optional, but ":" characters must be placed around fields to be skipped, as shown below (skipping the enroute transition for a STAR): .CLSALT</w:t>
            </w:r>
            <w:proofErr w:type="gramStart"/>
            <w:r w:rsidRPr="009536F7">
              <w:rPr>
                <w:rFonts w:ascii="Arial" w:hAnsi="Arial" w:cs="Arial"/>
                <w:color w:val="800080"/>
                <w:sz w:val="18"/>
                <w:szCs w:val="18"/>
                <w:lang w:val="en-US"/>
              </w:rPr>
              <w:t>:STR</w:t>
            </w:r>
            <w:proofErr w:type="gramEnd"/>
            <w:r w:rsidRPr="009536F7">
              <w:rPr>
                <w:rFonts w:ascii="Arial" w:hAnsi="Arial" w:cs="Arial"/>
                <w:color w:val="800080"/>
                <w:sz w:val="18"/>
                <w:szCs w:val="18"/>
                <w:lang w:val="en-US"/>
              </w:rPr>
              <w:t>::RW29.</w:t>
            </w:r>
          </w:p>
          <w:p w:rsidR="009536F7" w:rsidRPr="009536F7" w:rsidRDefault="009536F7" w:rsidP="009536F7">
            <w:pPr>
              <w:pStyle w:val="Normalexigences"/>
              <w:rPr>
                <w:rFonts w:ascii="Arial" w:hAnsi="Arial" w:cs="Arial"/>
                <w:color w:val="800080"/>
                <w:sz w:val="18"/>
                <w:szCs w:val="18"/>
                <w:lang w:val="en-US"/>
              </w:rPr>
            </w:pPr>
            <w:r w:rsidRPr="009536F7">
              <w:rPr>
                <w:rFonts w:ascii="Arial" w:hAnsi="Arial" w:cs="Arial"/>
                <w:color w:val="800080"/>
                <w:sz w:val="18"/>
                <w:szCs w:val="18"/>
                <w:lang w:val="en-US"/>
              </w:rPr>
              <w:tab/>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All via's must start and end with a "." character.</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lastRenderedPageBreak/>
              <w:t>#32.1-04</w:t>
            </w:r>
          </w:p>
        </w:tc>
      </w:tr>
      <w:tr w:rsidR="009536F7" w:rsidTr="009536F7">
        <w:trPr>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SD-ALB-LAC-220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CompanyRoute customer code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customer code attribute of company route objects is filled from the customer code parameter value for all company routes contained in a given file.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#33.2-04</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SD-ALB-LAC-300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tester</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Consolidation Service tester tool allows testing LoadAndStoreCompanyRouteData web service interface.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#32.1-04</w:t>
            </w:r>
          </w:p>
        </w:tc>
      </w:tr>
    </w:tbl>
    <w:p w:rsidR="009536F7" w:rsidRDefault="009536F7" w:rsidP="009536F7"/>
    <w:p w:rsidR="009536F7" w:rsidRDefault="009536F7" w:rsidP="009536F7">
      <w:pPr>
        <w:pStyle w:val="Titre4"/>
        <w:numPr>
          <w:ilvl w:val="3"/>
          <w:numId w:val="8"/>
        </w:numPr>
        <w:spacing w:before="120" w:line="240" w:lineRule="auto"/>
        <w:ind w:left="2704"/>
        <w:jc w:val="left"/>
      </w:pPr>
      <w:r>
        <w:lastRenderedPageBreak/>
        <w:t>Load and store Obstacle Data file</w:t>
      </w:r>
    </w:p>
    <w:p w:rsidR="009536F7" w:rsidRDefault="009536F7" w:rsidP="009536F7">
      <w:pPr>
        <w:rPr>
          <w:lang w:val="en-US"/>
        </w:rPr>
      </w:pPr>
      <w:r>
        <w:rPr>
          <w:lang w:val="en-US"/>
        </w:rPr>
        <w:t>This web service allows importing an Obstacle excel file into Obstacle data base.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The web service generates a log file for tracing the loading process and possible errors for each execution. The error(s) log file name contains the name of the country considered by the current Excel capture file.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 Format</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 xml:space="preserve">The web </w:t>
            </w:r>
            <w:r w:rsidRPr="009536F7">
              <w:rPr>
                <w:rFonts w:ascii="Arial" w:hAnsi="Arial" w:cs="Arial"/>
                <w:color w:val="800080"/>
                <w:sz w:val="18"/>
                <w:szCs w:val="18"/>
                <w:lang w:val="en-US"/>
              </w:rPr>
              <w:t>service takes as input an Excel file containing the obstacles and extracts information from it.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SD-ALB-LSO-040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LoadAndStoreObstacleData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The path to the </w:t>
            </w:r>
            <w:r w:rsidRPr="009536F7">
              <w:rPr>
                <w:rFonts w:ascii="Arial" w:hAnsi="Arial" w:cs="Arial"/>
                <w:color w:val="800080"/>
                <w:sz w:val="18"/>
                <w:szCs w:val="18"/>
                <w:lang w:val="en-US"/>
              </w:rPr>
              <w:t>Excel file</w:t>
            </w:r>
            <w:r w:rsidRPr="009536F7">
              <w:rPr>
                <w:rFonts w:ascii="Arial" w:hAnsi="Arial" w:cs="Arial"/>
                <w:color w:val="800080"/>
                <w:sz w:val="18"/>
                <w:szCs w:val="18"/>
              </w:rPr>
              <w:t xml:space="preserv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Country Code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country code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 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SD-ALB-LSO-130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SD-ALB-LSO-140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Latitude pattern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pattern format for latitude coordinate in input file.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SD-ALB-LSO-150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 Longitude pattern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pattern format for longitude coordinate in input file.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bl>
    <w:p w:rsidR="009536F7" w:rsidRDefault="009536F7" w:rsidP="009536F7"/>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SD-ALB-LSO-200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Obstacle 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data already exists in Data Inventory for the same CountryCode/Airac/version couple, the process stops and an error is logged.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SD-ALB-LSO-210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Obstacle checks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consolidation service performs consistency checks before loading the file contents:</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Semantic consistency: check that the value data types and value domains are respected for each attribute. The automatic validation semantic consistency checks is performed on all obstacles' attributes of the Excel capture file before raising the success or error log. Empty field acceptable and are not detected like errors. See file Obstacle_capture_definition.xlsx for details on dat type and domain:</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In case of error on the value data type of an obstacle, the error raised is "LINE xxx - ATTRIBUTE xxx - DATA TYPE ERROR" with xxx the number of the Excel line and yyy the attribute with the value data type error.</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In case of error on the value domain of an obstacle, the error raised is "LINE xxx - ATTRIBUTE xxx - OUT-OF-RANGE ERROR" with xxx the number of the Excel line and yyy the attribute with the value domain error.</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Logical consistency: check that some attributes are consistent between each other). 4 types of logical consistency checks are defined:</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proofErr w:type="gramStart"/>
            <w:r w:rsidRPr="009536F7">
              <w:rPr>
                <w:rFonts w:ascii="Arial" w:hAnsi="Arial" w:cs="Arial"/>
                <w:b/>
                <w:bCs/>
                <w:color w:val="800080"/>
                <w:sz w:val="18"/>
                <w:szCs w:val="18"/>
                <w:lang w:val="en-US"/>
              </w:rPr>
              <w:t>feattype</w:t>
            </w:r>
            <w:proofErr w:type="gramEnd"/>
            <w:r w:rsidRPr="009536F7">
              <w:rPr>
                <w:rFonts w:ascii="Arial" w:hAnsi="Arial" w:cs="Arial"/>
                <w:b/>
                <w:bCs/>
                <w:color w:val="800080"/>
                <w:sz w:val="18"/>
                <w:szCs w:val="18"/>
                <w:lang w:val="en-US"/>
              </w:rPr>
              <w:t xml:space="preserve"> and latitude/longitude</w:t>
            </w:r>
            <w:r w:rsidRPr="009536F7">
              <w:rPr>
                <w:rFonts w:ascii="Arial" w:hAnsi="Arial" w:cs="Arial"/>
                <w:color w:val="800080"/>
                <w:sz w:val="18"/>
                <w:szCs w:val="18"/>
                <w:lang w:val="en-US"/>
              </w:rPr>
              <w:t>: check that if feattype value is equal to ""point"" (resp. ""line"" or ""polygon""), then latitude and longitude attributes contains one single coordinate (resp. at least two coordinates or three coordinates).</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proofErr w:type="gramStart"/>
            <w:r w:rsidRPr="009536F7">
              <w:rPr>
                <w:rFonts w:ascii="Arial" w:hAnsi="Arial" w:cs="Arial"/>
                <w:b/>
                <w:bCs/>
                <w:color w:val="800080"/>
                <w:sz w:val="18"/>
                <w:szCs w:val="18"/>
                <w:lang w:val="en-US"/>
              </w:rPr>
              <w:t>lat</w:t>
            </w:r>
            <w:proofErr w:type="gramEnd"/>
            <w:r w:rsidRPr="009536F7">
              <w:rPr>
                <w:rFonts w:ascii="Arial" w:hAnsi="Arial" w:cs="Arial"/>
                <w:b/>
                <w:bCs/>
                <w:color w:val="800080"/>
                <w:sz w:val="18"/>
                <w:szCs w:val="18"/>
                <w:lang w:val="en-US"/>
              </w:rPr>
              <w:t xml:space="preserve"> and long</w:t>
            </w:r>
            <w:r w:rsidRPr="009536F7">
              <w:rPr>
                <w:rFonts w:ascii="Arial" w:hAnsi="Arial" w:cs="Arial"/>
                <w:color w:val="800080"/>
                <w:sz w:val="18"/>
                <w:szCs w:val="18"/>
                <w:lang w:val="en-US"/>
              </w:rPr>
              <w:t>: check that the number of latitude coordinates provided for each obstacle is the same than the number of longitude coordinates.</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r w:rsidRPr="009536F7">
              <w:rPr>
                <w:rFonts w:ascii="Arial" w:hAnsi="Arial" w:cs="Arial"/>
                <w:b/>
                <w:bCs/>
                <w:color w:val="800080"/>
                <w:sz w:val="18"/>
                <w:szCs w:val="18"/>
                <w:lang w:val="en-US"/>
              </w:rPr>
              <w:t>latitude/longitude and latlongunit</w:t>
            </w:r>
            <w:r w:rsidRPr="009536F7">
              <w:rPr>
                <w:rFonts w:ascii="Arial" w:hAnsi="Arial" w:cs="Arial"/>
                <w:color w:val="800080"/>
                <w:sz w:val="18"/>
                <w:szCs w:val="18"/>
                <w:lang w:val="en-US"/>
              </w:rPr>
              <w:t>: check that if latlongunit value is equal to "DD", then latitude (resp. longitude) is between -90 and 90 (resp. between -180 and 180); check that if latlongunit value is equal to "DMS", then degrees / minutes / seconds are between [0;90] for latitude &amp; [0;180] for longitude / [0;60] / [0;60].</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Geometry checks on constructed polygons to verify “is valid” and “is simple” criteria.</w:t>
            </w:r>
          </w:p>
          <w:p w:rsidR="009536F7" w:rsidRPr="009536F7" w:rsidRDefault="009536F7" w:rsidP="009536F7">
            <w:pPr>
              <w:pStyle w:val="Normalexigences"/>
              <w:rPr>
                <w:rFonts w:ascii="Arial" w:hAnsi="Arial" w:cs="Arial"/>
                <w:color w:val="800080"/>
                <w:sz w:val="18"/>
                <w:szCs w:val="18"/>
                <w:lang w:val="en-US"/>
              </w:rPr>
            </w:pP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The automatic validation logical consistency checks is performed on all obstacles' attributes of the Excel capture file before raising the success or error log:</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In case of error on feattype vs lat/long, the error raised is "LINE xxx - FEATTYPE NOT CONSISTENT WITH NUMBER OF LAT/LONG COORDINATES" with xxx the number of the Excel line.</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In case of error on lat vs long, the error raised is "LINE xxx - NUMBER OF COORDINATES NOT CONSISTENT BETWEEN LATITUDE AND LONGITUDE" with xxx the number of the Excel line.</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In case of error on lat/long vs latlongunit, the error raised is "LINE xxx - LAT/LONG COORDINATES VALUES NOT CONSISTENT WITH LATLONGUNIT" with xxx the number of the Excel line.</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lang w:val="en-US"/>
              </w:rPr>
              <w:t>In case of error on geometry check, the error to be raised shall be “LINE xxx – INVALID GEOMETRY” with xxx the number of the Excel line.</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Failure on checks prevent the loading.</w:t>
            </w:r>
          </w:p>
          <w:p w:rsidR="009536F7" w:rsidRPr="009536F7" w:rsidRDefault="009536F7" w:rsidP="009536F7">
            <w:pPr>
              <w:pStyle w:val="Normalexigences"/>
              <w:rPr>
                <w:rFonts w:ascii="Arial" w:hAnsi="Arial" w:cs="Arial"/>
                <w:color w:val="800080"/>
                <w:sz w:val="18"/>
                <w:szCs w:val="18"/>
              </w:rPr>
            </w:pP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SD-ALB-LSO-220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Obstacle creation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From the </w:t>
            </w:r>
            <w:r w:rsidRPr="009536F7">
              <w:rPr>
                <w:rFonts w:ascii="Arial" w:hAnsi="Arial" w:cs="Arial"/>
                <w:color w:val="800080"/>
                <w:sz w:val="18"/>
                <w:szCs w:val="18"/>
                <w:lang w:val="en-US"/>
              </w:rPr>
              <w:t>obstacle capture Excel file</w:t>
            </w:r>
            <w:r w:rsidRPr="009536F7">
              <w:rPr>
                <w:rFonts w:ascii="Arial" w:hAnsi="Arial" w:cs="Arial"/>
                <w:color w:val="800080"/>
                <w:sz w:val="18"/>
                <w:szCs w:val="18"/>
              </w:rPr>
              <w:t>, the web service creates features in Obstacle DB from following rules:</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Identify the obstacle type (point, line, polygon) to create the proper obstacle data model object</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Compute the geometry from the contents of the WKT column if not empty or from the lat &amp; long columns. The points list making up the geometry is rebuilt based on sequential lat &amp; long values from each cell. For polygons, the geometry construction process adds the first point at the last position of the polygon outline (if not present) to make the polygon geometry valid later on.</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Latitude and longitude are decoded from file columns using the patterns provided as parameters. This pattern is a regular expression matching the DMS coordinates:</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Group1 = degrees</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Group2 = minutes</w:t>
            </w:r>
          </w:p>
          <w:p w:rsidR="009536F7" w:rsidRPr="009536F7" w:rsidRDefault="009536F7" w:rsidP="00B42742">
            <w:pPr>
              <w:pStyle w:val="Normalexigences"/>
              <w:numPr>
                <w:ilvl w:val="1"/>
                <w:numId w:val="41"/>
              </w:numPr>
              <w:spacing w:before="0" w:line="240" w:lineRule="auto"/>
              <w:jc w:val="left"/>
              <w:rPr>
                <w:rFonts w:ascii="Arial" w:hAnsi="Arial" w:cs="Arial"/>
                <w:color w:val="800080"/>
                <w:sz w:val="18"/>
                <w:szCs w:val="18"/>
              </w:rPr>
            </w:pPr>
            <w:r w:rsidRPr="009536F7">
              <w:rPr>
                <w:rFonts w:ascii="Arial" w:hAnsi="Arial" w:cs="Arial"/>
                <w:color w:val="800080"/>
                <w:sz w:val="18"/>
                <w:szCs w:val="18"/>
              </w:rPr>
              <w:t>Group3 = seconds</w:t>
            </w:r>
          </w:p>
          <w:p w:rsidR="009536F7" w:rsidRPr="009536F7" w:rsidRDefault="009536F7" w:rsidP="00B42742">
            <w:pPr>
              <w:pStyle w:val="Normalexigences"/>
              <w:numPr>
                <w:ilvl w:val="0"/>
                <w:numId w:val="41"/>
              </w:numPr>
              <w:spacing w:before="0" w:line="240" w:lineRule="auto"/>
              <w:jc w:val="left"/>
              <w:rPr>
                <w:rFonts w:ascii="Arial" w:hAnsi="Arial" w:cs="Arial"/>
                <w:color w:val="800080"/>
                <w:sz w:val="18"/>
                <w:szCs w:val="18"/>
                <w:lang w:val="en-US"/>
              </w:rPr>
            </w:pPr>
            <w:r w:rsidRPr="009536F7">
              <w:rPr>
                <w:rFonts w:ascii="Arial" w:hAnsi="Arial" w:cs="Arial"/>
                <w:color w:val="800080"/>
                <w:sz w:val="18"/>
                <w:szCs w:val="18"/>
              </w:rPr>
              <w:t>Fill other attributes in data model based on excel file columns. See file Obstacle_model_definition.xlsx for details.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SD-ALB-LSO-230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Obstacle Data inventory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After persistence of obstacles in database, a new entry is created in Data Inventory with following values :</w:t>
            </w:r>
          </w:p>
          <w:p w:rsidR="009536F7" w:rsidRPr="009536F7" w:rsidRDefault="009536F7" w:rsidP="00B42742">
            <w:pPr>
              <w:pStyle w:val="Normalexigences"/>
              <w:numPr>
                <w:ilvl w:val="0"/>
                <w:numId w:val="50"/>
              </w:numPr>
              <w:spacing w:before="0" w:line="240" w:lineRule="auto"/>
              <w:jc w:val="left"/>
              <w:rPr>
                <w:rFonts w:ascii="Arial" w:hAnsi="Arial" w:cs="Arial"/>
                <w:color w:val="800080"/>
                <w:sz w:val="18"/>
                <w:szCs w:val="18"/>
              </w:rPr>
            </w:pPr>
            <w:r w:rsidRPr="009536F7">
              <w:rPr>
                <w:rFonts w:ascii="Arial" w:hAnsi="Arial" w:cs="Arial"/>
                <w:color w:val="800080"/>
                <w:sz w:val="18"/>
                <w:szCs w:val="18"/>
              </w:rPr>
              <w:t>DataSource = obstacles</w:t>
            </w:r>
          </w:p>
          <w:p w:rsidR="009536F7" w:rsidRPr="009536F7" w:rsidRDefault="009536F7" w:rsidP="00B42742">
            <w:pPr>
              <w:pStyle w:val="Normalexigences"/>
              <w:numPr>
                <w:ilvl w:val="0"/>
                <w:numId w:val="50"/>
              </w:numPr>
              <w:spacing w:before="0" w:line="240" w:lineRule="auto"/>
              <w:jc w:val="left"/>
              <w:rPr>
                <w:rFonts w:ascii="Arial" w:hAnsi="Arial" w:cs="Arial"/>
                <w:color w:val="800080"/>
                <w:sz w:val="18"/>
                <w:szCs w:val="18"/>
              </w:rPr>
            </w:pPr>
            <w:r w:rsidRPr="009536F7">
              <w:rPr>
                <w:rFonts w:ascii="Arial" w:hAnsi="Arial" w:cs="Arial"/>
                <w:color w:val="800080"/>
                <w:sz w:val="18"/>
                <w:szCs w:val="18"/>
              </w:rPr>
              <w:t>Icao = $NE (meaning not associated to any airport icao)</w:t>
            </w:r>
          </w:p>
          <w:p w:rsidR="009536F7" w:rsidRPr="009536F7" w:rsidRDefault="009536F7" w:rsidP="00B42742">
            <w:pPr>
              <w:pStyle w:val="Normalexigences"/>
              <w:numPr>
                <w:ilvl w:val="0"/>
                <w:numId w:val="50"/>
              </w:numPr>
              <w:spacing w:before="0" w:line="240" w:lineRule="auto"/>
              <w:jc w:val="left"/>
              <w:rPr>
                <w:rFonts w:ascii="Arial" w:hAnsi="Arial" w:cs="Arial"/>
                <w:color w:val="800080"/>
                <w:sz w:val="18"/>
                <w:szCs w:val="18"/>
              </w:rPr>
            </w:pPr>
            <w:r w:rsidRPr="009536F7">
              <w:rPr>
                <w:rFonts w:ascii="Arial" w:hAnsi="Arial" w:cs="Arial"/>
                <w:color w:val="800080"/>
                <w:sz w:val="18"/>
                <w:szCs w:val="18"/>
              </w:rPr>
              <w:t>Country = country code from consolidation request</w:t>
            </w:r>
          </w:p>
          <w:p w:rsidR="009536F7" w:rsidRPr="009536F7" w:rsidRDefault="009536F7" w:rsidP="00B42742">
            <w:pPr>
              <w:pStyle w:val="Normalexigences"/>
              <w:numPr>
                <w:ilvl w:val="0"/>
                <w:numId w:val="50"/>
              </w:numPr>
              <w:spacing w:before="0" w:line="240" w:lineRule="auto"/>
              <w:jc w:val="left"/>
              <w:rPr>
                <w:rFonts w:ascii="Arial" w:hAnsi="Arial" w:cs="Arial"/>
                <w:color w:val="800080"/>
                <w:sz w:val="18"/>
                <w:szCs w:val="18"/>
              </w:rPr>
            </w:pPr>
            <w:r w:rsidRPr="009536F7">
              <w:rPr>
                <w:rFonts w:ascii="Arial" w:hAnsi="Arial" w:cs="Arial"/>
                <w:color w:val="800080"/>
                <w:sz w:val="18"/>
                <w:szCs w:val="18"/>
              </w:rPr>
              <w:t>Airac = airac cycle from consolidation request</w:t>
            </w:r>
          </w:p>
          <w:p w:rsidR="009536F7" w:rsidRPr="009536F7" w:rsidRDefault="009536F7" w:rsidP="00B42742">
            <w:pPr>
              <w:pStyle w:val="Normalexigences"/>
              <w:numPr>
                <w:ilvl w:val="0"/>
                <w:numId w:val="50"/>
              </w:numPr>
              <w:spacing w:before="0" w:line="240" w:lineRule="auto"/>
              <w:jc w:val="left"/>
              <w:rPr>
                <w:rFonts w:ascii="Arial" w:hAnsi="Arial" w:cs="Arial"/>
                <w:color w:val="800080"/>
                <w:sz w:val="18"/>
                <w:szCs w:val="18"/>
              </w:rPr>
            </w:pPr>
            <w:r w:rsidRPr="009536F7">
              <w:rPr>
                <w:rFonts w:ascii="Arial" w:hAnsi="Arial" w:cs="Arial"/>
                <w:color w:val="800080"/>
                <w:sz w:val="18"/>
                <w:szCs w:val="18"/>
              </w:rPr>
              <w:t>Version = version from consolidation request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SD-ALB-LSO-300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tester</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Consolidation Service tester tool allows testing LoadAndStoreObstacleData web service interface.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#29.1-02</w:t>
            </w:r>
          </w:p>
        </w:tc>
      </w:tr>
    </w:tbl>
    <w:p w:rsidR="009536F7" w:rsidRPr="00907E7D" w:rsidRDefault="009536F7" w:rsidP="009536F7"/>
    <w:p w:rsidR="009536F7" w:rsidRDefault="009536F7" w:rsidP="009536F7">
      <w:pPr>
        <w:pStyle w:val="Titre4"/>
        <w:numPr>
          <w:ilvl w:val="3"/>
          <w:numId w:val="8"/>
        </w:numPr>
        <w:spacing w:before="120" w:line="240" w:lineRule="auto"/>
        <w:ind w:left="2704"/>
        <w:jc w:val="left"/>
      </w:pPr>
      <w:r>
        <w:t>Load and store Minima file</w:t>
      </w:r>
    </w:p>
    <w:p w:rsidR="009536F7" w:rsidRDefault="009536F7" w:rsidP="009536F7">
      <w:pPr>
        <w:rPr>
          <w:lang w:val="en-US"/>
        </w:rPr>
      </w:pPr>
      <w:r>
        <w:rPr>
          <w:lang w:val="en-US"/>
        </w:rPr>
        <w:t>This web service allows importing a Minima Json file into Minima database.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SD-ALB-LSM-001</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Load and Store Minima</w:t>
            </w:r>
          </w:p>
        </w:tc>
        <w:tc>
          <w:tcPr>
            <w:tcW w:w="5811" w:type="dxa"/>
          </w:tcPr>
          <w:p w:rsidR="009536F7" w:rsidRPr="009536F7" w:rsidRDefault="009536F7" w:rsidP="009536F7">
            <w:pPr>
              <w:rPr>
                <w:rFonts w:ascii="Arial" w:hAnsi="Arial" w:cs="Arial"/>
                <w:color w:val="800080"/>
                <w:szCs w:val="18"/>
              </w:rPr>
            </w:pPr>
            <w:r w:rsidRPr="009536F7">
              <w:rPr>
                <w:rFonts w:ascii="Arial" w:hAnsi="Arial" w:cs="Arial"/>
                <w:color w:val="800080"/>
                <w:szCs w:val="18"/>
              </w:rPr>
              <w:t>URL : https://&lt;root&gt;/loadstore_minima/</w:t>
            </w:r>
          </w:p>
          <w:p w:rsidR="009536F7" w:rsidRPr="009536F7" w:rsidRDefault="009536F7" w:rsidP="009536F7">
            <w:pPr>
              <w:rPr>
                <w:rFonts w:ascii="Arial" w:hAnsi="Arial" w:cs="Arial"/>
                <w:color w:val="800080"/>
                <w:szCs w:val="18"/>
              </w:rPr>
            </w:pPr>
            <w:r w:rsidRPr="009536F7">
              <w:rPr>
                <w:rFonts w:ascii="Arial" w:hAnsi="Arial" w:cs="Arial"/>
                <w:color w:val="800080"/>
                <w:szCs w:val="18"/>
              </w:rPr>
              <w:t>Method : POST</w:t>
            </w:r>
          </w:p>
          <w:p w:rsidR="009536F7" w:rsidRPr="009536F7" w:rsidRDefault="009536F7" w:rsidP="009536F7">
            <w:pPr>
              <w:rPr>
                <w:rFonts w:ascii="Arial" w:hAnsi="Arial" w:cs="Arial"/>
                <w:color w:val="800080"/>
                <w:szCs w:val="18"/>
              </w:rPr>
            </w:pPr>
          </w:p>
          <w:p w:rsidR="009536F7" w:rsidRPr="009536F7" w:rsidRDefault="009536F7" w:rsidP="009536F7">
            <w:pPr>
              <w:rPr>
                <w:rFonts w:ascii="Arial" w:hAnsi="Arial" w:cs="Arial"/>
                <w:color w:val="800080"/>
                <w:szCs w:val="18"/>
              </w:rPr>
            </w:pPr>
            <w:r w:rsidRPr="009536F7">
              <w:rPr>
                <w:rFonts w:ascii="Arial" w:hAnsi="Arial" w:cs="Arial"/>
                <w:color w:val="800080"/>
                <w:szCs w:val="18"/>
              </w:rPr>
              <w:t>Body: Current Minima Json file</w:t>
            </w:r>
          </w:p>
          <w:p w:rsidR="009536F7" w:rsidRPr="009536F7" w:rsidRDefault="009536F7" w:rsidP="009536F7">
            <w:pPr>
              <w:rPr>
                <w:rFonts w:ascii="Arial" w:hAnsi="Arial" w:cs="Arial"/>
                <w:color w:val="800080"/>
                <w:szCs w:val="18"/>
              </w:rPr>
            </w:pPr>
          </w:p>
          <w:p w:rsidR="009536F7" w:rsidRPr="009536F7" w:rsidRDefault="009536F7" w:rsidP="009536F7">
            <w:pPr>
              <w:rPr>
                <w:rFonts w:ascii="Arial" w:hAnsi="Arial" w:cs="Arial"/>
                <w:color w:val="800080"/>
                <w:szCs w:val="18"/>
              </w:rPr>
            </w:pPr>
            <w:r w:rsidRPr="009536F7">
              <w:rPr>
                <w:rFonts w:ascii="Arial" w:hAnsi="Arial" w:cs="Arial"/>
                <w:color w:val="800080"/>
                <w:szCs w:val="18"/>
              </w:rPr>
              <w:t>Process:</w:t>
            </w:r>
          </w:p>
          <w:p w:rsidR="009536F7" w:rsidRPr="009536F7" w:rsidRDefault="009536F7" w:rsidP="00B42742">
            <w:pPr>
              <w:pStyle w:val="Paragraphedeliste"/>
              <w:numPr>
                <w:ilvl w:val="0"/>
                <w:numId w:val="67"/>
              </w:numPr>
              <w:spacing w:before="0" w:line="240" w:lineRule="auto"/>
              <w:jc w:val="left"/>
              <w:rPr>
                <w:rFonts w:ascii="Arial" w:hAnsi="Arial" w:cs="Arial"/>
                <w:color w:val="800080"/>
                <w:szCs w:val="18"/>
                <w:lang w:val="en-US"/>
              </w:rPr>
            </w:pPr>
            <w:r w:rsidRPr="009536F7">
              <w:rPr>
                <w:rFonts w:ascii="Arial" w:hAnsi="Arial" w:cs="Arial"/>
                <w:color w:val="800080"/>
                <w:szCs w:val="18"/>
                <w:lang w:val="en-US"/>
              </w:rPr>
              <w:t>Parse Json file and load transmitted data into the Minima data model of the consolidated database</w:t>
            </w:r>
          </w:p>
          <w:p w:rsidR="009536F7" w:rsidRPr="009536F7" w:rsidRDefault="009536F7" w:rsidP="00B42742">
            <w:pPr>
              <w:pStyle w:val="Paragraphedeliste"/>
              <w:numPr>
                <w:ilvl w:val="0"/>
                <w:numId w:val="67"/>
              </w:numPr>
              <w:spacing w:before="0" w:line="240" w:lineRule="auto"/>
              <w:jc w:val="left"/>
              <w:rPr>
                <w:rFonts w:ascii="Arial" w:hAnsi="Arial" w:cs="Arial"/>
                <w:color w:val="800080"/>
                <w:szCs w:val="18"/>
                <w:lang w:val="en-US"/>
              </w:rPr>
            </w:pPr>
            <w:r w:rsidRPr="009536F7">
              <w:rPr>
                <w:rFonts w:ascii="Arial" w:hAnsi="Arial" w:cs="Arial"/>
                <w:color w:val="800080"/>
                <w:szCs w:val="18"/>
                <w:lang w:val="en-US"/>
              </w:rPr>
              <w:t>Create an entry into the data inventory for this icao, airac and version and the minima data source</w:t>
            </w:r>
          </w:p>
          <w:p w:rsidR="009536F7" w:rsidRPr="009536F7" w:rsidRDefault="009536F7" w:rsidP="009536F7">
            <w:pPr>
              <w:rPr>
                <w:rFonts w:ascii="Arial" w:hAnsi="Arial" w:cs="Arial"/>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HTTP status code :</w:t>
            </w:r>
          </w:p>
          <w:p w:rsidR="009536F7" w:rsidRPr="009536F7" w:rsidRDefault="009536F7" w:rsidP="00B42742">
            <w:pPr>
              <w:pStyle w:val="Normalexigences"/>
              <w:numPr>
                <w:ilvl w:val="0"/>
                <w:numId w:val="68"/>
              </w:numPr>
              <w:spacing w:before="0" w:line="240" w:lineRule="auto"/>
              <w:jc w:val="left"/>
              <w:rPr>
                <w:rFonts w:ascii="Arial" w:hAnsi="Arial" w:cs="Arial"/>
                <w:color w:val="800080"/>
                <w:sz w:val="18"/>
                <w:szCs w:val="18"/>
              </w:rPr>
            </w:pPr>
            <w:r w:rsidRPr="009536F7">
              <w:rPr>
                <w:rFonts w:ascii="Arial" w:hAnsi="Arial" w:cs="Arial"/>
                <w:color w:val="800080"/>
                <w:sz w:val="18"/>
                <w:szCs w:val="18"/>
              </w:rPr>
              <w:t>200 – Ok when Minima persisted into database</w:t>
            </w:r>
          </w:p>
          <w:p w:rsidR="009536F7" w:rsidRPr="009536F7" w:rsidRDefault="009536F7" w:rsidP="00B42742">
            <w:pPr>
              <w:pStyle w:val="Normalexigences"/>
              <w:numPr>
                <w:ilvl w:val="0"/>
                <w:numId w:val="68"/>
              </w:numPr>
              <w:spacing w:before="0" w:line="240" w:lineRule="auto"/>
              <w:jc w:val="left"/>
              <w:rPr>
                <w:rFonts w:ascii="Arial" w:hAnsi="Arial" w:cs="Arial"/>
                <w:color w:val="800080"/>
                <w:sz w:val="18"/>
                <w:szCs w:val="18"/>
              </w:rPr>
            </w:pPr>
            <w:r w:rsidRPr="009536F7">
              <w:rPr>
                <w:rFonts w:ascii="Arial" w:hAnsi="Arial" w:cs="Arial"/>
                <w:color w:val="800080"/>
                <w:sz w:val="18"/>
                <w:szCs w:val="18"/>
              </w:rPr>
              <w:t>400 – When Json file format is not as expected</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409 - if conflict, Minima already exist in Data inventory for same Icao/Airac/Version</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500 otherwise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#35.1-07</w:t>
            </w:r>
          </w:p>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#36.1-05</w:t>
            </w:r>
          </w:p>
        </w:tc>
      </w:tr>
    </w:tbl>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t>Load and store Airport Runway Data file</w:t>
      </w:r>
    </w:p>
    <w:p w:rsidR="009536F7" w:rsidRDefault="009536F7" w:rsidP="009536F7">
      <w:pPr>
        <w:rPr>
          <w:lang w:val="en-US"/>
        </w:rPr>
      </w:pPr>
      <w:r>
        <w:rPr>
          <w:lang w:val="en-US"/>
        </w:rPr>
        <w:t>This web service allows importing airportdata.csv and runwaydata.csv files provided by Gearshift into AirportRunway data base.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 Format</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 xml:space="preserve">The web </w:t>
            </w:r>
            <w:r w:rsidRPr="009536F7">
              <w:rPr>
                <w:rFonts w:ascii="Arial" w:hAnsi="Arial" w:cs="Arial"/>
                <w:color w:val="800080"/>
                <w:sz w:val="18"/>
                <w:szCs w:val="18"/>
                <w:lang w:val="en-US"/>
              </w:rPr>
              <w:t>service takes as input airportdata.csv and runwaydata.csv files provided by Gearshift and extracts information from it.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SD-ALB-LAA-040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LoadAndStoreAirportRunwayData</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SD-ALB-LAA-100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Airport 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The path to the </w:t>
            </w:r>
            <w:r w:rsidRPr="009536F7">
              <w:rPr>
                <w:rFonts w:ascii="Arial" w:hAnsi="Arial" w:cs="Arial"/>
                <w:color w:val="800080"/>
                <w:sz w:val="18"/>
                <w:szCs w:val="18"/>
                <w:lang w:val="en-US"/>
              </w:rPr>
              <w:t>airportdata.csv file</w:t>
            </w:r>
            <w:r w:rsidRPr="009536F7">
              <w:rPr>
                <w:rFonts w:ascii="Arial" w:hAnsi="Arial" w:cs="Arial"/>
                <w:color w:val="800080"/>
                <w:sz w:val="18"/>
                <w:szCs w:val="18"/>
              </w:rPr>
              <w:t xml:space="preserv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Can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value different than null or empty, 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Runway filePath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The path to the </w:t>
            </w:r>
            <w:r w:rsidRPr="009536F7">
              <w:rPr>
                <w:rFonts w:ascii="Arial" w:hAnsi="Arial" w:cs="Arial"/>
                <w:color w:val="800080"/>
                <w:sz w:val="18"/>
                <w:szCs w:val="18"/>
                <w:lang w:val="en-US"/>
              </w:rPr>
              <w:t>runwaydata.csv file</w:t>
            </w:r>
            <w:r w:rsidRPr="009536F7">
              <w:rPr>
                <w:rFonts w:ascii="Arial" w:hAnsi="Arial" w:cs="Arial"/>
                <w:color w:val="800080"/>
                <w:sz w:val="18"/>
                <w:szCs w:val="18"/>
              </w:rPr>
              <w:t xml:space="preserv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Can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value different than null or empty, 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bl>
    <w:p w:rsidR="009536F7" w:rsidRDefault="009536F7" w:rsidP="009536F7"/>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SD-ALB-LAA-200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 version management</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and version parameters are used as source for the airac and version attributes of all the objects created.</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SD-ALB-LAA-210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Airport Runway creation</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The gearshift airports and runways are in coma separated format that are parsed and loaded into the associated data model and stored into the consolidated database.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SD-ALB-LAA-220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Data Inventory management</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 xml:space="preserve">The data loading of gearshift airports and/or runways imply creation of the data inventory entries. </w:t>
            </w:r>
          </w:p>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lang w:val="en-US"/>
              </w:rPr>
              <w:t>A new line is created in data inventory table for each icao loaded from airport or runway source file.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SD-ALB-LAA-300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tester</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Consolidation Service tester tool allows testing LoadAndStoreAirportRunwayData web service interface.</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#35.2-11</w:t>
            </w:r>
          </w:p>
        </w:tc>
      </w:tr>
    </w:tbl>
    <w:p w:rsidR="009536F7" w:rsidRDefault="009536F7" w:rsidP="009536F7"/>
    <w:p w:rsidR="009536F7" w:rsidRDefault="009536F7" w:rsidP="009536F7">
      <w:pPr>
        <w:pStyle w:val="Titre4"/>
        <w:numPr>
          <w:ilvl w:val="3"/>
          <w:numId w:val="8"/>
        </w:numPr>
        <w:spacing w:before="120" w:line="240" w:lineRule="auto"/>
        <w:ind w:left="2704"/>
        <w:jc w:val="left"/>
      </w:pPr>
      <w:r>
        <w:t>Load and store Enroute Data file</w:t>
      </w:r>
    </w:p>
    <w:p w:rsidR="009536F7" w:rsidRDefault="009536F7" w:rsidP="009536F7">
      <w:pPr>
        <w:rPr>
          <w:lang w:val="en-US"/>
        </w:rPr>
      </w:pPr>
      <w:r>
        <w:rPr>
          <w:lang w:val="en-US"/>
        </w:rPr>
        <w:t xml:space="preserve">This web service allows importing EnRoute shapefiles into the database. </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SD-ALB-LER-010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Technology</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This web service is a WCF service over net.tcp protocol. It is defined as a CS class.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#MD-125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SD-ALB-LER-020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Logs levels</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Use log levels as this: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INFO: cessing steps</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DEBUG: detailed info</w:t>
            </w:r>
          </w:p>
          <w:p w:rsidR="009536F7" w:rsidRP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9536F7">
              <w:rPr>
                <w:rFonts w:ascii="Arial" w:hAnsi="Arial" w:cs="Arial"/>
                <w:color w:val="800080"/>
                <w:sz w:val="18"/>
                <w:szCs w:val="18"/>
              </w:rPr>
              <w:t>ERROR: errors</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#MD-125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SD-ALB-LER-030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File Format</w:t>
            </w:r>
          </w:p>
        </w:tc>
        <w:tc>
          <w:tcPr>
            <w:tcW w:w="5811" w:type="dxa"/>
          </w:tcPr>
          <w:p w:rsidR="009536F7" w:rsidRPr="009536F7" w:rsidRDefault="009536F7" w:rsidP="009536F7">
            <w:pPr>
              <w:pStyle w:val="Normalexigences"/>
              <w:ind w:left="0"/>
              <w:rPr>
                <w:rFonts w:ascii="Arial" w:hAnsi="Arial" w:cs="Arial"/>
                <w:color w:val="800080"/>
                <w:sz w:val="18"/>
                <w:szCs w:val="18"/>
                <w:lang w:val="en-US"/>
              </w:rPr>
            </w:pPr>
            <w:r w:rsidRPr="009536F7">
              <w:rPr>
                <w:rFonts w:ascii="Arial" w:hAnsi="Arial" w:cs="Arial"/>
                <w:color w:val="800080"/>
                <w:sz w:val="18"/>
                <w:szCs w:val="18"/>
              </w:rPr>
              <w:t xml:space="preserve">The web </w:t>
            </w:r>
            <w:r w:rsidRPr="009536F7">
              <w:rPr>
                <w:rFonts w:ascii="Arial" w:hAnsi="Arial" w:cs="Arial"/>
                <w:color w:val="800080"/>
                <w:sz w:val="18"/>
                <w:szCs w:val="18"/>
                <w:lang w:val="en-US"/>
              </w:rPr>
              <w:t>service takes as input EnRoute shapefiles and extracts information from it.</w:t>
            </w: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#MD-125</w:t>
            </w:r>
          </w:p>
          <w:p w:rsidR="004A4C4A" w:rsidRPr="009536F7" w:rsidRDefault="004A4C4A" w:rsidP="009536F7">
            <w:pPr>
              <w:pStyle w:val="Normalexigences"/>
              <w:ind w:left="0"/>
              <w:jc w:val="center"/>
              <w:rPr>
                <w:rFonts w:ascii="Arial" w:hAnsi="Arial" w:cs="Arial"/>
                <w:color w:val="800080"/>
                <w:sz w:val="18"/>
                <w:szCs w:val="18"/>
              </w:rPr>
            </w:pPr>
            <w:r>
              <w:rPr>
                <w:rFonts w:ascii="Arial" w:hAnsi="Arial" w:cs="Arial"/>
                <w:color w:val="800080"/>
                <w:sz w:val="18"/>
                <w:szCs w:val="18"/>
              </w:rPr>
              <w:t>#MD-538</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SD-ALB-LER-040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Name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LoadAndStoreEnRouteData</w:t>
            </w: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#MD-125</w:t>
            </w:r>
          </w:p>
          <w:p w:rsidR="004A4C4A" w:rsidRPr="009536F7" w:rsidRDefault="004A4C4A" w:rsidP="009536F7">
            <w:pPr>
              <w:pStyle w:val="Normalexigences"/>
              <w:ind w:left="0"/>
              <w:jc w:val="center"/>
              <w:rPr>
                <w:rFonts w:ascii="Arial" w:hAnsi="Arial" w:cs="Arial"/>
                <w:color w:val="800080"/>
                <w:sz w:val="18"/>
                <w:szCs w:val="18"/>
              </w:rPr>
            </w:pPr>
            <w:r>
              <w:rPr>
                <w:rFonts w:ascii="Arial" w:hAnsi="Arial" w:cs="Arial"/>
                <w:color w:val="800080"/>
                <w:sz w:val="18"/>
                <w:szCs w:val="18"/>
              </w:rPr>
              <w:t>#MD-538</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SD-ALB-LER-110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Enroute  folder Path</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 xml:space="preserve">The path to the </w:t>
            </w:r>
            <w:r w:rsidRPr="009536F7">
              <w:rPr>
                <w:rFonts w:ascii="Arial" w:hAnsi="Arial" w:cs="Arial"/>
                <w:color w:val="800080"/>
                <w:sz w:val="18"/>
                <w:szCs w:val="18"/>
                <w:lang w:val="en-US"/>
              </w:rPr>
              <w:t>Enroute folder containing the .shp files</w:t>
            </w:r>
            <w:r w:rsidRPr="009536F7">
              <w:rPr>
                <w:rFonts w:ascii="Arial" w:hAnsi="Arial" w:cs="Arial"/>
                <w:color w:val="800080"/>
                <w:sz w:val="18"/>
                <w:szCs w:val="18"/>
              </w:rPr>
              <w:t xml:space="preserve"> to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Can be null or empty.</w:t>
            </w: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If value different than null or empty, the file must exist.</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#MD-125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t>SD-ALB-LER-120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airacCycle</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airac cycle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#MD-125</w:t>
            </w:r>
          </w:p>
        </w:tc>
      </w:tr>
      <w:tr w:rsidR="009536F7" w:rsidRPr="00976258" w:rsidTr="009536F7">
        <w:trPr>
          <w:cantSplit/>
          <w:trHeight w:val="373"/>
        </w:trPr>
        <w:tc>
          <w:tcPr>
            <w:tcW w:w="1809" w:type="dxa"/>
            <w:vAlign w:val="center"/>
          </w:tcPr>
          <w:p w:rsidR="009536F7" w:rsidRPr="009536F7" w:rsidRDefault="009536F7" w:rsidP="009536F7">
            <w:pPr>
              <w:pStyle w:val="ReqID"/>
              <w:jc w:val="center"/>
              <w:rPr>
                <w:rFonts w:ascii="Arial" w:hAnsi="Arial" w:cs="Arial"/>
                <w:szCs w:val="18"/>
              </w:rPr>
            </w:pPr>
            <w:r w:rsidRPr="009536F7">
              <w:rPr>
                <w:rFonts w:ascii="Arial" w:hAnsi="Arial" w:cs="Arial"/>
                <w:szCs w:val="18"/>
              </w:rPr>
              <w:lastRenderedPageBreak/>
              <w:t>SD-ALB-LER-130</w:t>
            </w:r>
          </w:p>
        </w:tc>
        <w:tc>
          <w:tcPr>
            <w:tcW w:w="1560" w:type="dxa"/>
            <w:vAlign w:val="center"/>
          </w:tcPr>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Parameter</w:t>
            </w:r>
          </w:p>
          <w:p w:rsidR="009536F7" w:rsidRPr="009536F7" w:rsidRDefault="009536F7" w:rsidP="009536F7">
            <w:pPr>
              <w:pStyle w:val="Cellulejustifi"/>
              <w:jc w:val="center"/>
              <w:rPr>
                <w:rFonts w:ascii="Arial" w:hAnsi="Arial" w:cs="Arial"/>
                <w:color w:val="800080"/>
                <w:sz w:val="18"/>
                <w:szCs w:val="18"/>
              </w:rPr>
            </w:pPr>
            <w:r w:rsidRPr="009536F7">
              <w:rPr>
                <w:rFonts w:ascii="Arial" w:hAnsi="Arial" w:cs="Arial"/>
                <w:color w:val="800080"/>
                <w:sz w:val="18"/>
                <w:szCs w:val="18"/>
              </w:rPr>
              <w:t>version</w:t>
            </w:r>
          </w:p>
        </w:tc>
        <w:tc>
          <w:tcPr>
            <w:tcW w:w="5811" w:type="dxa"/>
          </w:tcPr>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Type: string</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The version of the import.</w:t>
            </w:r>
          </w:p>
          <w:p w:rsidR="009536F7" w:rsidRPr="009536F7" w:rsidRDefault="009536F7" w:rsidP="009536F7">
            <w:pPr>
              <w:pStyle w:val="Normalexigences"/>
              <w:ind w:left="0"/>
              <w:rPr>
                <w:rFonts w:ascii="Arial" w:hAnsi="Arial" w:cs="Arial"/>
                <w:color w:val="800080"/>
                <w:sz w:val="18"/>
                <w:szCs w:val="18"/>
              </w:rPr>
            </w:pPr>
          </w:p>
          <w:p w:rsidR="009536F7" w:rsidRPr="009536F7" w:rsidRDefault="009536F7" w:rsidP="009536F7">
            <w:pPr>
              <w:pStyle w:val="Normalexigences"/>
              <w:ind w:left="0"/>
              <w:rPr>
                <w:rFonts w:ascii="Arial" w:hAnsi="Arial" w:cs="Arial"/>
                <w:color w:val="800080"/>
                <w:sz w:val="18"/>
                <w:szCs w:val="18"/>
              </w:rPr>
            </w:pPr>
            <w:r w:rsidRPr="009536F7">
              <w:rPr>
                <w:rFonts w:ascii="Arial" w:hAnsi="Arial" w:cs="Arial"/>
                <w:color w:val="800080"/>
                <w:sz w:val="18"/>
                <w:szCs w:val="18"/>
              </w:rPr>
              <w:t>Must not be null or empty</w:t>
            </w:r>
          </w:p>
        </w:tc>
        <w:tc>
          <w:tcPr>
            <w:tcW w:w="1276" w:type="dxa"/>
            <w:vAlign w:val="center"/>
          </w:tcPr>
          <w:p w:rsidR="009536F7" w:rsidRPr="009536F7" w:rsidRDefault="009536F7" w:rsidP="009536F7">
            <w:pPr>
              <w:pStyle w:val="Normalexigences"/>
              <w:ind w:left="0"/>
              <w:jc w:val="center"/>
              <w:rPr>
                <w:rFonts w:ascii="Arial" w:hAnsi="Arial" w:cs="Arial"/>
                <w:color w:val="800080"/>
                <w:sz w:val="18"/>
                <w:szCs w:val="18"/>
              </w:rPr>
            </w:pPr>
            <w:r w:rsidRPr="009536F7">
              <w:rPr>
                <w:rFonts w:ascii="Arial" w:hAnsi="Arial" w:cs="Arial"/>
                <w:color w:val="800080"/>
                <w:sz w:val="18"/>
                <w:szCs w:val="18"/>
              </w:rPr>
              <w:t>#MD-125</w:t>
            </w:r>
          </w:p>
        </w:tc>
      </w:tr>
    </w:tbl>
    <w:p w:rsidR="009536F7" w:rsidRDefault="009536F7" w:rsidP="009536F7"/>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SD-ALB-LER-200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Airac, version management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and version parameters are used as source for the airac and version attributes of all the objects created.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#MD-125</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SD-ALB-LER-210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Airport Runway creation</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Enroute source files are shape files loaded into the associated data model and stored into the consolidated database.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#MD-125</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SD-ALB-LER-220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Inventory management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data loading of Enroute data imply creation of the data inventory entries. </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 new line is created in data inventory table for each icao loaded from airport source file and one line for all objects not related to an Airport.</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#MD-125</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SD-ALB-LER-300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tester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Consolidation Service tester tool allows testing LoadAndStoreEnRouteData web service interface.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#MD-125</w:t>
            </w:r>
          </w:p>
        </w:tc>
      </w:tr>
    </w:tbl>
    <w:p w:rsidR="009536F7" w:rsidRPr="008F69D0" w:rsidRDefault="009536F7" w:rsidP="009536F7">
      <w:pPr>
        <w:rPr>
          <w:lang w:val="en-US"/>
        </w:rPr>
      </w:pPr>
    </w:p>
    <w:p w:rsidR="009536F7" w:rsidRDefault="009536F7" w:rsidP="009536F7">
      <w:pPr>
        <w:pStyle w:val="Titre4"/>
        <w:numPr>
          <w:ilvl w:val="3"/>
          <w:numId w:val="8"/>
        </w:numPr>
        <w:spacing w:before="120" w:line="240" w:lineRule="auto"/>
        <w:ind w:left="2704"/>
        <w:jc w:val="left"/>
      </w:pPr>
      <w:r>
        <w:t>Load and store ADI Data file</w:t>
      </w:r>
    </w:p>
    <w:p w:rsidR="009536F7" w:rsidRDefault="009536F7" w:rsidP="009536F7">
      <w:pPr>
        <w:rPr>
          <w:lang w:val="en-US"/>
        </w:rPr>
      </w:pPr>
      <w:r>
        <w:rPr>
          <w:lang w:val="en-US"/>
        </w:rPr>
        <w:t xml:space="preserve">This web service allows importing ADI airport and runway data into the database. </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Technology</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web service is a WCF service over net.tcp protocol. It is defined as a CS class.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Logs levels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Use log levels as this: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INFO: cessing steps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DEBUG: detailed info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ERROR: errors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File Format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The web </w:t>
            </w:r>
            <w:r w:rsidRPr="00697549">
              <w:rPr>
                <w:rFonts w:ascii="Arial" w:hAnsi="Arial" w:cs="Arial"/>
                <w:color w:val="800080"/>
                <w:sz w:val="18"/>
                <w:szCs w:val="18"/>
                <w:lang w:val="en-US"/>
              </w:rPr>
              <w:t>service takes as input ADI.txt and extracts information from it.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Name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LoadAndStoreADIData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bl>
    <w:p w:rsidR="009536F7" w:rsidRDefault="009536F7" w:rsidP="009536F7">
      <w:pPr>
        <w:rPr>
          <w:lang w:val="en-US"/>
        </w:rPr>
      </w:pPr>
    </w:p>
    <w:p w:rsidR="009536F7" w:rsidRDefault="009536F7" w:rsidP="009536F7">
      <w:pPr>
        <w:rPr>
          <w:u w:val="single"/>
          <w:lang w:val="en-US"/>
        </w:rPr>
      </w:pPr>
      <w:r w:rsidRPr="0035443A">
        <w:rPr>
          <w:u w:val="single"/>
          <w:lang w:val="en-US"/>
        </w:rPr>
        <w:lastRenderedPageBreak/>
        <w:t>Parameters</w:t>
      </w:r>
      <w:r>
        <w:rPr>
          <w:u w:val="single"/>
          <w:lang w:val="en-US"/>
        </w:rPr>
        <w:t>:</w:t>
      </w:r>
    </w:p>
    <w:p w:rsidR="009536F7" w:rsidRDefault="009536F7" w:rsidP="009536F7">
      <w:pPr>
        <w:rPr>
          <w:u w:val="single"/>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Parameter </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ADI filePath</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path to th ADI.txt</w:t>
            </w:r>
            <w:r w:rsidRPr="00697549">
              <w:rPr>
                <w:rFonts w:ascii="Arial" w:hAnsi="Arial" w:cs="Arial"/>
                <w:color w:val="800080"/>
                <w:sz w:val="18"/>
                <w:szCs w:val="18"/>
                <w:lang w:val="en-US"/>
              </w:rPr>
              <w:t xml:space="preserve"> file</w:t>
            </w:r>
            <w:r w:rsidRPr="00697549">
              <w:rPr>
                <w:rFonts w:ascii="Arial" w:hAnsi="Arial" w:cs="Arial"/>
                <w:color w:val="800080"/>
                <w:sz w:val="18"/>
                <w:szCs w:val="18"/>
              </w:rPr>
              <w:t xml:space="preserve"> to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Can be null or empty.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value different than null or empty, the file must exist.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SD-ALB-ADI-120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Airac Cycle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cycle of the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Must not be null or empty.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SD-ALB-ADI-130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version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version of the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Must not be null or empty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bl>
    <w:p w:rsidR="009536F7" w:rsidRDefault="009536F7" w:rsidP="009536F7"/>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SD-ALB-ADI-200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Airac, version management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and version parameters are used as source for the airac and version attributes of all the objects created.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SD-ALB-ADI-210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Airport Runway creation</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The airports and runways are in pipe separated format that are parsed and loaded into the associated data model and stored into the consolidated database.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SD-ALB-ADI-220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Inventory management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data loading of airports and/or runways imply creation of the data inventory entries. </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 new line is created in data inventory table for each icao loaded from airport or runway source file.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w:t>
            </w:r>
            <w:r w:rsidR="00205BFA">
              <w:rPr>
                <w:rFonts w:ascii="Arial" w:hAnsi="Arial" w:cs="Arial"/>
                <w:szCs w:val="18"/>
              </w:rPr>
              <w:t>ADI</w:t>
            </w:r>
            <w:r w:rsidRPr="00697549">
              <w:rPr>
                <w:rFonts w:ascii="Arial" w:hAnsi="Arial" w:cs="Arial"/>
                <w:szCs w:val="18"/>
              </w:rPr>
              <w:t>-300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tester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Consolidation Service tester tool allows testing LoadAndStoreADIData web service interface.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bl>
    <w:p w:rsidR="009536F7" w:rsidRPr="005A6DF7" w:rsidRDefault="009536F7" w:rsidP="009536F7">
      <w:pPr>
        <w:rPr>
          <w:lang w:val="en-US"/>
        </w:rPr>
      </w:pPr>
    </w:p>
    <w:p w:rsidR="009536F7" w:rsidRDefault="009536F7" w:rsidP="009536F7">
      <w:pPr>
        <w:pStyle w:val="Titre4"/>
        <w:numPr>
          <w:ilvl w:val="3"/>
          <w:numId w:val="8"/>
        </w:numPr>
        <w:spacing w:before="120" w:line="240" w:lineRule="auto"/>
        <w:ind w:left="2704"/>
        <w:jc w:val="left"/>
      </w:pPr>
      <w:r>
        <w:lastRenderedPageBreak/>
        <w:t>Load and store NaturalEarth Data file</w:t>
      </w:r>
    </w:p>
    <w:p w:rsidR="009536F7" w:rsidRDefault="009536F7" w:rsidP="009536F7"/>
    <w:p w:rsidR="009536F7" w:rsidRDefault="009536F7" w:rsidP="009536F7">
      <w:pPr>
        <w:rPr>
          <w:lang w:val="en-US"/>
        </w:rPr>
      </w:pPr>
      <w:r>
        <w:rPr>
          <w:lang w:val="en-US"/>
        </w:rPr>
        <w:t xml:space="preserve">This web service allows importing NaturalEarth shapefiles into the database. </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Technology</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web service is a WCF service over net.tcp protocol. It is defined as a CS class.</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Logs levels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Use log levels as this: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INFO: cessing steps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DEBUG: detailed info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ERROR: errors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File Format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The web </w:t>
            </w:r>
            <w:r w:rsidRPr="00697549">
              <w:rPr>
                <w:rFonts w:ascii="Arial" w:hAnsi="Arial" w:cs="Arial"/>
                <w:color w:val="800080"/>
                <w:sz w:val="18"/>
                <w:szCs w:val="18"/>
                <w:lang w:val="en-US"/>
              </w:rPr>
              <w:t>service takes as input NaturalEarth shapefiles and extracts information from it.</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Name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LoadAndStoreNaturalEarthData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bl>
    <w:p w:rsidR="009536F7" w:rsidRDefault="009536F7" w:rsidP="009536F7">
      <w:pPr>
        <w:rPr>
          <w:lang w:val="en-US"/>
        </w:rPr>
      </w:pPr>
    </w:p>
    <w:p w:rsidR="009536F7" w:rsidRDefault="009536F7" w:rsidP="009536F7">
      <w:pPr>
        <w:rPr>
          <w:u w:val="single"/>
          <w:lang w:val="en-US"/>
        </w:rPr>
      </w:pPr>
      <w:r w:rsidRPr="0035443A">
        <w:rPr>
          <w:u w:val="single"/>
          <w:lang w:val="en-US"/>
        </w:rPr>
        <w:t>Parameters</w:t>
      </w:r>
      <w:r>
        <w:rPr>
          <w:u w:val="single"/>
          <w:lang w:val="en-US"/>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NaturalEarth  folder Path</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path to the </w:t>
            </w:r>
            <w:r w:rsidRPr="00697549">
              <w:rPr>
                <w:rFonts w:ascii="Arial" w:hAnsi="Arial" w:cs="Arial"/>
                <w:color w:val="800080"/>
                <w:sz w:val="18"/>
                <w:szCs w:val="18"/>
                <w:lang w:val="en-US"/>
              </w:rPr>
              <w:t>NaturalEarth folder containing the .shp files</w:t>
            </w:r>
            <w:r w:rsidRPr="00697549">
              <w:rPr>
                <w:rFonts w:ascii="Arial" w:hAnsi="Arial" w:cs="Arial"/>
                <w:color w:val="800080"/>
                <w:sz w:val="18"/>
                <w:szCs w:val="18"/>
              </w:rPr>
              <w:t xml:space="preserve"> to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Can be null or empty.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value different than null or empty, the file must exist.</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SD-ALB-LEA-120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airacCycle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cycle of the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Must not be null or empty.</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SD-ALB-LEA-130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version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version of the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Must not be null or empty</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bl>
    <w:p w:rsidR="009536F7" w:rsidRDefault="009536F7" w:rsidP="009536F7">
      <w:pPr>
        <w:rPr>
          <w:lang w:val="en-US"/>
        </w:rPr>
      </w:pPr>
    </w:p>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SD-ALB-LEA-200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Airac, version management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and version parameters are used as source for the airac and version attributes of all the objects created.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SD-ALB-LEA-210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NaturalEarth creation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NaturalEarth source files are shape files loaded into the associated data model and stored into the consolidated database.</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SD-ALB-LEA-220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Inventory management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data loading of NaturalEarth data imply creation of the data inventory entries. </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 new line is created in data inventory table for each airac and version.</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SD-ALB-LEA-300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tester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Consolidation Service tester tool allows testing LoadAndStoreNaturalEarthData web service interface.</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#MD-400</w:t>
            </w:r>
          </w:p>
        </w:tc>
      </w:tr>
    </w:tbl>
    <w:p w:rsidR="009536F7" w:rsidRPr="005A6DF7" w:rsidRDefault="009536F7" w:rsidP="009536F7">
      <w:pPr>
        <w:rPr>
          <w:lang w:val="en-US"/>
        </w:rPr>
      </w:pPr>
    </w:p>
    <w:p w:rsidR="009536F7" w:rsidRDefault="009536F7" w:rsidP="009536F7">
      <w:pPr>
        <w:pStyle w:val="Titre3"/>
        <w:numPr>
          <w:ilvl w:val="2"/>
          <w:numId w:val="8"/>
        </w:numPr>
        <w:spacing w:before="120" w:line="240" w:lineRule="auto"/>
        <w:jc w:val="left"/>
      </w:pPr>
      <w:bookmarkStart w:id="35" w:name="_Toc18921483"/>
      <w:bookmarkStart w:id="36" w:name="_Toc19526845"/>
      <w:r>
        <w:t>Data models</w:t>
      </w:r>
      <w:bookmarkEnd w:id="35"/>
      <w:bookmarkEnd w:id="36"/>
    </w:p>
    <w:p w:rsidR="009536F7" w:rsidRDefault="009536F7" w:rsidP="009536F7">
      <w:pPr>
        <w:pStyle w:val="Titre4"/>
        <w:numPr>
          <w:ilvl w:val="3"/>
          <w:numId w:val="8"/>
        </w:numPr>
        <w:spacing w:before="120" w:line="240" w:lineRule="auto"/>
        <w:ind w:left="2704"/>
        <w:jc w:val="left"/>
      </w:pPr>
      <w:r>
        <w:t>General Model requirements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SD-ALB-GMR-001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GMR properties</w:t>
            </w:r>
          </w:p>
        </w:tc>
        <w:tc>
          <w:tcPr>
            <w:tcW w:w="5811" w:type="dxa"/>
          </w:tcPr>
          <w:p w:rsidR="009536F7" w:rsidRPr="00697549" w:rsidDel="009152E5"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All models should have common properties in order to be manipulated in a generic way from the conversion engine of future tools. Properties are defined below.</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SD-ALB-GMR-005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GMR SQL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model is stored in a SQL database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#9.1-09</w:t>
            </w:r>
          </w:p>
        </w:tc>
      </w:tr>
    </w:tbl>
    <w:p w:rsidR="009536F7" w:rsidRDefault="009536F7" w:rsidP="009536F7"/>
    <w:p w:rsidR="009536F7" w:rsidRDefault="009536F7" w:rsidP="00B42742">
      <w:pPr>
        <w:pStyle w:val="Titre4"/>
        <w:numPr>
          <w:ilvl w:val="3"/>
          <w:numId w:val="45"/>
        </w:numPr>
        <w:spacing w:before="120" w:line="240" w:lineRule="auto"/>
        <w:ind w:left="2704"/>
        <w:jc w:val="left"/>
      </w:pPr>
      <w:bookmarkStart w:id="37" w:name="_Ref515366758"/>
      <w:r>
        <w:lastRenderedPageBreak/>
        <w:t>Model organized by ICAO</w:t>
      </w:r>
      <w:bookmarkEnd w:id="37"/>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SD-ALB-GMR-010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Additional columns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 addition to columns specific to a model, each table should add these columns: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Icao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Airac</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Version</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They are used to uniquely identify an element of a model.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They are populated by the load services which take these values in parameters or extract them from the model.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These columns should never be null.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SD-ALB-GMR-020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inventory creation</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Once the load and store method is completed without errors, the Consolidation Service shall update the DataInventory table (in Qualification database) with the following information for each airport loaded:</w:t>
            </w:r>
          </w:p>
          <w:p w:rsidR="009536F7" w:rsidRPr="00697549" w:rsidRDefault="009536F7" w:rsidP="00B42742">
            <w:pPr>
              <w:pStyle w:val="Normalexigences"/>
              <w:numPr>
                <w:ilvl w:val="1"/>
                <w:numId w:val="2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Data source id (reference to DataSource table)</w:t>
            </w:r>
          </w:p>
          <w:p w:rsidR="009536F7" w:rsidRPr="00697549" w:rsidRDefault="009536F7" w:rsidP="00B42742">
            <w:pPr>
              <w:pStyle w:val="Normalexigences"/>
              <w:numPr>
                <w:ilvl w:val="1"/>
                <w:numId w:val="2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ICAO (parameter of the load and store method or from the input data)</w:t>
            </w:r>
          </w:p>
          <w:p w:rsidR="009536F7" w:rsidRPr="00697549" w:rsidRDefault="009536F7" w:rsidP="00B42742">
            <w:pPr>
              <w:pStyle w:val="Normalexigences"/>
              <w:numPr>
                <w:ilvl w:val="1"/>
                <w:numId w:val="2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AIRAC cycle (parameter of the load and store method)</w:t>
            </w:r>
          </w:p>
          <w:p w:rsidR="009536F7" w:rsidRPr="00697549" w:rsidRDefault="009536F7" w:rsidP="00B42742">
            <w:pPr>
              <w:pStyle w:val="Normalexigences"/>
              <w:numPr>
                <w:ilvl w:val="1"/>
                <w:numId w:val="2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Version (parameter of the load and store method)</w:t>
            </w:r>
          </w:p>
          <w:p w:rsidR="009536F7" w:rsidRPr="00697549" w:rsidRDefault="009536F7" w:rsidP="00B42742">
            <w:pPr>
              <w:pStyle w:val="Normalexigences"/>
              <w:numPr>
                <w:ilvl w:val="1"/>
                <w:numId w:val="22"/>
              </w:numPr>
              <w:spacing w:before="0" w:line="240" w:lineRule="auto"/>
              <w:jc w:val="left"/>
              <w:rPr>
                <w:rFonts w:ascii="Arial" w:hAnsi="Arial" w:cs="Arial"/>
                <w:color w:val="800080"/>
                <w:sz w:val="18"/>
                <w:szCs w:val="18"/>
              </w:rPr>
            </w:pPr>
            <w:r w:rsidRPr="00697549">
              <w:rPr>
                <w:rFonts w:ascii="Arial" w:hAnsi="Arial" w:cs="Arial"/>
                <w:color w:val="800080"/>
                <w:sz w:val="18"/>
                <w:szCs w:val="18"/>
                <w:lang w:val="en-US"/>
              </w:rPr>
              <w:t>LoadDateTime (execution date and time of the load and store processing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#14.2-13</w:t>
            </w:r>
          </w:p>
        </w:tc>
      </w:tr>
    </w:tbl>
    <w:p w:rsidR="009536F7" w:rsidRPr="00122E05" w:rsidRDefault="009536F7" w:rsidP="009536F7"/>
    <w:p w:rsidR="009536F7" w:rsidRDefault="009536F7" w:rsidP="009536F7">
      <w:pPr>
        <w:pStyle w:val="Titre5"/>
        <w:spacing w:line="240" w:lineRule="auto"/>
        <w:jc w:val="left"/>
      </w:pPr>
      <w:r>
        <w:t>RDB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SD-ALB-RDM-001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Model name</w:t>
            </w:r>
          </w:p>
        </w:tc>
        <w:tc>
          <w:tcPr>
            <w:tcW w:w="5811" w:type="dxa"/>
          </w:tcPr>
          <w:p w:rsidR="009536F7" w:rsidRPr="00697549" w:rsidDel="009152E5"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Fully qualified name of the data source: </w:t>
            </w:r>
            <w:r w:rsidRPr="00697549">
              <w:rPr>
                <w:rFonts w:ascii="Arial" w:hAnsi="Arial" w:cs="Arial"/>
                <w:b/>
                <w:color w:val="800080"/>
                <w:sz w:val="18"/>
                <w:szCs w:val="18"/>
              </w:rPr>
              <w:t>ConversionEngine.Product.RdbDataSource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SD-ALB-RDM-005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RDB.png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SD-ALB-RDM-010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RDB model is an SQL database which schema has been deduced by GDAL from a Shapefile provided by Lucem.</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database can store shapefiles which respect the same schema.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SD-ALB-RDM-020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EF layer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entity framework model is built upon this model using the “database first” design.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#9.1-09</w:t>
            </w:r>
          </w:p>
        </w:tc>
      </w:tr>
    </w:tbl>
    <w:p w:rsidR="009536F7" w:rsidRPr="000F2E34" w:rsidRDefault="009536F7" w:rsidP="009536F7">
      <w:pPr>
        <w:rPr>
          <w:lang w:val="en-US"/>
        </w:rPr>
      </w:pPr>
    </w:p>
    <w:p w:rsidR="009536F7" w:rsidRDefault="009536F7" w:rsidP="009536F7">
      <w:pPr>
        <w:pStyle w:val="Titre5"/>
        <w:spacing w:line="240" w:lineRule="auto"/>
        <w:jc w:val="left"/>
      </w:pPr>
      <w:r>
        <w:t>AMDB PSW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SD-ALB-AMM-001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 PSW Model name</w:t>
            </w:r>
          </w:p>
        </w:tc>
        <w:tc>
          <w:tcPr>
            <w:tcW w:w="5811" w:type="dxa"/>
          </w:tcPr>
          <w:p w:rsidR="009536F7" w:rsidRPr="00697549" w:rsidDel="009152E5"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Fully qualified name of the data source: </w:t>
            </w:r>
            <w:r w:rsidRPr="00697549">
              <w:rPr>
                <w:rFonts w:ascii="Arial" w:hAnsi="Arial" w:cs="Arial"/>
                <w:b/>
                <w:color w:val="800080"/>
                <w:sz w:val="18"/>
                <w:szCs w:val="18"/>
              </w:rPr>
              <w:t>ConversionEngine.Product.AmdbDataSource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 PSW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AMDB_PSW.png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SD-ALB-AMM -010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 PSW 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AMDB PSW model is an SQL database which schema has been deduced by GDAL from a Shapefile provided by Lucem.</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database can store shapefiles which respect the same schema.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SD-ALB-AMM -020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 PSW EF layer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entity framework model is built upon this model using the “database first” design.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#9.2-01</w:t>
            </w:r>
          </w:p>
        </w:tc>
      </w:tr>
    </w:tbl>
    <w:p w:rsidR="009536F7" w:rsidRDefault="009536F7" w:rsidP="00B42742">
      <w:pPr>
        <w:pStyle w:val="Titre5"/>
        <w:numPr>
          <w:ilvl w:val="4"/>
          <w:numId w:val="19"/>
        </w:numPr>
        <w:spacing w:line="240" w:lineRule="auto"/>
        <w:jc w:val="left"/>
      </w:pPr>
      <w:r>
        <w:t>AMDB GEO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SD-ALB-AGM-001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 GEO Model name</w:t>
            </w:r>
          </w:p>
        </w:tc>
        <w:tc>
          <w:tcPr>
            <w:tcW w:w="5811" w:type="dxa"/>
          </w:tcPr>
          <w:p w:rsidR="009536F7" w:rsidRPr="00697549" w:rsidDel="009152E5"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Fully qualified name of the data source: </w:t>
            </w:r>
            <w:r w:rsidRPr="00697549">
              <w:rPr>
                <w:rFonts w:ascii="Arial" w:hAnsi="Arial" w:cs="Arial"/>
                <w:b/>
                <w:color w:val="800080"/>
                <w:sz w:val="18"/>
                <w:szCs w:val="18"/>
              </w:rPr>
              <w:t>ConversionEngine.Product.AmgeoDataSource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SD-ALB-AGM-005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 GEO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AMDB_GEO.jpg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SD-ALB-AGM-010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 GEO 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AMDB GEO model is an SQL database which schema has been deduced by GDAL from a Shapefile provided by Lucem.</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database can store shapefiles which respect the same schema.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SD-ALB-AGM-020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 GEO EF layer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entity framework model is built upon this model using the “database first” design.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#12.1-01</w:t>
            </w:r>
          </w:p>
        </w:tc>
      </w:tr>
    </w:tbl>
    <w:p w:rsidR="009536F7" w:rsidRPr="000F2E34" w:rsidRDefault="009536F7" w:rsidP="009536F7">
      <w:pPr>
        <w:rPr>
          <w:lang w:val="en-US"/>
        </w:rPr>
      </w:pPr>
    </w:p>
    <w:p w:rsidR="009536F7" w:rsidRDefault="009536F7" w:rsidP="009536F7">
      <w:pPr>
        <w:pStyle w:val="Titre5"/>
        <w:spacing w:line="240" w:lineRule="auto"/>
        <w:jc w:val="left"/>
      </w:pPr>
      <w:r>
        <w:t>AIP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SD-ALB-AIM-001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AIP Model name</w:t>
            </w:r>
          </w:p>
        </w:tc>
        <w:tc>
          <w:tcPr>
            <w:tcW w:w="5811" w:type="dxa"/>
          </w:tcPr>
          <w:p w:rsidR="009536F7" w:rsidRPr="00697549" w:rsidDel="009152E5"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Fully qualified name of the data source: </w:t>
            </w:r>
            <w:r w:rsidRPr="00697549">
              <w:rPr>
                <w:rFonts w:ascii="Arial" w:hAnsi="Arial" w:cs="Arial"/>
                <w:b/>
                <w:color w:val="800080"/>
                <w:sz w:val="18"/>
                <w:szCs w:val="18"/>
              </w:rPr>
              <w:t>ConversionEngine.Product.AipDataSource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SD-ALB-AIM-005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AIP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AIP.png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#19.2.0.2-01</w:t>
            </w:r>
          </w:p>
          <w:p w:rsidR="009536F7" w:rsidRPr="00697549" w:rsidRDefault="009536F7" w:rsidP="009536F7">
            <w:pPr>
              <w:pStyle w:val="Normalexigences"/>
              <w:ind w:left="0"/>
              <w:jc w:val="center"/>
              <w:rPr>
                <w:rFonts w:ascii="Arial" w:hAnsi="Arial" w:cs="Arial"/>
                <w:b/>
                <w:i/>
                <w:color w:val="800080"/>
                <w:sz w:val="18"/>
                <w:szCs w:val="18"/>
              </w:rPr>
            </w:pPr>
            <w:r w:rsidRPr="00697549">
              <w:rPr>
                <w:rFonts w:ascii="Arial" w:hAnsi="Arial" w:cs="Arial"/>
                <w:color w:val="800080"/>
                <w:sz w:val="18"/>
                <w:szCs w:val="18"/>
              </w:rPr>
              <w:t>#19.2.0.2-07</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SD-ALB-AIM-010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AIP 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AIP model is an SQL database which schema has been deduced by GDAL from an AIXM provided by Lucem transformed to a Shapefile.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database can store AIXM transformed into shapefiles which respect the same schema.</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GDAL command to import Shapefiles includes the </w:t>
            </w:r>
            <w:r w:rsidRPr="00697549">
              <w:rPr>
                <w:rFonts w:ascii="Arial" w:hAnsi="Arial" w:cs="Arial"/>
                <w:i/>
                <w:iCs/>
                <w:color w:val="800080"/>
                <w:sz w:val="18"/>
                <w:szCs w:val="18"/>
                <w:lang w:val="en-US"/>
              </w:rPr>
              <w:t>–splitlistfields argument.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#11.2-12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SD-ALB-AIM-020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EF layer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entity framework model is built upon this model using the “database first” design.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SD-ALB-AIM-025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AIXM Generatrion compatibility</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model and the consolidation service are compatible with the AIXM files generated by the AIXM Generation function of Albatross.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#17.2-10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#19.2.0.2-07</w:t>
            </w:r>
          </w:p>
        </w:tc>
      </w:tr>
    </w:tbl>
    <w:p w:rsidR="009536F7" w:rsidRPr="000F2E34" w:rsidRDefault="009536F7" w:rsidP="009536F7">
      <w:pPr>
        <w:rPr>
          <w:lang w:val="en-US"/>
        </w:rPr>
      </w:pPr>
    </w:p>
    <w:p w:rsidR="009536F7" w:rsidRDefault="009536F7" w:rsidP="009536F7">
      <w:pPr>
        <w:pStyle w:val="Titre5"/>
        <w:spacing w:line="240" w:lineRule="auto"/>
        <w:jc w:val="left"/>
      </w:pPr>
      <w:r>
        <w:t>ETOD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SD-ALB-ETM-001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ETOD Model name</w:t>
            </w:r>
          </w:p>
        </w:tc>
        <w:tc>
          <w:tcPr>
            <w:tcW w:w="5811" w:type="dxa"/>
          </w:tcPr>
          <w:p w:rsidR="009536F7" w:rsidRPr="00697549" w:rsidDel="009152E5"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Fully qualified name of the data source: </w:t>
            </w:r>
            <w:r w:rsidRPr="00697549">
              <w:rPr>
                <w:rFonts w:ascii="Arial" w:hAnsi="Arial" w:cs="Arial"/>
                <w:b/>
                <w:color w:val="800080"/>
                <w:sz w:val="18"/>
                <w:szCs w:val="18"/>
              </w:rPr>
              <w:t>ConversionEngine.Product.EtodDataSource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SD-ALB-ETM-005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ETOD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TOD.png</w:t>
            </w:r>
          </w:p>
        </w:tc>
        <w:tc>
          <w:tcPr>
            <w:tcW w:w="1276" w:type="dxa"/>
            <w:vAlign w:val="center"/>
          </w:tcPr>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#8.1-13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SD-ALB-ETM-010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ETOD 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ETOD model is an SQL database which schema has been deduced by GDAL from a Shapefile provided by Lucem.</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database can store shapefiles which respect the same schema.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SD-ALB-ETM-020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EF layer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entity framework model is built upon this model using the “database first” design.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#8.1-13</w:t>
            </w:r>
          </w:p>
        </w:tc>
      </w:tr>
    </w:tbl>
    <w:p w:rsidR="009536F7" w:rsidRDefault="009536F7" w:rsidP="009536F7">
      <w:pPr>
        <w:rPr>
          <w:lang w:val="en-US"/>
        </w:rPr>
      </w:pPr>
    </w:p>
    <w:p w:rsidR="009536F7" w:rsidRDefault="009536F7" w:rsidP="009536F7">
      <w:pPr>
        <w:pStyle w:val="Titre5"/>
        <w:spacing w:line="240" w:lineRule="auto"/>
        <w:jc w:val="left"/>
      </w:pPr>
      <w:r>
        <w:t>AODB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SD-ALB-AOM-001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AODB Model name</w:t>
            </w:r>
          </w:p>
        </w:tc>
        <w:tc>
          <w:tcPr>
            <w:tcW w:w="5811" w:type="dxa"/>
          </w:tcPr>
          <w:p w:rsidR="009536F7" w:rsidRPr="00697549" w:rsidDel="00A14C7B"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Fully qualified name of the data source: </w:t>
            </w:r>
            <w:r w:rsidRPr="00697549">
              <w:rPr>
                <w:rFonts w:ascii="Arial" w:hAnsi="Arial" w:cs="Arial"/>
                <w:b/>
                <w:color w:val="800080"/>
                <w:sz w:val="18"/>
                <w:szCs w:val="18"/>
              </w:rPr>
              <w:t>ConversionEngine.Product.EodbDataSource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#10.2-01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SD-ALB-AOM-005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AODB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AODB.jpg</w:t>
            </w:r>
          </w:p>
        </w:tc>
        <w:tc>
          <w:tcPr>
            <w:tcW w:w="1276" w:type="dxa"/>
            <w:vAlign w:val="center"/>
          </w:tcPr>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#10.2-01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SD-ALB-AOM-040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Parser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parser allows parsing an AODB file.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#10.2-01</w:t>
            </w:r>
          </w:p>
        </w:tc>
      </w:tr>
    </w:tbl>
    <w:p w:rsidR="009536F7" w:rsidRDefault="009536F7" w:rsidP="009536F7"/>
    <w:p w:rsidR="009536F7" w:rsidRDefault="009536F7" w:rsidP="009536F7">
      <w:pPr>
        <w:pStyle w:val="Titre5"/>
        <w:spacing w:line="240" w:lineRule="auto"/>
        <w:jc w:val="left"/>
      </w:pPr>
      <w:bookmarkStart w:id="38" w:name="_Ref511385702"/>
      <w:r>
        <w:lastRenderedPageBreak/>
        <w:t>A424-20 Model</w:t>
      </w:r>
      <w:bookmarkEnd w:id="38"/>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A424.jpg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#31.2-01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#31.2-02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#34.2-01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#19.1.0.1-01</w:t>
            </w:r>
          </w:p>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#19.1.0.1-08</w:t>
            </w:r>
          </w:p>
          <w:p w:rsidR="00C326ED" w:rsidRDefault="00C326ED" w:rsidP="009536F7">
            <w:pPr>
              <w:pStyle w:val="Normalexigences"/>
              <w:ind w:left="0"/>
              <w:jc w:val="center"/>
              <w:rPr>
                <w:rFonts w:ascii="Arial" w:hAnsi="Arial" w:cs="Arial"/>
                <w:color w:val="800080"/>
                <w:sz w:val="18"/>
                <w:szCs w:val="18"/>
              </w:rPr>
            </w:pPr>
            <w:r>
              <w:rPr>
                <w:rFonts w:ascii="Arial" w:hAnsi="Arial" w:cs="Arial"/>
                <w:color w:val="800080"/>
                <w:sz w:val="18"/>
                <w:szCs w:val="18"/>
              </w:rPr>
              <w:t>#CM-162</w:t>
            </w:r>
          </w:p>
          <w:p w:rsidR="00C326ED" w:rsidRPr="00697549" w:rsidRDefault="00C326ED" w:rsidP="009536F7">
            <w:pPr>
              <w:pStyle w:val="Normalexigences"/>
              <w:ind w:left="0"/>
              <w:jc w:val="center"/>
              <w:rPr>
                <w:rFonts w:ascii="Arial" w:hAnsi="Arial" w:cs="Arial"/>
                <w:color w:val="800080"/>
                <w:sz w:val="18"/>
                <w:szCs w:val="18"/>
              </w:rPr>
            </w:pPr>
            <w:r>
              <w:rPr>
                <w:rFonts w:ascii="Arial" w:hAnsi="Arial" w:cs="Arial"/>
                <w:color w:val="800080"/>
                <w:sz w:val="18"/>
                <w:szCs w:val="18"/>
              </w:rPr>
              <w:t>#CM-158</w:t>
            </w:r>
          </w:p>
        </w:tc>
      </w:tr>
      <w:tr w:rsidR="00FB112A" w:rsidRPr="00976258" w:rsidTr="009536F7">
        <w:trPr>
          <w:cantSplit/>
          <w:trHeight w:val="373"/>
        </w:trPr>
        <w:tc>
          <w:tcPr>
            <w:tcW w:w="1809" w:type="dxa"/>
            <w:vAlign w:val="center"/>
          </w:tcPr>
          <w:p w:rsidR="00FB112A" w:rsidRPr="00697549" w:rsidRDefault="00FB112A" w:rsidP="009536F7">
            <w:pPr>
              <w:pStyle w:val="ReqID"/>
              <w:jc w:val="center"/>
              <w:rPr>
                <w:rFonts w:ascii="Arial" w:hAnsi="Arial" w:cs="Arial"/>
                <w:szCs w:val="18"/>
              </w:rPr>
            </w:pPr>
            <w:r>
              <w:rPr>
                <w:rFonts w:ascii="Arial" w:hAnsi="Arial" w:cs="Arial"/>
                <w:szCs w:val="18"/>
              </w:rPr>
              <w:t>SD-ALB-A4M-010</w:t>
            </w:r>
          </w:p>
        </w:tc>
        <w:tc>
          <w:tcPr>
            <w:tcW w:w="1560" w:type="dxa"/>
            <w:vAlign w:val="center"/>
          </w:tcPr>
          <w:p w:rsidR="00FB112A" w:rsidRPr="00697549" w:rsidRDefault="00FB112A" w:rsidP="009536F7">
            <w:pPr>
              <w:pStyle w:val="Cellulejustifi"/>
              <w:jc w:val="center"/>
              <w:rPr>
                <w:rFonts w:ascii="Arial" w:hAnsi="Arial" w:cs="Arial"/>
                <w:color w:val="800080"/>
                <w:sz w:val="18"/>
                <w:szCs w:val="18"/>
              </w:rPr>
            </w:pPr>
            <w:r>
              <w:rPr>
                <w:rFonts w:ascii="Arial" w:hAnsi="Arial" w:cs="Arial"/>
                <w:color w:val="800080"/>
                <w:sz w:val="18"/>
                <w:szCs w:val="18"/>
              </w:rPr>
              <w:t>A424 Model</w:t>
            </w:r>
          </w:p>
        </w:tc>
        <w:tc>
          <w:tcPr>
            <w:tcW w:w="5811" w:type="dxa"/>
          </w:tcPr>
          <w:p w:rsidR="00FB112A" w:rsidRPr="00697549" w:rsidRDefault="00FB112A" w:rsidP="00FB112A">
            <w:pPr>
              <w:pStyle w:val="Normalexigences"/>
              <w:ind w:left="0"/>
              <w:rPr>
                <w:rFonts w:ascii="Arial" w:hAnsi="Arial" w:cs="Arial"/>
                <w:color w:val="800080"/>
                <w:sz w:val="18"/>
                <w:szCs w:val="18"/>
              </w:rPr>
            </w:pPr>
            <w:r>
              <w:rPr>
                <w:rFonts w:ascii="Arial" w:hAnsi="Arial" w:cs="Arial"/>
                <w:color w:val="800080"/>
                <w:sz w:val="18"/>
                <w:szCs w:val="18"/>
              </w:rPr>
              <w:t>Airport Approach has a string column for the Primary Flag used as a filter.</w:t>
            </w:r>
          </w:p>
        </w:tc>
        <w:tc>
          <w:tcPr>
            <w:tcW w:w="1276" w:type="dxa"/>
            <w:vAlign w:val="center"/>
          </w:tcPr>
          <w:p w:rsidR="00FB112A" w:rsidRPr="00697549" w:rsidRDefault="00FB112A" w:rsidP="009536F7">
            <w:pPr>
              <w:pStyle w:val="Normalexigences"/>
              <w:ind w:left="0"/>
              <w:jc w:val="center"/>
              <w:rPr>
                <w:rFonts w:ascii="Arial" w:hAnsi="Arial" w:cs="Arial"/>
                <w:color w:val="800080"/>
                <w:sz w:val="18"/>
                <w:szCs w:val="18"/>
              </w:rPr>
            </w:pPr>
            <w:r>
              <w:rPr>
                <w:rFonts w:ascii="Arial" w:hAnsi="Arial" w:cs="Arial"/>
                <w:color w:val="800080"/>
                <w:sz w:val="18"/>
                <w:szCs w:val="18"/>
              </w:rPr>
              <w:t>#CM-114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SD-ALB-A4M-040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Parser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 parser allows parsing an A424-20 file for the content described above including tailored and continuation record.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#31.2-01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#31.2-02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#34.2-01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#19.1.0.1-01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#19.1.0.1-08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SD-ALB-A4M-045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P2 record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model contains a P2 record as described in the document “references/Thalès A424 requirements.pdf”.</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P2 value is associated to ICAO, AIRAC and version for discrimination.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#16.1-17</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SD-ALB-A4M-050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Model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Two datasources components for this model exists:</w:t>
            </w:r>
          </w:p>
          <w:p w:rsidR="009536F7" w:rsidRPr="00697549" w:rsidRDefault="009536F7" w:rsidP="00B42742">
            <w:pPr>
              <w:pStyle w:val="Normalexigences"/>
              <w:numPr>
                <w:ilvl w:val="0"/>
                <w:numId w:val="65"/>
              </w:numPr>
              <w:spacing w:before="0" w:line="240" w:lineRule="auto"/>
              <w:jc w:val="left"/>
              <w:rPr>
                <w:rFonts w:ascii="Arial" w:hAnsi="Arial" w:cs="Arial"/>
                <w:color w:val="800080"/>
                <w:sz w:val="18"/>
                <w:szCs w:val="18"/>
              </w:rPr>
            </w:pPr>
            <w:r w:rsidRPr="00697549">
              <w:rPr>
                <w:rFonts w:ascii="Arial" w:hAnsi="Arial" w:cs="Arial"/>
                <w:color w:val="800080"/>
                <w:sz w:val="18"/>
                <w:szCs w:val="18"/>
              </w:rPr>
              <w:t>Manage by Icao</w:t>
            </w:r>
          </w:p>
          <w:p w:rsidR="009536F7" w:rsidRPr="00697549" w:rsidRDefault="009536F7" w:rsidP="00B42742">
            <w:pPr>
              <w:pStyle w:val="Normalexigences"/>
              <w:numPr>
                <w:ilvl w:val="0"/>
                <w:numId w:val="65"/>
              </w:numPr>
              <w:spacing w:before="0" w:line="240" w:lineRule="auto"/>
              <w:jc w:val="left"/>
              <w:rPr>
                <w:rFonts w:ascii="Arial" w:hAnsi="Arial" w:cs="Arial"/>
                <w:color w:val="800080"/>
                <w:sz w:val="18"/>
                <w:szCs w:val="18"/>
              </w:rPr>
            </w:pPr>
            <w:r w:rsidRPr="00697549">
              <w:rPr>
                <w:rFonts w:ascii="Arial" w:hAnsi="Arial" w:cs="Arial"/>
                <w:color w:val="800080"/>
                <w:sz w:val="18"/>
                <w:szCs w:val="18"/>
              </w:rPr>
              <w:t>Manage without Icao</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datasources are compatible with:</w:t>
            </w:r>
          </w:p>
          <w:p w:rsidR="009536F7" w:rsidRPr="00697549" w:rsidRDefault="009536F7" w:rsidP="00B42742">
            <w:pPr>
              <w:pStyle w:val="Normalexigences"/>
              <w:numPr>
                <w:ilvl w:val="0"/>
                <w:numId w:val="46"/>
              </w:numPr>
              <w:spacing w:before="0" w:line="240" w:lineRule="auto"/>
              <w:jc w:val="left"/>
              <w:rPr>
                <w:rFonts w:ascii="Arial" w:hAnsi="Arial" w:cs="Arial"/>
                <w:color w:val="800080"/>
                <w:sz w:val="18"/>
                <w:szCs w:val="18"/>
              </w:rPr>
            </w:pPr>
            <w:r w:rsidRPr="00697549">
              <w:rPr>
                <w:rFonts w:ascii="Arial" w:hAnsi="Arial" w:cs="Arial"/>
                <w:color w:val="800080"/>
                <w:sz w:val="18"/>
                <w:szCs w:val="18"/>
              </w:rPr>
              <w:t>Consolidation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#32.2-01</w:t>
            </w:r>
          </w:p>
        </w:tc>
      </w:tr>
      <w:tr w:rsidR="00173FAA" w:rsidRPr="00976258" w:rsidTr="009536F7">
        <w:trPr>
          <w:cantSplit/>
          <w:trHeight w:val="373"/>
        </w:trPr>
        <w:tc>
          <w:tcPr>
            <w:tcW w:w="1809" w:type="dxa"/>
            <w:vAlign w:val="center"/>
          </w:tcPr>
          <w:p w:rsidR="00173FAA" w:rsidRPr="00697549" w:rsidRDefault="00173FAA" w:rsidP="009536F7">
            <w:pPr>
              <w:pStyle w:val="ReqID"/>
              <w:jc w:val="center"/>
              <w:rPr>
                <w:rFonts w:ascii="Arial" w:hAnsi="Arial" w:cs="Arial"/>
                <w:szCs w:val="18"/>
              </w:rPr>
            </w:pPr>
            <w:r>
              <w:rPr>
                <w:rFonts w:ascii="Arial" w:hAnsi="Arial" w:cs="Arial"/>
                <w:szCs w:val="18"/>
              </w:rPr>
              <w:lastRenderedPageBreak/>
              <w:t>SD-ALB-A4M-06</w:t>
            </w:r>
            <w:r w:rsidRPr="00697549">
              <w:rPr>
                <w:rFonts w:ascii="Arial" w:hAnsi="Arial" w:cs="Arial"/>
                <w:szCs w:val="18"/>
              </w:rPr>
              <w:t>0</w:t>
            </w:r>
          </w:p>
        </w:tc>
        <w:tc>
          <w:tcPr>
            <w:tcW w:w="1560" w:type="dxa"/>
            <w:vAlign w:val="center"/>
          </w:tcPr>
          <w:p w:rsidR="00173FAA" w:rsidRPr="00697549" w:rsidRDefault="00173FAA" w:rsidP="009536F7">
            <w:pPr>
              <w:pStyle w:val="Cellulejustifi"/>
              <w:jc w:val="center"/>
              <w:rPr>
                <w:rFonts w:ascii="Arial" w:hAnsi="Arial" w:cs="Arial"/>
                <w:color w:val="800080"/>
                <w:sz w:val="18"/>
                <w:szCs w:val="18"/>
              </w:rPr>
            </w:pPr>
            <w:r>
              <w:rPr>
                <w:rFonts w:ascii="Arial" w:hAnsi="Arial" w:cs="Arial"/>
                <w:color w:val="800080"/>
                <w:sz w:val="18"/>
                <w:szCs w:val="18"/>
              </w:rPr>
              <w:t xml:space="preserve">A424-20 </w:t>
            </w:r>
            <w:r w:rsidRPr="00173FAA">
              <w:rPr>
                <w:rFonts w:ascii="Arial" w:hAnsi="Arial" w:cs="Arial"/>
                <w:color w:val="800080"/>
                <w:sz w:val="18"/>
                <w:szCs w:val="18"/>
              </w:rPr>
              <w:t>Enroute Waypoint flight planning continuation</w:t>
            </w:r>
            <w:r>
              <w:rPr>
                <w:rFonts w:ascii="Arial" w:hAnsi="Arial" w:cs="Arial"/>
                <w:color w:val="800080"/>
                <w:sz w:val="18"/>
                <w:szCs w:val="18"/>
              </w:rPr>
              <w:t xml:space="preserve"> record</w:t>
            </w:r>
          </w:p>
        </w:tc>
        <w:tc>
          <w:tcPr>
            <w:tcW w:w="5811" w:type="dxa"/>
          </w:tcPr>
          <w:p w:rsidR="00173FAA" w:rsidRDefault="00173FAA">
            <w:pPr>
              <w:pStyle w:val="Normalexigences"/>
              <w:ind w:left="0"/>
              <w:rPr>
                <w:rFonts w:ascii="Arial" w:hAnsi="Arial" w:cs="Arial"/>
                <w:color w:val="800080"/>
                <w:sz w:val="18"/>
                <w:szCs w:val="18"/>
              </w:rPr>
            </w:pPr>
            <w:r>
              <w:rPr>
                <w:rFonts w:ascii="Arial" w:hAnsi="Arial" w:cs="Arial"/>
                <w:color w:val="800080"/>
                <w:sz w:val="18"/>
                <w:szCs w:val="18"/>
              </w:rPr>
              <w:t xml:space="preserve">The </w:t>
            </w:r>
            <w:r w:rsidRPr="00173FAA">
              <w:rPr>
                <w:rFonts w:ascii="Arial" w:hAnsi="Arial" w:cs="Arial"/>
                <w:color w:val="800080"/>
                <w:sz w:val="18"/>
                <w:szCs w:val="18"/>
              </w:rPr>
              <w:t>Enroute Waypoint flight planning continuation</w:t>
            </w:r>
            <w:r>
              <w:rPr>
                <w:rFonts w:ascii="Arial" w:hAnsi="Arial" w:cs="Arial"/>
                <w:color w:val="800080"/>
                <w:sz w:val="18"/>
                <w:szCs w:val="18"/>
              </w:rPr>
              <w:t xml:space="preserve"> record (Cont P) shall contain an attribute Free Route Airspace Codes. </w:t>
            </w:r>
          </w:p>
          <w:p w:rsidR="00173FAA" w:rsidRPr="00697549" w:rsidRDefault="00173FAA">
            <w:pPr>
              <w:pStyle w:val="Normalexigences"/>
              <w:ind w:left="0"/>
              <w:rPr>
                <w:rFonts w:ascii="Arial" w:hAnsi="Arial" w:cs="Arial"/>
                <w:color w:val="800080"/>
                <w:sz w:val="18"/>
                <w:szCs w:val="18"/>
              </w:rPr>
            </w:pPr>
            <w:r>
              <w:rPr>
                <w:rFonts w:ascii="Arial" w:hAnsi="Arial" w:cs="Arial"/>
                <w:color w:val="800080"/>
                <w:sz w:val="18"/>
                <w:szCs w:val="18"/>
              </w:rPr>
              <w:t xml:space="preserve">It is a 6 characters string that can be extracted from </w:t>
            </w:r>
            <w:r w:rsidRPr="00530C5A">
              <w:rPr>
                <w:rFonts w:ascii="Arial" w:hAnsi="Arial" w:cs="Arial"/>
                <w:color w:val="800080"/>
                <w:sz w:val="18"/>
                <w:szCs w:val="18"/>
              </w:rPr>
              <w:t>character 44 to 49</w:t>
            </w:r>
            <w:r w:rsidR="00FD168B">
              <w:rPr>
                <w:rFonts w:ascii="Arial" w:hAnsi="Arial" w:cs="Arial"/>
                <w:color w:val="800080"/>
                <w:sz w:val="18"/>
                <w:szCs w:val="18"/>
              </w:rPr>
              <w:t xml:space="preserve"> in the gearshift.ari database.</w:t>
            </w:r>
          </w:p>
        </w:tc>
        <w:tc>
          <w:tcPr>
            <w:tcW w:w="1276" w:type="dxa"/>
            <w:vAlign w:val="center"/>
          </w:tcPr>
          <w:p w:rsidR="00173FAA" w:rsidRPr="00697549" w:rsidRDefault="00173FAA" w:rsidP="009536F7">
            <w:pPr>
              <w:pStyle w:val="Normalexigences"/>
              <w:ind w:left="0"/>
              <w:jc w:val="center"/>
              <w:rPr>
                <w:rFonts w:ascii="Arial" w:hAnsi="Arial" w:cs="Arial"/>
                <w:color w:val="800080"/>
                <w:sz w:val="18"/>
                <w:szCs w:val="18"/>
              </w:rPr>
            </w:pPr>
            <w:r>
              <w:rPr>
                <w:rFonts w:ascii="Arial" w:hAnsi="Arial" w:cs="Arial"/>
                <w:color w:val="800080"/>
                <w:sz w:val="18"/>
                <w:szCs w:val="18"/>
              </w:rPr>
              <w:t>CM-162</w:t>
            </w:r>
          </w:p>
        </w:tc>
      </w:tr>
      <w:tr w:rsidR="00173FAA" w:rsidRPr="00976258" w:rsidTr="009536F7">
        <w:trPr>
          <w:cantSplit/>
          <w:trHeight w:val="373"/>
        </w:trPr>
        <w:tc>
          <w:tcPr>
            <w:tcW w:w="1809" w:type="dxa"/>
            <w:vAlign w:val="center"/>
          </w:tcPr>
          <w:p w:rsidR="00173FAA" w:rsidRPr="00697549" w:rsidRDefault="00173FAA">
            <w:pPr>
              <w:pStyle w:val="ReqID"/>
              <w:jc w:val="center"/>
              <w:rPr>
                <w:rFonts w:ascii="Arial" w:hAnsi="Arial" w:cs="Arial"/>
                <w:szCs w:val="18"/>
              </w:rPr>
            </w:pPr>
            <w:r>
              <w:rPr>
                <w:rFonts w:ascii="Arial" w:hAnsi="Arial" w:cs="Arial"/>
                <w:szCs w:val="18"/>
              </w:rPr>
              <w:t>SD-ALB-A4M-07</w:t>
            </w:r>
            <w:r w:rsidRPr="00697549">
              <w:rPr>
                <w:rFonts w:ascii="Arial" w:hAnsi="Arial" w:cs="Arial"/>
                <w:szCs w:val="18"/>
              </w:rPr>
              <w:t>0</w:t>
            </w:r>
          </w:p>
        </w:tc>
        <w:tc>
          <w:tcPr>
            <w:tcW w:w="1560" w:type="dxa"/>
            <w:vAlign w:val="center"/>
          </w:tcPr>
          <w:p w:rsidR="00173FAA" w:rsidRPr="00697549" w:rsidRDefault="00173FAA">
            <w:pPr>
              <w:pStyle w:val="Cellulejustifi"/>
              <w:jc w:val="center"/>
              <w:rPr>
                <w:rFonts w:ascii="Arial" w:hAnsi="Arial" w:cs="Arial"/>
                <w:color w:val="800080"/>
                <w:sz w:val="18"/>
                <w:szCs w:val="18"/>
              </w:rPr>
            </w:pPr>
            <w:r>
              <w:rPr>
                <w:rFonts w:ascii="Arial" w:hAnsi="Arial" w:cs="Arial"/>
                <w:color w:val="800080"/>
                <w:sz w:val="18"/>
                <w:szCs w:val="18"/>
              </w:rPr>
              <w:t xml:space="preserve">A424-20 </w:t>
            </w:r>
            <w:r w:rsidRPr="00173FAA">
              <w:rPr>
                <w:rFonts w:ascii="Arial" w:hAnsi="Arial" w:cs="Arial"/>
                <w:color w:val="800080"/>
                <w:sz w:val="18"/>
                <w:szCs w:val="18"/>
              </w:rPr>
              <w:t>Airport SBAS Path Point continuation record</w:t>
            </w:r>
          </w:p>
        </w:tc>
        <w:tc>
          <w:tcPr>
            <w:tcW w:w="5811" w:type="dxa"/>
          </w:tcPr>
          <w:p w:rsidR="00FD168B" w:rsidRPr="00FD168B" w:rsidRDefault="00FD168B" w:rsidP="00530C5A">
            <w:pPr>
              <w:pStyle w:val="Normalexigences"/>
              <w:ind w:left="0"/>
              <w:rPr>
                <w:rFonts w:ascii="Arial" w:hAnsi="Arial" w:cs="Arial"/>
                <w:color w:val="800080"/>
                <w:sz w:val="18"/>
                <w:szCs w:val="18"/>
              </w:rPr>
            </w:pPr>
            <w:r w:rsidRPr="00FD168B">
              <w:rPr>
                <w:rFonts w:ascii="Arial" w:hAnsi="Arial" w:cs="Arial"/>
                <w:color w:val="800080"/>
                <w:sz w:val="18"/>
                <w:szCs w:val="18"/>
              </w:rPr>
              <w:t xml:space="preserve">The SBAS Path Point continuation record (Cont </w:t>
            </w:r>
            <w:r>
              <w:rPr>
                <w:rFonts w:ascii="Arial" w:hAnsi="Arial" w:cs="Arial"/>
                <w:color w:val="800080"/>
                <w:sz w:val="18"/>
                <w:szCs w:val="18"/>
              </w:rPr>
              <w:t>A</w:t>
            </w:r>
            <w:r w:rsidRPr="00FD168B">
              <w:rPr>
                <w:rFonts w:ascii="Arial" w:hAnsi="Arial" w:cs="Arial"/>
                <w:color w:val="800080"/>
                <w:sz w:val="18"/>
                <w:szCs w:val="18"/>
              </w:rPr>
              <w:t xml:space="preserve">) shall contain an attribute </w:t>
            </w:r>
            <w:r>
              <w:rPr>
                <w:rFonts w:ascii="Arial" w:hAnsi="Arial" w:cs="Arial"/>
                <w:color w:val="800080"/>
                <w:sz w:val="18"/>
                <w:szCs w:val="18"/>
              </w:rPr>
              <w:t>SBAS final approach course</w:t>
            </w:r>
            <w:r w:rsidRPr="00FD168B">
              <w:rPr>
                <w:rFonts w:ascii="Arial" w:hAnsi="Arial" w:cs="Arial"/>
                <w:color w:val="800080"/>
                <w:sz w:val="18"/>
                <w:szCs w:val="18"/>
              </w:rPr>
              <w:t xml:space="preserve">. </w:t>
            </w:r>
          </w:p>
          <w:p w:rsidR="00173FAA" w:rsidRPr="00697549" w:rsidRDefault="00FD168B">
            <w:pPr>
              <w:pStyle w:val="Normalexigences"/>
              <w:ind w:left="0"/>
              <w:rPr>
                <w:rFonts w:ascii="Arial" w:hAnsi="Arial" w:cs="Arial"/>
                <w:color w:val="800080"/>
                <w:sz w:val="18"/>
                <w:szCs w:val="18"/>
              </w:rPr>
            </w:pPr>
            <w:r w:rsidRPr="00FD168B">
              <w:rPr>
                <w:rFonts w:ascii="Arial" w:hAnsi="Arial" w:cs="Arial"/>
                <w:color w:val="800080"/>
                <w:sz w:val="18"/>
                <w:szCs w:val="18"/>
              </w:rPr>
              <w:t xml:space="preserve">It is a </w:t>
            </w:r>
            <w:r>
              <w:rPr>
                <w:rFonts w:ascii="Arial" w:hAnsi="Arial" w:cs="Arial"/>
                <w:color w:val="800080"/>
                <w:sz w:val="18"/>
                <w:szCs w:val="18"/>
              </w:rPr>
              <w:t>4</w:t>
            </w:r>
            <w:r w:rsidRPr="00FD168B">
              <w:rPr>
                <w:rFonts w:ascii="Arial" w:hAnsi="Arial" w:cs="Arial"/>
                <w:color w:val="800080"/>
                <w:sz w:val="18"/>
                <w:szCs w:val="18"/>
              </w:rPr>
              <w:t xml:space="preserve"> characters string that can be extracted from character </w:t>
            </w:r>
            <w:r>
              <w:rPr>
                <w:rFonts w:ascii="Arial" w:hAnsi="Arial" w:cs="Arial"/>
                <w:color w:val="800080"/>
                <w:sz w:val="18"/>
                <w:szCs w:val="18"/>
              </w:rPr>
              <w:t>62</w:t>
            </w:r>
            <w:r w:rsidRPr="00FD168B">
              <w:rPr>
                <w:rFonts w:ascii="Arial" w:hAnsi="Arial" w:cs="Arial"/>
                <w:color w:val="800080"/>
                <w:sz w:val="18"/>
                <w:szCs w:val="18"/>
              </w:rPr>
              <w:t xml:space="preserve"> to </w:t>
            </w:r>
            <w:r>
              <w:rPr>
                <w:rFonts w:ascii="Arial" w:hAnsi="Arial" w:cs="Arial"/>
                <w:color w:val="800080"/>
                <w:sz w:val="18"/>
                <w:szCs w:val="18"/>
              </w:rPr>
              <w:t>65</w:t>
            </w:r>
            <w:r w:rsidRPr="00FD168B">
              <w:rPr>
                <w:rFonts w:ascii="Arial" w:hAnsi="Arial" w:cs="Arial"/>
                <w:color w:val="800080"/>
                <w:sz w:val="18"/>
                <w:szCs w:val="18"/>
              </w:rPr>
              <w:t xml:space="preserve"> in the gearshift.ari database.</w:t>
            </w:r>
          </w:p>
        </w:tc>
        <w:tc>
          <w:tcPr>
            <w:tcW w:w="1276" w:type="dxa"/>
            <w:vAlign w:val="center"/>
          </w:tcPr>
          <w:p w:rsidR="00173FAA" w:rsidRPr="00697549" w:rsidRDefault="00173FAA" w:rsidP="009536F7">
            <w:pPr>
              <w:pStyle w:val="Normalexigences"/>
              <w:ind w:left="0"/>
              <w:jc w:val="center"/>
              <w:rPr>
                <w:rFonts w:ascii="Arial" w:hAnsi="Arial" w:cs="Arial"/>
                <w:color w:val="800080"/>
                <w:sz w:val="18"/>
                <w:szCs w:val="18"/>
              </w:rPr>
            </w:pPr>
            <w:r>
              <w:rPr>
                <w:rFonts w:ascii="Arial" w:hAnsi="Arial" w:cs="Arial"/>
                <w:color w:val="800080"/>
                <w:sz w:val="18"/>
                <w:szCs w:val="18"/>
              </w:rPr>
              <w:t>CM-158</w:t>
            </w:r>
          </w:p>
        </w:tc>
      </w:tr>
    </w:tbl>
    <w:p w:rsidR="009536F7" w:rsidRDefault="009536F7" w:rsidP="009536F7">
      <w:pPr>
        <w:pStyle w:val="Titre5"/>
        <w:spacing w:line="240" w:lineRule="auto"/>
        <w:jc w:val="left"/>
      </w:pPr>
      <w:r>
        <w:t>A424-17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D56E30"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SD-ALB-A47-010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A424-17 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SQL and C# model exist.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A424-17.jpg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#CM-146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#33.1-02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#34.2-01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#36.2-14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SD-ALB-A47-020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A424-17 Parser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 parser allows parsing an A424-17 file for the content described above including tailored and continuation record.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Create a runway continuation record cont A to generate GE database correctly.</w:t>
            </w:r>
          </w:p>
        </w:tc>
        <w:tc>
          <w:tcPr>
            <w:tcW w:w="1276" w:type="dxa"/>
            <w:vAlign w:val="center"/>
          </w:tcPr>
          <w:p w:rsidR="00530C5A" w:rsidRDefault="00530C5A" w:rsidP="009536F7">
            <w:pPr>
              <w:pStyle w:val="Normalexigences"/>
              <w:ind w:left="0"/>
              <w:jc w:val="center"/>
              <w:rPr>
                <w:rFonts w:ascii="Arial" w:hAnsi="Arial" w:cs="Arial"/>
                <w:color w:val="800080"/>
                <w:sz w:val="18"/>
                <w:szCs w:val="18"/>
              </w:rPr>
            </w:pPr>
            <w:r>
              <w:rPr>
                <w:rFonts w:ascii="Arial" w:hAnsi="Arial" w:cs="Arial"/>
                <w:color w:val="800080"/>
                <w:sz w:val="18"/>
                <w:szCs w:val="18"/>
              </w:rPr>
              <w:t>#CM-113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#CM-146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#33.1-02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#34.2-01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#36.2-14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SD-ALB-A47-030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A424-17 Model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Two datasources components for this model exists:</w:t>
            </w:r>
          </w:p>
          <w:p w:rsidR="009536F7" w:rsidRPr="00697549" w:rsidRDefault="009536F7" w:rsidP="00B42742">
            <w:pPr>
              <w:pStyle w:val="Normalexigences"/>
              <w:numPr>
                <w:ilvl w:val="0"/>
                <w:numId w:val="65"/>
              </w:numPr>
              <w:spacing w:before="0" w:line="240" w:lineRule="auto"/>
              <w:jc w:val="left"/>
              <w:rPr>
                <w:rFonts w:ascii="Arial" w:hAnsi="Arial" w:cs="Arial"/>
                <w:color w:val="800080"/>
                <w:sz w:val="18"/>
                <w:szCs w:val="18"/>
              </w:rPr>
            </w:pPr>
            <w:r w:rsidRPr="00697549">
              <w:rPr>
                <w:rFonts w:ascii="Arial" w:hAnsi="Arial" w:cs="Arial"/>
                <w:color w:val="800080"/>
                <w:sz w:val="18"/>
                <w:szCs w:val="18"/>
              </w:rPr>
              <w:t>Manage by Icao</w:t>
            </w:r>
          </w:p>
          <w:p w:rsidR="009536F7" w:rsidRPr="00697549" w:rsidRDefault="009536F7" w:rsidP="00B42742">
            <w:pPr>
              <w:pStyle w:val="Normalexigences"/>
              <w:numPr>
                <w:ilvl w:val="0"/>
                <w:numId w:val="65"/>
              </w:numPr>
              <w:spacing w:before="0" w:line="240" w:lineRule="auto"/>
              <w:jc w:val="left"/>
              <w:rPr>
                <w:rFonts w:ascii="Arial" w:hAnsi="Arial" w:cs="Arial"/>
                <w:color w:val="800080"/>
                <w:sz w:val="18"/>
                <w:szCs w:val="18"/>
              </w:rPr>
            </w:pPr>
            <w:r w:rsidRPr="00697549">
              <w:rPr>
                <w:rFonts w:ascii="Arial" w:hAnsi="Arial" w:cs="Arial"/>
                <w:color w:val="800080"/>
                <w:sz w:val="18"/>
                <w:szCs w:val="18"/>
              </w:rPr>
              <w:t>Manage without Icao</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datasources are compatible with:</w:t>
            </w:r>
          </w:p>
          <w:p w:rsidR="009536F7" w:rsidRPr="00697549" w:rsidRDefault="009536F7" w:rsidP="00B42742">
            <w:pPr>
              <w:pStyle w:val="Normalexigences"/>
              <w:numPr>
                <w:ilvl w:val="0"/>
                <w:numId w:val="46"/>
              </w:numPr>
              <w:spacing w:before="0" w:line="240" w:lineRule="auto"/>
              <w:jc w:val="left"/>
              <w:rPr>
                <w:rFonts w:ascii="Arial" w:hAnsi="Arial" w:cs="Arial"/>
                <w:color w:val="800080"/>
                <w:sz w:val="18"/>
                <w:szCs w:val="18"/>
              </w:rPr>
            </w:pPr>
            <w:r w:rsidRPr="00697549">
              <w:rPr>
                <w:rFonts w:ascii="Arial" w:hAnsi="Arial" w:cs="Arial"/>
                <w:color w:val="800080"/>
                <w:sz w:val="18"/>
                <w:szCs w:val="18"/>
              </w:rPr>
              <w:t>Consolidation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#32.2-01</w:t>
            </w:r>
          </w:p>
        </w:tc>
      </w:tr>
    </w:tbl>
    <w:p w:rsidR="009536F7" w:rsidRDefault="009536F7" w:rsidP="009536F7">
      <w:pPr>
        <w:pStyle w:val="Titre5"/>
        <w:spacing w:line="240" w:lineRule="auto"/>
        <w:jc w:val="left"/>
      </w:pPr>
      <w:r>
        <w:t>A424-15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D56E30"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SD-ALB-A45-010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A424-15 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SQL and C# model exist.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A424-15.jpg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#CM-147</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SD-ALB-A45-020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A424-15 Parser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 parser allows parsing an A424-15 file for the content described above including tailored and continuation record.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Need to generate MSA records in -15 A424 specification to provide Honeywell database following the requirements.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#CM-147</w:t>
            </w:r>
          </w:p>
        </w:tc>
      </w:tr>
    </w:tbl>
    <w:p w:rsidR="009536F7" w:rsidRPr="00DD0391" w:rsidRDefault="009536F7" w:rsidP="009536F7"/>
    <w:p w:rsidR="009536F7" w:rsidRDefault="009536F7" w:rsidP="009536F7">
      <w:pPr>
        <w:pStyle w:val="Titre5"/>
        <w:spacing w:line="240" w:lineRule="auto"/>
        <w:jc w:val="left"/>
      </w:pPr>
      <w:r>
        <w:t>RDB A424</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RDB A424 Model </w:t>
            </w:r>
          </w:p>
          <w:p w:rsidR="009536F7" w:rsidRPr="00697549" w:rsidRDefault="009536F7" w:rsidP="009536F7">
            <w:pPr>
              <w:pStyle w:val="Cellulejustifi"/>
              <w:rPr>
                <w:rFonts w:ascii="Arial" w:hAnsi="Arial" w:cs="Arial"/>
                <w:color w:val="800080"/>
                <w:sz w:val="18"/>
                <w:szCs w:val="18"/>
              </w:rPr>
            </w:pP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RDB A424 model is an A424 model with a scope reduced to: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Airport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Runway</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Localizer_GlideScope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Navaid_VHF</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P2</w:t>
            </w:r>
          </w:p>
        </w:tc>
        <w:tc>
          <w:tcPr>
            <w:tcW w:w="1276" w:type="dxa"/>
            <w:vAlign w:val="center"/>
          </w:tcPr>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#16.1-18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SD-ALB-R4M-010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Model Datasource</w:t>
            </w:r>
          </w:p>
          <w:p w:rsidR="009536F7" w:rsidRPr="00697549" w:rsidRDefault="009536F7" w:rsidP="009536F7">
            <w:pPr>
              <w:pStyle w:val="Cellulejustifi"/>
              <w:jc w:val="center"/>
              <w:rPr>
                <w:rFonts w:ascii="Arial" w:hAnsi="Arial" w:cs="Arial"/>
                <w:color w:val="800080"/>
                <w:sz w:val="18"/>
                <w:szCs w:val="18"/>
              </w:rPr>
            </w:pP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datasource for this model exists and is compatible with Qualification and Conversion services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#16.1-18</w:t>
            </w:r>
          </w:p>
        </w:tc>
      </w:tr>
    </w:tbl>
    <w:p w:rsidR="009536F7" w:rsidRPr="008A564C" w:rsidRDefault="009536F7" w:rsidP="009536F7"/>
    <w:p w:rsidR="009536F7" w:rsidRDefault="009536F7" w:rsidP="009536F7">
      <w:pPr>
        <w:pStyle w:val="Titre5"/>
        <w:spacing w:line="240" w:lineRule="auto"/>
        <w:jc w:val="left"/>
      </w:pPr>
      <w:r>
        <w:t>A816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A816.png</w:t>
            </w:r>
          </w:p>
        </w:tc>
        <w:tc>
          <w:tcPr>
            <w:tcW w:w="1276" w:type="dxa"/>
            <w:vAlign w:val="center"/>
          </w:tcPr>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#13.2-08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SD-ALB-A8M-040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Parser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parser allows parsing an A816 file for the content described above.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Secondary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#13.2-08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SD-ALB-A8M-041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data field allows to retrieve the source of the A816, RDB or AMDB.</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#14.1-10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SD-ALB-A8M-042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extensions for JEPPESSEN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Add “status” attribute to TaxiwayElement as defined in A816-2 in A816-0 model.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Allow value 15 to FeatBaseType.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Allow value 100 for PntstTypType.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SD-ALB-A8M-043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versions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Two models are implemented:</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A816-0</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A816-2</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#21.1-04</w:t>
            </w:r>
          </w:p>
        </w:tc>
      </w:tr>
    </w:tbl>
    <w:p w:rsidR="009536F7" w:rsidRPr="009C4933" w:rsidRDefault="009536F7" w:rsidP="009536F7">
      <w:pPr>
        <w:rPr>
          <w:lang w:val="en-US"/>
        </w:rPr>
      </w:pPr>
    </w:p>
    <w:p w:rsidR="009536F7" w:rsidRDefault="009536F7" w:rsidP="009536F7">
      <w:pPr>
        <w:pStyle w:val="Titre5"/>
        <w:spacing w:line="240" w:lineRule="auto"/>
        <w:jc w:val="left"/>
      </w:pPr>
      <w:r>
        <w:t>ADB LUCEM data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SD-ALB-ADBLUCEM-001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ADB Lucem Database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ADB Lucem is a datamodel containing same features and attributes as AMGEO minus: </w:t>
            </w:r>
          </w:p>
          <w:p w:rsidR="009536F7" w:rsidRPr="00697549" w:rsidRDefault="009536F7" w:rsidP="00B42742">
            <w:pPr>
              <w:pStyle w:val="Normalexigences"/>
              <w:numPr>
                <w:ilvl w:val="0"/>
                <w:numId w:val="24"/>
              </w:numPr>
              <w:spacing w:before="0" w:line="240" w:lineRule="auto"/>
              <w:jc w:val="left"/>
              <w:rPr>
                <w:rFonts w:ascii="Arial" w:hAnsi="Arial" w:cs="Arial"/>
                <w:color w:val="800080"/>
                <w:sz w:val="18"/>
                <w:szCs w:val="18"/>
                <w:lang w:val="en-US"/>
              </w:rPr>
            </w:pPr>
            <w:r w:rsidRPr="00697549">
              <w:rPr>
                <w:rFonts w:ascii="Arial" w:hAnsi="Arial" w:cs="Arial"/>
                <w:i/>
                <w:iCs/>
                <w:color w:val="800080"/>
                <w:sz w:val="18"/>
                <w:szCs w:val="18"/>
                <w:lang w:val="en-US"/>
              </w:rPr>
              <w:t xml:space="preserve">aerodromesurfacelighting, </w:t>
            </w:r>
          </w:p>
          <w:p w:rsidR="009536F7" w:rsidRPr="00697549" w:rsidRDefault="009536F7" w:rsidP="00B42742">
            <w:pPr>
              <w:pStyle w:val="Normalexigences"/>
              <w:numPr>
                <w:ilvl w:val="0"/>
                <w:numId w:val="24"/>
              </w:numPr>
              <w:spacing w:before="0" w:line="240" w:lineRule="auto"/>
              <w:jc w:val="left"/>
              <w:rPr>
                <w:rFonts w:ascii="Arial" w:hAnsi="Arial" w:cs="Arial"/>
                <w:color w:val="800080"/>
                <w:sz w:val="18"/>
                <w:szCs w:val="18"/>
                <w:lang w:val="en-US"/>
              </w:rPr>
            </w:pPr>
            <w:r w:rsidRPr="00697549">
              <w:rPr>
                <w:rFonts w:ascii="Arial" w:hAnsi="Arial" w:cs="Arial"/>
                <w:i/>
                <w:iCs/>
                <w:color w:val="800080"/>
                <w:sz w:val="18"/>
                <w:szCs w:val="18"/>
                <w:lang w:val="en-US"/>
              </w:rPr>
              <w:t xml:space="preserve">arrestingsystemlocation, </w:t>
            </w:r>
          </w:p>
          <w:p w:rsidR="009536F7" w:rsidRPr="00697549" w:rsidRDefault="009536F7" w:rsidP="00B42742">
            <w:pPr>
              <w:pStyle w:val="Normalexigences"/>
              <w:numPr>
                <w:ilvl w:val="0"/>
                <w:numId w:val="24"/>
              </w:numPr>
              <w:spacing w:before="0" w:line="240" w:lineRule="auto"/>
              <w:jc w:val="left"/>
              <w:rPr>
                <w:rFonts w:ascii="Arial" w:hAnsi="Arial" w:cs="Arial"/>
                <w:color w:val="800080"/>
                <w:sz w:val="18"/>
                <w:szCs w:val="18"/>
                <w:lang w:val="en-US"/>
              </w:rPr>
            </w:pPr>
            <w:r w:rsidRPr="00697549">
              <w:rPr>
                <w:rFonts w:ascii="Arial" w:hAnsi="Arial" w:cs="Arial"/>
                <w:i/>
                <w:iCs/>
                <w:color w:val="800080"/>
                <w:sz w:val="18"/>
                <w:szCs w:val="18"/>
                <w:lang w:val="en-US"/>
              </w:rPr>
              <w:t xml:space="preserve">asrnedge, </w:t>
            </w:r>
          </w:p>
          <w:p w:rsidR="009536F7" w:rsidRPr="00697549" w:rsidRDefault="009536F7" w:rsidP="00B42742">
            <w:pPr>
              <w:pStyle w:val="Normalexigences"/>
              <w:numPr>
                <w:ilvl w:val="0"/>
                <w:numId w:val="24"/>
              </w:numPr>
              <w:spacing w:before="0" w:line="240" w:lineRule="auto"/>
              <w:jc w:val="left"/>
              <w:rPr>
                <w:rFonts w:ascii="Arial" w:hAnsi="Arial" w:cs="Arial"/>
                <w:color w:val="800080"/>
                <w:sz w:val="18"/>
                <w:szCs w:val="18"/>
                <w:lang w:val="en-US"/>
              </w:rPr>
            </w:pPr>
            <w:r w:rsidRPr="00697549">
              <w:rPr>
                <w:rFonts w:ascii="Arial" w:hAnsi="Arial" w:cs="Arial"/>
                <w:i/>
                <w:iCs/>
                <w:color w:val="800080"/>
                <w:sz w:val="18"/>
                <w:szCs w:val="18"/>
                <w:lang w:val="en-US"/>
              </w:rPr>
              <w:t xml:space="preserve">asrnnode, </w:t>
            </w:r>
          </w:p>
          <w:p w:rsidR="009536F7" w:rsidRPr="00697549" w:rsidRDefault="009536F7" w:rsidP="00B42742">
            <w:pPr>
              <w:pStyle w:val="Normalexigences"/>
              <w:numPr>
                <w:ilvl w:val="0"/>
                <w:numId w:val="24"/>
              </w:numPr>
              <w:spacing w:before="0" w:line="240" w:lineRule="auto"/>
              <w:jc w:val="left"/>
              <w:rPr>
                <w:rFonts w:ascii="Arial" w:hAnsi="Arial" w:cs="Arial"/>
                <w:color w:val="800080"/>
                <w:sz w:val="18"/>
                <w:szCs w:val="18"/>
                <w:lang w:val="en-US"/>
              </w:rPr>
            </w:pPr>
            <w:r w:rsidRPr="00697549">
              <w:rPr>
                <w:rFonts w:ascii="Arial" w:hAnsi="Arial" w:cs="Arial"/>
                <w:i/>
                <w:iCs/>
                <w:color w:val="800080"/>
                <w:sz w:val="18"/>
                <w:szCs w:val="18"/>
                <w:lang w:val="en-US"/>
              </w:rPr>
              <w:t>blastpad,</w:t>
            </w:r>
          </w:p>
          <w:p w:rsidR="009536F7" w:rsidRPr="00697549" w:rsidRDefault="009536F7" w:rsidP="00B42742">
            <w:pPr>
              <w:pStyle w:val="Normalexigences"/>
              <w:numPr>
                <w:ilvl w:val="0"/>
                <w:numId w:val="24"/>
              </w:numPr>
              <w:spacing w:before="0" w:line="240" w:lineRule="auto"/>
              <w:jc w:val="left"/>
              <w:rPr>
                <w:rFonts w:ascii="Arial" w:hAnsi="Arial" w:cs="Arial"/>
                <w:color w:val="800080"/>
                <w:sz w:val="18"/>
                <w:szCs w:val="18"/>
                <w:lang w:val="en-US"/>
              </w:rPr>
            </w:pPr>
            <w:r w:rsidRPr="00697549">
              <w:rPr>
                <w:rFonts w:ascii="Arial" w:hAnsi="Arial" w:cs="Arial"/>
                <w:i/>
                <w:iCs/>
                <w:color w:val="800080"/>
                <w:sz w:val="18"/>
                <w:szCs w:val="18"/>
                <w:lang w:val="en-US"/>
              </w:rPr>
              <w:t xml:space="preserve">runwaycenterlinepoint, </w:t>
            </w:r>
          </w:p>
          <w:p w:rsidR="009536F7" w:rsidRPr="00697549" w:rsidRDefault="009536F7" w:rsidP="00B42742">
            <w:pPr>
              <w:pStyle w:val="Normalexigences"/>
              <w:numPr>
                <w:ilvl w:val="0"/>
                <w:numId w:val="24"/>
              </w:numPr>
              <w:spacing w:before="0" w:line="240" w:lineRule="auto"/>
              <w:jc w:val="left"/>
              <w:rPr>
                <w:rFonts w:ascii="Arial" w:hAnsi="Arial" w:cs="Arial"/>
                <w:color w:val="800080"/>
                <w:sz w:val="18"/>
                <w:szCs w:val="18"/>
                <w:lang w:val="en-US"/>
              </w:rPr>
            </w:pPr>
            <w:r w:rsidRPr="00697549">
              <w:rPr>
                <w:rFonts w:ascii="Arial" w:hAnsi="Arial" w:cs="Arial"/>
                <w:i/>
                <w:iCs/>
                <w:color w:val="800080"/>
                <w:sz w:val="18"/>
                <w:szCs w:val="18"/>
                <w:lang w:val="en-US"/>
              </w:rPr>
              <w:t>surveycontrolpoint</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Plus:</w:t>
            </w:r>
          </w:p>
          <w:p w:rsidR="009536F7" w:rsidRPr="00697549" w:rsidRDefault="009536F7" w:rsidP="00B42742">
            <w:pPr>
              <w:pStyle w:val="Normalexigences"/>
              <w:numPr>
                <w:ilvl w:val="0"/>
                <w:numId w:val="24"/>
              </w:numPr>
              <w:spacing w:before="0" w:line="240" w:lineRule="auto"/>
              <w:jc w:val="left"/>
              <w:rPr>
                <w:rFonts w:ascii="Arial" w:hAnsi="Arial" w:cs="Arial"/>
                <w:color w:val="800080"/>
                <w:sz w:val="18"/>
                <w:szCs w:val="18"/>
                <w:lang w:val="en-US"/>
              </w:rPr>
            </w:pPr>
            <w:r w:rsidRPr="00697549">
              <w:rPr>
                <w:rFonts w:ascii="Arial" w:hAnsi="Arial" w:cs="Arial"/>
                <w:i/>
                <w:iCs/>
                <w:color w:val="800080"/>
                <w:sz w:val="18"/>
                <w:szCs w:val="18"/>
                <w:lang w:val="en-US"/>
              </w:rPr>
              <w:t>airport area</w:t>
            </w:r>
          </w:p>
          <w:p w:rsidR="009536F7" w:rsidRPr="00697549" w:rsidRDefault="009536F7" w:rsidP="00B42742">
            <w:pPr>
              <w:pStyle w:val="Normalexigences"/>
              <w:numPr>
                <w:ilvl w:val="0"/>
                <w:numId w:val="24"/>
              </w:numPr>
              <w:spacing w:before="0" w:line="240" w:lineRule="auto"/>
              <w:jc w:val="left"/>
              <w:rPr>
                <w:rFonts w:ascii="Arial" w:hAnsi="Arial" w:cs="Arial"/>
                <w:i/>
                <w:color w:val="800080"/>
                <w:sz w:val="18"/>
                <w:szCs w:val="18"/>
                <w:lang w:val="en-US"/>
              </w:rPr>
            </w:pPr>
            <w:r w:rsidRPr="00697549">
              <w:rPr>
                <w:rFonts w:ascii="Arial" w:hAnsi="Arial" w:cs="Arial"/>
                <w:i/>
                <w:color w:val="800080"/>
                <w:sz w:val="18"/>
                <w:szCs w:val="18"/>
                <w:lang w:val="en-US"/>
              </w:rPr>
              <w:t>ROPSLandingSpecificLength for runwaythreshold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#19.2.0.2-12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SD-ALB-ADBLUCEM-002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ADB Lucem 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 model exists for in memory manipulations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SD-ALB-ADBLUCEM-003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ADB Lucem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SD-ALB-ADBLUCEM-004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ADB Lucem 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Qualification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Data server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SD-ALB-ADBLUCEM-005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Layer attribute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Each object of the ADB model contains a “Layer” attribute.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attribute contains one of the following the values: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Null</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RDB</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 xml:space="preserve">AMDB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SD-ALB-ADBLUCEM-010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checkStatus attribute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AirportDatabase.checjkStatus from Opale model is not published to ADB Lucem model.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#17.1-04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SD-ALB-ADBLUCEM-011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RunwayThreshold properties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RunwayThreshold properties contains:</w:t>
            </w:r>
          </w:p>
          <w:p w:rsidR="009536F7" w:rsidRPr="00697549" w:rsidRDefault="009536F7" w:rsidP="00B42742">
            <w:pPr>
              <w:pStyle w:val="Normalexigences"/>
              <w:numPr>
                <w:ilvl w:val="0"/>
                <w:numId w:val="33"/>
              </w:numPr>
              <w:spacing w:before="0" w:line="240" w:lineRule="auto"/>
              <w:jc w:val="left"/>
              <w:rPr>
                <w:rFonts w:ascii="Arial" w:hAnsi="Arial" w:cs="Arial"/>
                <w:color w:val="800080"/>
                <w:sz w:val="18"/>
                <w:szCs w:val="18"/>
                <w:lang w:val="fr-FR"/>
              </w:rPr>
            </w:pPr>
            <w:r w:rsidRPr="00697549">
              <w:rPr>
                <w:rFonts w:ascii="Arial" w:hAnsi="Arial" w:cs="Arial"/>
                <w:b/>
                <w:bCs/>
                <w:color w:val="800080"/>
                <w:sz w:val="18"/>
                <w:szCs w:val="18"/>
                <w:lang w:val="en-US"/>
              </w:rPr>
              <w:t>availPavedSurfFromThr</w:t>
            </w:r>
            <w:r w:rsidRPr="00697549">
              <w:rPr>
                <w:rFonts w:ascii="Arial" w:hAnsi="Arial" w:cs="Arial"/>
                <w:color w:val="800080"/>
                <w:sz w:val="18"/>
                <w:szCs w:val="18"/>
                <w:lang w:val="en-US"/>
              </w:rPr>
              <w:t>: real (meters) [0.00, 9999.99]</w:t>
            </w:r>
          </w:p>
          <w:p w:rsidR="009536F7" w:rsidRPr="00697549" w:rsidRDefault="009536F7" w:rsidP="00B42742">
            <w:pPr>
              <w:pStyle w:val="Normalexigences"/>
              <w:numPr>
                <w:ilvl w:val="0"/>
                <w:numId w:val="33"/>
              </w:numPr>
              <w:spacing w:before="0" w:line="240" w:lineRule="auto"/>
              <w:jc w:val="left"/>
              <w:rPr>
                <w:rFonts w:ascii="Arial" w:hAnsi="Arial" w:cs="Arial"/>
                <w:color w:val="800080"/>
                <w:sz w:val="18"/>
                <w:szCs w:val="18"/>
                <w:lang w:val="fr-FR"/>
              </w:rPr>
            </w:pPr>
            <w:r w:rsidRPr="00697549">
              <w:rPr>
                <w:rFonts w:ascii="Arial" w:hAnsi="Arial" w:cs="Arial"/>
                <w:b/>
                <w:bCs/>
                <w:color w:val="800080"/>
                <w:sz w:val="18"/>
                <w:szCs w:val="18"/>
                <w:lang w:val="en-US"/>
              </w:rPr>
              <w:t>measuredLda</w:t>
            </w:r>
            <w:r w:rsidRPr="00697549">
              <w:rPr>
                <w:rFonts w:ascii="Arial" w:hAnsi="Arial" w:cs="Arial"/>
                <w:color w:val="800080"/>
                <w:sz w:val="18"/>
                <w:szCs w:val="18"/>
                <w:lang w:val="en-US"/>
              </w:rPr>
              <w:t>: real (meters) [0.00, 9999.99]</w:t>
            </w:r>
          </w:p>
          <w:p w:rsidR="009536F7" w:rsidRPr="00697549" w:rsidRDefault="009536F7" w:rsidP="00B42742">
            <w:pPr>
              <w:pStyle w:val="Normalexigences"/>
              <w:numPr>
                <w:ilvl w:val="0"/>
                <w:numId w:val="33"/>
              </w:numPr>
              <w:spacing w:before="0" w:line="240" w:lineRule="auto"/>
              <w:jc w:val="left"/>
              <w:rPr>
                <w:rFonts w:ascii="Arial" w:hAnsi="Arial" w:cs="Arial"/>
                <w:color w:val="800080"/>
                <w:sz w:val="18"/>
                <w:szCs w:val="18"/>
                <w:lang w:val="fr-FR"/>
              </w:rPr>
            </w:pPr>
            <w:r w:rsidRPr="00697549">
              <w:rPr>
                <w:rFonts w:ascii="Arial" w:hAnsi="Arial" w:cs="Arial"/>
                <w:b/>
                <w:bCs/>
                <w:color w:val="800080"/>
                <w:sz w:val="18"/>
                <w:szCs w:val="18"/>
                <w:lang w:val="en-US"/>
              </w:rPr>
              <w:t>elevation</w:t>
            </w:r>
            <w:r w:rsidRPr="00697549">
              <w:rPr>
                <w:rFonts w:ascii="Arial" w:hAnsi="Arial" w:cs="Arial"/>
                <w:color w:val="800080"/>
                <w:sz w:val="18"/>
                <w:szCs w:val="18"/>
                <w:lang w:val="en-US"/>
              </w:rPr>
              <w:t xml:space="preserve">: integer (meters)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Properties are handled by:</w:t>
            </w:r>
          </w:p>
          <w:p w:rsidR="009536F7" w:rsidRPr="00697549" w:rsidRDefault="009536F7" w:rsidP="00B42742">
            <w:pPr>
              <w:pStyle w:val="Normalexigences"/>
              <w:numPr>
                <w:ilvl w:val="0"/>
                <w:numId w:val="34"/>
              </w:numPr>
              <w:spacing w:before="0" w:line="240" w:lineRule="auto"/>
              <w:jc w:val="left"/>
              <w:rPr>
                <w:rFonts w:ascii="Arial" w:hAnsi="Arial" w:cs="Arial"/>
                <w:color w:val="800080"/>
                <w:sz w:val="18"/>
                <w:szCs w:val="18"/>
              </w:rPr>
            </w:pPr>
            <w:r w:rsidRPr="00697549">
              <w:rPr>
                <w:rFonts w:ascii="Arial" w:hAnsi="Arial" w:cs="Arial"/>
                <w:color w:val="800080"/>
                <w:sz w:val="18"/>
                <w:szCs w:val="18"/>
              </w:rPr>
              <w:t>publish</w:t>
            </w:r>
          </w:p>
          <w:p w:rsidR="009536F7" w:rsidRPr="00697549" w:rsidRDefault="009536F7" w:rsidP="00B42742">
            <w:pPr>
              <w:pStyle w:val="Normalexigences"/>
              <w:numPr>
                <w:ilvl w:val="0"/>
                <w:numId w:val="34"/>
              </w:numPr>
              <w:spacing w:before="0" w:line="240" w:lineRule="auto"/>
              <w:jc w:val="left"/>
              <w:rPr>
                <w:rFonts w:ascii="Arial" w:hAnsi="Arial" w:cs="Arial"/>
                <w:color w:val="800080"/>
                <w:sz w:val="18"/>
                <w:szCs w:val="18"/>
              </w:rPr>
            </w:pPr>
            <w:r w:rsidRPr="00697549">
              <w:rPr>
                <w:rFonts w:ascii="Arial" w:hAnsi="Arial" w:cs="Arial"/>
                <w:color w:val="800080"/>
                <w:sz w:val="18"/>
                <w:szCs w:val="18"/>
              </w:rPr>
              <w:t>merge</w:t>
            </w:r>
          </w:p>
          <w:p w:rsidR="009536F7" w:rsidRPr="00697549" w:rsidRDefault="009536F7" w:rsidP="00B42742">
            <w:pPr>
              <w:pStyle w:val="Normalexigences"/>
              <w:numPr>
                <w:ilvl w:val="0"/>
                <w:numId w:val="34"/>
              </w:numPr>
              <w:spacing w:before="0" w:line="240" w:lineRule="auto"/>
              <w:jc w:val="left"/>
              <w:rPr>
                <w:rFonts w:ascii="Arial" w:hAnsi="Arial" w:cs="Arial"/>
                <w:color w:val="800080"/>
                <w:sz w:val="18"/>
                <w:szCs w:val="18"/>
              </w:rPr>
            </w:pPr>
            <w:r w:rsidRPr="00697549">
              <w:rPr>
                <w:rFonts w:ascii="Arial" w:hAnsi="Arial" w:cs="Arial"/>
                <w:color w:val="800080"/>
                <w:sz w:val="18"/>
                <w:szCs w:val="18"/>
              </w:rPr>
              <w:t>qualification</w:t>
            </w:r>
          </w:p>
          <w:p w:rsidR="009536F7" w:rsidRPr="00697549" w:rsidRDefault="009536F7" w:rsidP="00B42742">
            <w:pPr>
              <w:pStyle w:val="Normalexigences"/>
              <w:numPr>
                <w:ilvl w:val="0"/>
                <w:numId w:val="3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#18.1-01</w:t>
            </w:r>
          </w:p>
        </w:tc>
      </w:tr>
    </w:tbl>
    <w:p w:rsidR="009536F7" w:rsidRDefault="009536F7" w:rsidP="009536F7">
      <w:pPr>
        <w:pStyle w:val="Titre5"/>
        <w:spacing w:line="240" w:lineRule="auto"/>
        <w:jc w:val="left"/>
      </w:pPr>
      <w:r>
        <w:t>Minima data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SD-ALB-MID-001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Minima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Minima.jpg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#35.1-06</w:t>
            </w:r>
          </w:p>
          <w:p w:rsidR="009536F7" w:rsidRPr="00697549" w:rsidRDefault="009536F7" w:rsidP="009536F7">
            <w:pPr>
              <w:pStyle w:val="Normalexigences"/>
              <w:ind w:left="0"/>
              <w:jc w:val="center"/>
              <w:rPr>
                <w:rFonts w:ascii="Arial" w:hAnsi="Arial" w:cs="Arial"/>
                <w:b/>
                <w:i/>
                <w:color w:val="800080"/>
                <w:sz w:val="18"/>
                <w:szCs w:val="18"/>
              </w:rPr>
            </w:pPr>
            <w:r w:rsidRPr="00697549">
              <w:rPr>
                <w:rFonts w:ascii="Arial" w:hAnsi="Arial" w:cs="Arial"/>
                <w:color w:val="800080"/>
                <w:sz w:val="18"/>
                <w:szCs w:val="18"/>
              </w:rPr>
              <w:t>#36.1-04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SD-ALB-MID-010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Minima Model 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 model exists for memory manipulations with Entity framework</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SD-ALB-MID-020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Minima Model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SD-ALB-MID-030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Minima Model 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Qualification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Conversionpu</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Data server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SD-ALB-MID-040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Minima Model Json compatibility</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model and the consolidation service are compatible with the Json files generated by the computation in the Minima Capture Tool.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#35.1-06</w:t>
            </w:r>
          </w:p>
        </w:tc>
      </w:tr>
    </w:tbl>
    <w:p w:rsidR="009536F7" w:rsidRDefault="009536F7" w:rsidP="009536F7">
      <w:pPr>
        <w:rPr>
          <w:lang w:val="en-US"/>
        </w:rPr>
      </w:pPr>
    </w:p>
    <w:p w:rsidR="009536F7" w:rsidRDefault="009536F7" w:rsidP="009536F7">
      <w:pPr>
        <w:pStyle w:val="Titre5"/>
        <w:spacing w:line="240" w:lineRule="auto"/>
        <w:jc w:val="left"/>
      </w:pPr>
      <w:r>
        <w:t>Airport Runway data model</w:t>
      </w:r>
    </w:p>
    <w:p w:rsidR="009536F7" w:rsidRPr="002A30FE" w:rsidRDefault="009536F7" w:rsidP="009536F7">
      <w:pPr>
        <w:rPr>
          <w:lang w:val="en-US"/>
        </w:rPr>
      </w:pPr>
      <w:r w:rsidRPr="00456D52">
        <w:rPr>
          <w:lang w:val="en-US"/>
        </w:rPr>
        <w:t xml:space="preserve">Gearshift provides files runwaydata.csv and airportdata.csv. </w:t>
      </w:r>
      <w:r>
        <w:rPr>
          <w:lang w:val="en-US"/>
        </w:rPr>
        <w:t>T</w:t>
      </w:r>
      <w:r w:rsidRPr="00456D52">
        <w:rPr>
          <w:lang w:val="en-US"/>
        </w:rPr>
        <w:t>hey are Comma separated values files containing airport and runway data, including some data not captured by 424.</w:t>
      </w:r>
    </w:p>
    <w:p w:rsidR="009536F7" w:rsidRPr="002A30FE" w:rsidRDefault="009536F7" w:rsidP="009536F7"/>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SD-ALB-ARW-001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Airport Runway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AirportRunway.jpg</w:t>
            </w:r>
          </w:p>
        </w:tc>
        <w:tc>
          <w:tcPr>
            <w:tcW w:w="1276" w:type="dxa"/>
            <w:vAlign w:val="center"/>
          </w:tcPr>
          <w:p w:rsidR="009536F7" w:rsidRPr="00697549" w:rsidRDefault="009536F7" w:rsidP="009536F7">
            <w:pPr>
              <w:pStyle w:val="Normalexigences"/>
              <w:ind w:left="0"/>
              <w:jc w:val="center"/>
              <w:rPr>
                <w:rFonts w:ascii="Arial" w:hAnsi="Arial" w:cs="Arial"/>
                <w:b/>
                <w:i/>
                <w:color w:val="800080"/>
                <w:sz w:val="18"/>
                <w:szCs w:val="18"/>
                <w:lang w:val="en-US"/>
              </w:rPr>
            </w:pPr>
            <w:r w:rsidRPr="00697549">
              <w:rPr>
                <w:rFonts w:ascii="Arial" w:hAnsi="Arial" w:cs="Arial"/>
                <w:color w:val="800080"/>
                <w:sz w:val="18"/>
                <w:szCs w:val="18"/>
              </w:rPr>
              <w:t>#35.2-10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SD-ALB-ARW-010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Airport Runway model </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 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 model exists for memory manipulations with Entity framework</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SD-ALB-ARW-020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Airport Runway model</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SD-ALB-ARW-030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Airport Runway model </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Qualification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Data server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#35.2-10</w:t>
            </w:r>
          </w:p>
        </w:tc>
      </w:tr>
    </w:tbl>
    <w:p w:rsidR="009536F7" w:rsidRDefault="009536F7" w:rsidP="009536F7">
      <w:pPr>
        <w:rPr>
          <w:lang w:val="en-US"/>
        </w:rPr>
      </w:pPr>
    </w:p>
    <w:p w:rsidR="009536F7" w:rsidRDefault="009536F7" w:rsidP="009536F7">
      <w:pPr>
        <w:pStyle w:val="Titre5"/>
        <w:spacing w:line="240" w:lineRule="auto"/>
        <w:jc w:val="left"/>
      </w:pPr>
      <w:r>
        <w:t>ADI data model</w:t>
      </w:r>
    </w:p>
    <w:p w:rsidR="009536F7" w:rsidRPr="002A30FE" w:rsidRDefault="009536F7" w:rsidP="009536F7">
      <w:pPr>
        <w:rPr>
          <w:lang w:val="en-US"/>
        </w:rPr>
      </w:pPr>
      <w:r>
        <w:rPr>
          <w:lang w:val="en-US"/>
        </w:rPr>
        <w:t>Gearshift provides ADI textfile</w:t>
      </w:r>
      <w:r w:rsidRPr="00456D52">
        <w:rPr>
          <w:lang w:val="en-US"/>
        </w:rPr>
        <w:t xml:space="preserve">. </w:t>
      </w:r>
    </w:p>
    <w:p w:rsidR="009536F7" w:rsidRPr="002A30FE" w:rsidRDefault="009536F7" w:rsidP="009536F7"/>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SD-ALB-ERD-001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ADI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ADI datamodel.jpg</w:t>
            </w:r>
          </w:p>
        </w:tc>
        <w:tc>
          <w:tcPr>
            <w:tcW w:w="1276" w:type="dxa"/>
            <w:vAlign w:val="center"/>
          </w:tcPr>
          <w:p w:rsidR="009536F7" w:rsidRPr="00697549" w:rsidRDefault="009536F7" w:rsidP="009536F7">
            <w:pPr>
              <w:pStyle w:val="Normalexigences"/>
              <w:ind w:left="0"/>
              <w:jc w:val="center"/>
              <w:rPr>
                <w:rFonts w:ascii="Arial" w:hAnsi="Arial" w:cs="Arial"/>
                <w:b/>
                <w:i/>
                <w:color w:val="800080"/>
                <w:sz w:val="18"/>
                <w:szCs w:val="18"/>
                <w:lang w:val="en-US"/>
              </w:rPr>
            </w:pPr>
            <w:r w:rsidRPr="00697549">
              <w:rPr>
                <w:rFonts w:ascii="Arial" w:hAnsi="Arial" w:cs="Arial"/>
                <w:color w:val="800080"/>
                <w:sz w:val="18"/>
                <w:szCs w:val="18"/>
              </w:rPr>
              <w:t>#MD-126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SD-ALB-ERD-010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ADI Model 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 model exists for memory manipulations with Entity framework</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MD-126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SD-ALB-ERD-020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ADI Model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SD-ALB-ERD-030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ADI Model 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Qualification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Data server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#MD-126</w:t>
            </w:r>
          </w:p>
        </w:tc>
      </w:tr>
    </w:tbl>
    <w:p w:rsidR="009536F7" w:rsidRDefault="009536F7" w:rsidP="009536F7">
      <w:pPr>
        <w:rPr>
          <w:lang w:val="en-US"/>
        </w:rPr>
      </w:pPr>
    </w:p>
    <w:p w:rsidR="009536F7" w:rsidRPr="00BD7F0B" w:rsidRDefault="009536F7" w:rsidP="009536F7">
      <w:pPr>
        <w:rPr>
          <w:lang w:val="en-US"/>
        </w:rPr>
      </w:pPr>
    </w:p>
    <w:p w:rsidR="009536F7" w:rsidRDefault="009536F7" w:rsidP="00B42742">
      <w:pPr>
        <w:pStyle w:val="Titre4"/>
        <w:numPr>
          <w:ilvl w:val="3"/>
          <w:numId w:val="45"/>
        </w:numPr>
        <w:spacing w:before="120" w:line="240" w:lineRule="auto"/>
        <w:ind w:left="2704"/>
        <w:jc w:val="left"/>
      </w:pPr>
      <w:r>
        <w:t>Model organized without ICAO</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SD-ALB-GMR-100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Additional columns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 addition to columns specific to a model, each table should add these columns: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Airac</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Version</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They are used to uniquely identify an element of a model.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They are populated by the load services which take these values in parameters or extract them from the model.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These columns should never be null.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#28.1-01</w:t>
            </w:r>
          </w:p>
        </w:tc>
      </w:tr>
    </w:tbl>
    <w:p w:rsidR="009536F7" w:rsidRDefault="009536F7" w:rsidP="009536F7">
      <w:pPr>
        <w:pStyle w:val="Titre5"/>
        <w:spacing w:line="240" w:lineRule="auto"/>
        <w:jc w:val="left"/>
      </w:pPr>
      <w:r>
        <w:t>Grid MORA+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SD-ALB-MORA-001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Grid Mora + Database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GridMora+.JPG</w:t>
            </w:r>
          </w:p>
        </w:tc>
        <w:tc>
          <w:tcPr>
            <w:tcW w:w="1276" w:type="dxa"/>
            <w:vAlign w:val="center"/>
          </w:tcPr>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#28.1-01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SD-ALB-MORA-002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Grid Mora +  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 model exists for memory manipulations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SD-ALB-MORA-003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Grid Mora +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SD-ALB-MORA-004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Grid Mora + 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46"/>
              </w:numPr>
              <w:spacing w:before="0" w:line="240" w:lineRule="auto"/>
              <w:jc w:val="left"/>
              <w:rPr>
                <w:rFonts w:ascii="Arial" w:hAnsi="Arial" w:cs="Arial"/>
                <w:color w:val="800080"/>
                <w:sz w:val="18"/>
                <w:szCs w:val="18"/>
              </w:rPr>
            </w:pPr>
            <w:r w:rsidRPr="00697549">
              <w:rPr>
                <w:rFonts w:ascii="Arial" w:hAnsi="Arial" w:cs="Arial"/>
                <w:color w:val="800080"/>
                <w:sz w:val="18"/>
                <w:szCs w:val="18"/>
              </w:rPr>
              <w:t>Consolidation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#28.1-01</w:t>
            </w:r>
          </w:p>
        </w:tc>
      </w:tr>
    </w:tbl>
    <w:p w:rsidR="009536F7" w:rsidRDefault="009536F7" w:rsidP="009536F7">
      <w:pPr>
        <w:rPr>
          <w:lang w:val="en-US"/>
        </w:rPr>
      </w:pPr>
    </w:p>
    <w:p w:rsidR="009536F7" w:rsidRDefault="009536F7" w:rsidP="00B42742">
      <w:pPr>
        <w:pStyle w:val="Titre5"/>
        <w:numPr>
          <w:ilvl w:val="4"/>
          <w:numId w:val="16"/>
        </w:numPr>
        <w:spacing w:line="240" w:lineRule="auto"/>
        <w:jc w:val="left"/>
      </w:pPr>
      <w:r>
        <w:t>CompanyRoute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SD-ALB-COR-001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CompanyRoute Database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CompanyRoute.jpg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#33.2-04</w:t>
            </w:r>
          </w:p>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#35.2-06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SD-ALB-COR-002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CompanyRoute  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 model exists for memory manipulations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SD-ALB-COR-003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CompanyRoute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SD-ALB-COR-004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CompanyRoute 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46"/>
              </w:numPr>
              <w:spacing w:before="0" w:line="240" w:lineRule="auto"/>
              <w:jc w:val="left"/>
              <w:rPr>
                <w:rFonts w:ascii="Arial" w:hAnsi="Arial" w:cs="Arial"/>
                <w:color w:val="800080"/>
                <w:sz w:val="18"/>
                <w:szCs w:val="18"/>
              </w:rPr>
            </w:pPr>
            <w:r w:rsidRPr="00697549">
              <w:rPr>
                <w:rFonts w:ascii="Arial" w:hAnsi="Arial" w:cs="Arial"/>
                <w:color w:val="800080"/>
                <w:sz w:val="18"/>
                <w:szCs w:val="18"/>
              </w:rPr>
              <w:t>Consolidation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#35.2-06</w:t>
            </w:r>
          </w:p>
        </w:tc>
      </w:tr>
    </w:tbl>
    <w:p w:rsidR="009536F7" w:rsidRDefault="009536F7" w:rsidP="009536F7">
      <w:pPr>
        <w:pStyle w:val="Titre5"/>
        <w:spacing w:line="240" w:lineRule="auto"/>
        <w:jc w:val="left"/>
      </w:pPr>
      <w:r>
        <w:t>EnRoute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SD-ALB-ENR-001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EnRoute Database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enroute datamodel.JPG</w:t>
            </w:r>
          </w:p>
        </w:tc>
        <w:tc>
          <w:tcPr>
            <w:tcW w:w="1276" w:type="dxa"/>
            <w:vAlign w:val="center"/>
          </w:tcPr>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 MD-125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SD-ALB-ENR-002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EnRoute 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 model exists for memory manipulations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MD-125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SD-ALB-ENR-003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EnRoute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 for icao and non_icao</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MD-125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SD-ALB-ENR-004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EnRoute 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46"/>
              </w:numPr>
              <w:spacing w:before="0" w:line="240" w:lineRule="auto"/>
              <w:jc w:val="left"/>
              <w:rPr>
                <w:rFonts w:ascii="Arial" w:hAnsi="Arial" w:cs="Arial"/>
                <w:color w:val="800080"/>
                <w:sz w:val="18"/>
                <w:szCs w:val="18"/>
              </w:rPr>
            </w:pPr>
            <w:r w:rsidRPr="00697549">
              <w:rPr>
                <w:rFonts w:ascii="Arial" w:hAnsi="Arial" w:cs="Arial"/>
                <w:color w:val="800080"/>
                <w:sz w:val="18"/>
                <w:szCs w:val="18"/>
              </w:rPr>
              <w:t>Consolidation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MD-125</w:t>
            </w:r>
          </w:p>
        </w:tc>
      </w:tr>
    </w:tbl>
    <w:p w:rsidR="009536F7" w:rsidRDefault="009536F7" w:rsidP="009536F7">
      <w:pPr>
        <w:rPr>
          <w:lang w:val="en-US"/>
        </w:rPr>
      </w:pPr>
    </w:p>
    <w:p w:rsidR="009536F7" w:rsidRDefault="009536F7" w:rsidP="009536F7">
      <w:pPr>
        <w:pStyle w:val="Titre5"/>
        <w:spacing w:line="240" w:lineRule="auto"/>
        <w:jc w:val="left"/>
      </w:pPr>
      <w:r>
        <w:t>NaturalEarth Model</w:t>
      </w:r>
    </w:p>
    <w:p w:rsidR="009536F7" w:rsidRPr="005A6D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SD-ALB-EAR-001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NaturalEarth Database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naturalEarth datamodel.JPG</w:t>
            </w:r>
          </w:p>
        </w:tc>
        <w:tc>
          <w:tcPr>
            <w:tcW w:w="1276" w:type="dxa"/>
            <w:vAlign w:val="center"/>
          </w:tcPr>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 MD-400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SD-ALB-EAR-002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NaturalEarth C#</w:t>
            </w:r>
          </w:p>
        </w:tc>
        <w:tc>
          <w:tcPr>
            <w:tcW w:w="5811" w:type="dxa"/>
          </w:tcPr>
          <w:p w:rsidR="009536F7" w:rsidRDefault="009536F7" w:rsidP="009536F7">
            <w:pPr>
              <w:pStyle w:val="Normalexigences"/>
              <w:ind w:left="0"/>
              <w:rPr>
                <w:ins w:id="39" w:author="BENCHERIF Maher" w:date="2020-07-16T21:45:00Z"/>
                <w:rFonts w:ascii="Arial" w:hAnsi="Arial" w:cs="Arial"/>
                <w:color w:val="800080"/>
                <w:sz w:val="18"/>
                <w:szCs w:val="18"/>
              </w:rPr>
            </w:pPr>
            <w:r w:rsidRPr="00697549">
              <w:rPr>
                <w:rFonts w:ascii="Arial" w:hAnsi="Arial" w:cs="Arial"/>
                <w:color w:val="800080"/>
                <w:sz w:val="18"/>
                <w:szCs w:val="18"/>
              </w:rPr>
              <w:t>C# model exists for memory manipulations</w:t>
            </w:r>
            <w:ins w:id="40" w:author="BENCHERIF Maher" w:date="2020-07-16T21:45:00Z">
              <w:r w:rsidR="00AB1EA9">
                <w:rPr>
                  <w:rFonts w:ascii="Arial" w:hAnsi="Arial" w:cs="Arial"/>
                  <w:color w:val="800080"/>
                  <w:sz w:val="18"/>
                  <w:szCs w:val="18"/>
                </w:rPr>
                <w:t>.</w:t>
              </w:r>
            </w:ins>
          </w:p>
          <w:p w:rsidR="00AB1EA9" w:rsidRPr="00697549" w:rsidRDefault="00AB1EA9"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MD-400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SD-ALB-EAR-003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NaturalEarth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MD-400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SD-ALB-EAR-004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NaturalEarth 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46"/>
              </w:numPr>
              <w:spacing w:before="0" w:line="240" w:lineRule="auto"/>
              <w:jc w:val="left"/>
              <w:rPr>
                <w:rFonts w:ascii="Arial" w:hAnsi="Arial" w:cs="Arial"/>
                <w:color w:val="800080"/>
                <w:sz w:val="18"/>
                <w:szCs w:val="18"/>
              </w:rPr>
            </w:pPr>
            <w:r w:rsidRPr="00697549">
              <w:rPr>
                <w:rFonts w:ascii="Arial" w:hAnsi="Arial" w:cs="Arial"/>
                <w:color w:val="800080"/>
                <w:sz w:val="18"/>
                <w:szCs w:val="18"/>
              </w:rPr>
              <w:t>Consolidation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MD-400</w:t>
            </w:r>
          </w:p>
        </w:tc>
      </w:tr>
    </w:tbl>
    <w:p w:rsidR="009536F7" w:rsidRDefault="009536F7" w:rsidP="009536F7">
      <w:pPr>
        <w:rPr>
          <w:lang w:val="en-US"/>
        </w:rPr>
      </w:pPr>
    </w:p>
    <w:p w:rsidR="009536F7" w:rsidRDefault="009536F7" w:rsidP="00B42742">
      <w:pPr>
        <w:pStyle w:val="Titre4"/>
        <w:numPr>
          <w:ilvl w:val="3"/>
          <w:numId w:val="45"/>
        </w:numPr>
        <w:spacing w:before="120" w:line="240" w:lineRule="auto"/>
        <w:ind w:left="2704"/>
        <w:jc w:val="left"/>
      </w:pPr>
      <w:r>
        <w:t>Model organized by country</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SD-ALB-GMR-200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Additional columns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 addition to columns specific to a model, each table should add these columns: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Country Code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Airac</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Version</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They are used to uniquely identify an element of a model.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They are populated by the load services which take these values in parameters or extract them from the model.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These columns should never be null.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#29.1-01</w:t>
            </w:r>
          </w:p>
        </w:tc>
      </w:tr>
    </w:tbl>
    <w:p w:rsidR="009536F7" w:rsidRPr="003A56B4" w:rsidRDefault="009536F7" w:rsidP="009536F7"/>
    <w:p w:rsidR="009536F7" w:rsidRDefault="009536F7" w:rsidP="009536F7">
      <w:pPr>
        <w:pStyle w:val="Titre5"/>
        <w:spacing w:line="240" w:lineRule="auto"/>
        <w:jc w:val="left"/>
      </w:pPr>
      <w:r>
        <w:t>Obstacles Model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SD-ALB-OBST-001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Obstacle Database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Obstacles.JPG</w:t>
            </w:r>
          </w:p>
        </w:tc>
        <w:tc>
          <w:tcPr>
            <w:tcW w:w="1276" w:type="dxa"/>
            <w:vAlign w:val="center"/>
          </w:tcPr>
          <w:p w:rsidR="009536F7" w:rsidRPr="00697549" w:rsidRDefault="009536F7" w:rsidP="009536F7">
            <w:pPr>
              <w:pStyle w:val="Normalexigences"/>
              <w:ind w:left="0"/>
              <w:jc w:val="center"/>
              <w:rPr>
                <w:rFonts w:ascii="Arial" w:hAnsi="Arial" w:cs="Arial"/>
                <w:b/>
                <w:color w:val="800080"/>
                <w:sz w:val="18"/>
                <w:szCs w:val="18"/>
              </w:rPr>
            </w:pPr>
            <w:r w:rsidRPr="00697549">
              <w:rPr>
                <w:rFonts w:ascii="Arial" w:hAnsi="Arial" w:cs="Arial"/>
                <w:color w:val="800080"/>
                <w:sz w:val="18"/>
                <w:szCs w:val="18"/>
              </w:rPr>
              <w:t>#29.1-01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SD-ALB-OBST-002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Obstacle 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 model exists for memory manipulations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SD-ALB-OBST-003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Obstacle Datasource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component for this model exists.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SD-ALB-OBST-004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Obstacle usage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datasource is compatible with:</w:t>
            </w:r>
          </w:p>
          <w:p w:rsidR="009536F7" w:rsidRPr="00697549" w:rsidRDefault="009536F7" w:rsidP="00B42742">
            <w:pPr>
              <w:pStyle w:val="Normalexigences"/>
              <w:numPr>
                <w:ilvl w:val="0"/>
                <w:numId w:val="46"/>
              </w:numPr>
              <w:spacing w:before="0" w:line="240" w:lineRule="auto"/>
              <w:jc w:val="left"/>
              <w:rPr>
                <w:rFonts w:ascii="Arial" w:hAnsi="Arial" w:cs="Arial"/>
                <w:color w:val="800080"/>
                <w:sz w:val="18"/>
                <w:szCs w:val="18"/>
              </w:rPr>
            </w:pPr>
            <w:r w:rsidRPr="00697549">
              <w:rPr>
                <w:rFonts w:ascii="Arial" w:hAnsi="Arial" w:cs="Arial"/>
                <w:color w:val="800080"/>
                <w:sz w:val="18"/>
                <w:szCs w:val="18"/>
              </w:rPr>
              <w:t>Consolidation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#29.1-01</w:t>
            </w:r>
          </w:p>
        </w:tc>
      </w:tr>
    </w:tbl>
    <w:p w:rsidR="009536F7" w:rsidRPr="003A56B4" w:rsidRDefault="009536F7" w:rsidP="009536F7"/>
    <w:p w:rsidR="009536F7" w:rsidRDefault="009536F7" w:rsidP="009536F7">
      <w:pPr>
        <w:pStyle w:val="Titre3"/>
        <w:numPr>
          <w:ilvl w:val="2"/>
          <w:numId w:val="8"/>
        </w:numPr>
        <w:spacing w:before="120" w:line="240" w:lineRule="auto"/>
        <w:jc w:val="left"/>
      </w:pPr>
      <w:bookmarkStart w:id="41" w:name="_Toc18921484"/>
      <w:bookmarkStart w:id="42" w:name="_Toc19526846"/>
      <w:r>
        <w:t>Consolidation Map</w:t>
      </w:r>
      <w:bookmarkEnd w:id="41"/>
      <w:bookmarkEnd w:id="42"/>
    </w:p>
    <w:p w:rsidR="009536F7" w:rsidRDefault="009536F7" w:rsidP="009536F7">
      <w:r>
        <w:rPr>
          <w:lang w:val="en-US"/>
        </w:rPr>
        <w:t>The consolidation map gives the link between a feature and the associated data model used for the data loading input file parsing and the DB persistence.</w:t>
      </w:r>
    </w:p>
    <w:p w:rsidR="009536F7" w:rsidRPr="00DD0391" w:rsidRDefault="009536F7" w:rsidP="009536F7"/>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417"/>
        <w:gridCol w:w="5670"/>
        <w:gridCol w:w="1276"/>
      </w:tblGrid>
      <w:tr w:rsidR="009536F7" w:rsidRPr="00976258" w:rsidTr="009536F7">
        <w:trPr>
          <w:cantSplit/>
          <w:tblHeader/>
        </w:trPr>
        <w:tc>
          <w:tcPr>
            <w:tcW w:w="2093" w:type="dxa"/>
            <w:shd w:val="pct10" w:color="auto" w:fill="auto"/>
          </w:tcPr>
          <w:p w:rsidR="009536F7" w:rsidRPr="00976258" w:rsidRDefault="009536F7" w:rsidP="009536F7">
            <w:pPr>
              <w:jc w:val="center"/>
              <w:rPr>
                <w:rStyle w:val="lev"/>
                <w:bCs w:val="0"/>
              </w:rPr>
            </w:pPr>
            <w:r w:rsidRPr="00976258">
              <w:rPr>
                <w:rStyle w:val="lev"/>
              </w:rPr>
              <w:t>ID</w:t>
            </w:r>
          </w:p>
        </w:tc>
        <w:tc>
          <w:tcPr>
            <w:tcW w:w="1417" w:type="dxa"/>
            <w:shd w:val="pct10" w:color="auto" w:fill="auto"/>
          </w:tcPr>
          <w:p w:rsidR="009536F7" w:rsidRPr="00976258" w:rsidRDefault="009536F7" w:rsidP="009536F7">
            <w:pPr>
              <w:jc w:val="center"/>
              <w:rPr>
                <w:rStyle w:val="lev"/>
                <w:bCs w:val="0"/>
              </w:rPr>
            </w:pPr>
            <w:r w:rsidRPr="00976258">
              <w:rPr>
                <w:rStyle w:val="lev"/>
              </w:rPr>
              <w:t>Short title</w:t>
            </w:r>
          </w:p>
        </w:tc>
        <w:tc>
          <w:tcPr>
            <w:tcW w:w="5670"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SD-ALB-CSM-010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XSD</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XML product files respect an XSD schema.</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ConsolidationMap.xsd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#32.2-02</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SD-ALB-CSM-020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Name</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name attribute in ConsolidationMap element defines the name of a consolidation map.</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#32.2-02</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SD-ALB-CSM-030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defaultDataModel</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defaultDataModel attribute in ConsolidationMap element defines the default model used by the data loading.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#32.2-02</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SD-ALB-CSM-040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Entity</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Entities managed in the data loading are defined with:</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name : the element unique functional name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class : the associated class in the data model</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proofErr w:type="gramStart"/>
            <w:r w:rsidRPr="00697549">
              <w:rPr>
                <w:rFonts w:ascii="Arial" w:hAnsi="Arial" w:cs="Arial"/>
                <w:color w:val="800080"/>
                <w:sz w:val="18"/>
                <w:szCs w:val="18"/>
              </w:rPr>
              <w:t>model :</w:t>
            </w:r>
            <w:proofErr w:type="gramEnd"/>
            <w:r w:rsidRPr="00697549">
              <w:rPr>
                <w:rFonts w:ascii="Arial" w:hAnsi="Arial" w:cs="Arial"/>
                <w:color w:val="800080"/>
                <w:sz w:val="18"/>
                <w:szCs w:val="18"/>
              </w:rPr>
              <w:t xml:space="preserve"> the associated data model. If the model is not given the default model will be use for the entity.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#32.2-02</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SD-ALB-CSM-050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Parameters</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Additional parameters managed in consolidation engine:</w:t>
            </w:r>
          </w:p>
          <w:p w:rsidR="009536F7" w:rsidRPr="00697549" w:rsidRDefault="009536F7" w:rsidP="00B42742">
            <w:pPr>
              <w:pStyle w:val="Normalexigences"/>
              <w:numPr>
                <w:ilvl w:val="0"/>
                <w:numId w:val="71"/>
              </w:numPr>
              <w:spacing w:before="0" w:line="240" w:lineRule="auto"/>
              <w:jc w:val="left"/>
              <w:rPr>
                <w:rFonts w:ascii="Arial" w:hAnsi="Arial" w:cs="Arial"/>
                <w:color w:val="800080"/>
                <w:sz w:val="18"/>
                <w:szCs w:val="18"/>
              </w:rPr>
            </w:pPr>
            <w:r w:rsidRPr="00697549">
              <w:rPr>
                <w:rFonts w:ascii="Arial" w:hAnsi="Arial" w:cs="Arial"/>
                <w:color w:val="800080"/>
                <w:sz w:val="18"/>
                <w:szCs w:val="18"/>
              </w:rPr>
              <w:t>pageSize: number of features parsed by loop</w:t>
            </w:r>
          </w:p>
          <w:p w:rsidR="009536F7" w:rsidRPr="00697549" w:rsidRDefault="009536F7" w:rsidP="00B42742">
            <w:pPr>
              <w:pStyle w:val="Normalexigences"/>
              <w:numPr>
                <w:ilvl w:val="0"/>
                <w:numId w:val="71"/>
              </w:numPr>
              <w:spacing w:before="0" w:line="240" w:lineRule="auto"/>
              <w:jc w:val="left"/>
              <w:rPr>
                <w:rFonts w:ascii="Arial" w:hAnsi="Arial" w:cs="Arial"/>
                <w:color w:val="800080"/>
                <w:sz w:val="18"/>
                <w:szCs w:val="18"/>
              </w:rPr>
            </w:pPr>
            <w:r w:rsidRPr="00697549">
              <w:rPr>
                <w:rFonts w:ascii="Arial" w:hAnsi="Arial" w:cs="Arial"/>
                <w:color w:val="800080"/>
                <w:sz w:val="18"/>
                <w:szCs w:val="18"/>
              </w:rPr>
              <w:t>persistanceSize: number of features persited in DB by loop</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#35.2-08</w:t>
            </w:r>
          </w:p>
        </w:tc>
      </w:tr>
    </w:tbl>
    <w:p w:rsidR="009536F7" w:rsidRDefault="009536F7" w:rsidP="009536F7"/>
    <w:p w:rsidR="009536F7" w:rsidRDefault="009536F7" w:rsidP="009536F7">
      <w:pPr>
        <w:pStyle w:val="Titre4"/>
        <w:numPr>
          <w:ilvl w:val="3"/>
          <w:numId w:val="8"/>
        </w:numPr>
        <w:spacing w:before="120" w:line="240" w:lineRule="auto"/>
        <w:ind w:left="2704"/>
        <w:jc w:val="left"/>
      </w:pPr>
      <w:r>
        <w:t>Consolidation map sample</w:t>
      </w:r>
    </w:p>
    <w:p w:rsidR="009536F7" w:rsidRDefault="009536F7" w:rsidP="009536F7">
      <w:r>
        <w:t xml:space="preserve">See </w:t>
      </w:r>
      <w:r w:rsidRPr="0054666F">
        <w:t>GearshiftA424</w:t>
      </w:r>
      <w:r>
        <w:t>.xml for mapping definition between gearshift output file and A424 data models.</w:t>
      </w:r>
    </w:p>
    <w:p w:rsidR="009536F7" w:rsidRDefault="009536F7" w:rsidP="009536F7">
      <w:pPr>
        <w:pStyle w:val="Titre2"/>
        <w:keepNext w:val="0"/>
        <w:numPr>
          <w:ilvl w:val="1"/>
          <w:numId w:val="8"/>
        </w:numPr>
        <w:spacing w:before="240"/>
      </w:pPr>
      <w:bookmarkStart w:id="43" w:name="_Toc18921485"/>
      <w:bookmarkStart w:id="44" w:name="_Toc19526847"/>
      <w:r>
        <w:t>Data conversion</w:t>
      </w:r>
      <w:bookmarkEnd w:id="43"/>
      <w:bookmarkEnd w:id="44"/>
    </w:p>
    <w:p w:rsidR="009536F7" w:rsidRDefault="009536F7" w:rsidP="009536F7">
      <w:pPr>
        <w:pStyle w:val="Titre3"/>
        <w:numPr>
          <w:ilvl w:val="2"/>
          <w:numId w:val="8"/>
        </w:numPr>
        <w:spacing w:before="120" w:line="240" w:lineRule="auto"/>
        <w:jc w:val="left"/>
      </w:pPr>
      <w:bookmarkStart w:id="45" w:name="_Toc18921486"/>
      <w:bookmarkStart w:id="46" w:name="_Toc19526848"/>
      <w:r>
        <w:lastRenderedPageBreak/>
        <w:t>Conversion engine</w:t>
      </w:r>
      <w:bookmarkEnd w:id="45"/>
      <w:bookmarkEnd w:id="46"/>
      <w:r>
        <w:t xml:space="preserve"> </w:t>
      </w:r>
    </w:p>
    <w:p w:rsidR="009536F7" w:rsidRDefault="009536F7" w:rsidP="009536F7">
      <w:pPr>
        <w:pStyle w:val="Titre4"/>
        <w:numPr>
          <w:ilvl w:val="3"/>
          <w:numId w:val="8"/>
        </w:numPr>
        <w:spacing w:before="120" w:line="240" w:lineRule="auto"/>
        <w:ind w:left="2704"/>
        <w:jc w:val="left"/>
      </w:pPr>
      <w:r>
        <w:t>Overview</w:t>
      </w:r>
    </w:p>
    <w:p w:rsidR="009536F7" w:rsidRDefault="009536F7" w:rsidP="009536F7">
      <w:pPr>
        <w:jc w:val="center"/>
        <w:rPr>
          <w:lang w:val="en-US"/>
        </w:rPr>
      </w:pPr>
      <w:r>
        <w:rPr>
          <w:noProof/>
          <w:lang w:val="fr-FR" w:eastAsia="fr-FR"/>
        </w:rPr>
        <mc:AlternateContent>
          <mc:Choice Requires="wpg">
            <w:drawing>
              <wp:inline distT="0" distB="0" distL="0" distR="0" wp14:anchorId="4CA205D8" wp14:editId="7EC70C4D">
                <wp:extent cx="4918710" cy="3243713"/>
                <wp:effectExtent l="57150" t="38100" r="1977390" b="2738120"/>
                <wp:docPr id="4108" name="Groupe 4108"/>
                <wp:cNvGraphicFramePr/>
                <a:graphic xmlns:a="http://schemas.openxmlformats.org/drawingml/2006/main">
                  <a:graphicData uri="http://schemas.microsoft.com/office/word/2010/wordprocessingGroup">
                    <wpg:wgp>
                      <wpg:cNvGrpSpPr/>
                      <wpg:grpSpPr>
                        <a:xfrm>
                          <a:off x="0" y="0"/>
                          <a:ext cx="6819056" cy="5882952"/>
                          <a:chOff x="1043608" y="188640"/>
                          <a:chExt cx="6819056" cy="5882952"/>
                        </a:xfrm>
                      </wpg:grpSpPr>
                      <wps:wsp>
                        <wps:cNvPr id="175" name="Cylindre 175"/>
                        <wps:cNvSpPr/>
                        <wps:spPr>
                          <a:xfrm>
                            <a:off x="1043608" y="1772816"/>
                            <a:ext cx="986408" cy="1216152"/>
                          </a:xfrm>
                          <a:prstGeom prst="can">
                            <a:avLst/>
                          </a:prstGeom>
                        </wps:spPr>
                        <wps:style>
                          <a:lnRef idx="1">
                            <a:schemeClr val="accent5"/>
                          </a:lnRef>
                          <a:fillRef idx="2">
                            <a:schemeClr val="accent5"/>
                          </a:fillRef>
                          <a:effectRef idx="1">
                            <a:schemeClr val="accent5"/>
                          </a:effectRef>
                          <a:fontRef idx="minor">
                            <a:schemeClr val="dk1"/>
                          </a:fontRef>
                        </wps:style>
                        <wps:txbx>
                          <w:txbxContent>
                            <w:p w:rsidR="0071259D" w:rsidRDefault="0071259D" w:rsidP="009536F7">
                              <w:pPr>
                                <w:pStyle w:val="NormalWeb"/>
                                <w:spacing w:after="0"/>
                                <w:jc w:val="center"/>
                              </w:pPr>
                              <w:proofErr w:type="gramStart"/>
                              <w:r>
                                <w:rPr>
                                  <w:rFonts w:asciiTheme="minorHAnsi" w:hAnsi="Calibri" w:cstheme="minorBidi"/>
                                  <w:color w:val="000000" w:themeColor="dark1"/>
                                  <w:kern w:val="24"/>
                                  <w:sz w:val="36"/>
                                  <w:szCs w:val="36"/>
                                </w:rPr>
                                <w:t>source</w:t>
                              </w:r>
                              <w:proofErr w:type="gramEnd"/>
                              <w:r>
                                <w:rPr>
                                  <w:rFonts w:asciiTheme="minorHAnsi" w:hAnsi="Calibri" w:cstheme="minorBidi"/>
                                  <w:color w:val="000000" w:themeColor="dark1"/>
                                  <w:kern w:val="24"/>
                                  <w:sz w:val="36"/>
                                  <w:szCs w:val="36"/>
                                </w:rPr>
                                <w:t>1</w:t>
                              </w:r>
                            </w:p>
                          </w:txbxContent>
                        </wps:txbx>
                        <wps:bodyPr rtlCol="0" anchor="ctr"/>
                      </wps:wsp>
                      <wps:wsp>
                        <wps:cNvPr id="176" name="Rectangle 176"/>
                        <wps:cNvSpPr/>
                        <wps:spPr>
                          <a:xfrm>
                            <a:off x="3347864" y="1772816"/>
                            <a:ext cx="2592288" cy="252028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Conversion engine</w:t>
                              </w:r>
                            </w:p>
                          </w:txbxContent>
                        </wps:txbx>
                        <wps:bodyPr rtlCol="0" anchor="ctr"/>
                      </wps:wsp>
                      <wps:wsp>
                        <wps:cNvPr id="177" name="Carré corné 177"/>
                        <wps:cNvSpPr/>
                        <wps:spPr>
                          <a:xfrm>
                            <a:off x="4283968" y="5157192"/>
                            <a:ext cx="914400" cy="914400"/>
                          </a:xfrm>
                          <a:prstGeom prst="foldedCorner">
                            <a:avLst/>
                          </a:prstGeom>
                        </wps:spPr>
                        <wps:style>
                          <a:lnRef idx="1">
                            <a:schemeClr val="accent4"/>
                          </a:lnRef>
                          <a:fillRef idx="2">
                            <a:schemeClr val="accent4"/>
                          </a:fillRef>
                          <a:effectRef idx="1">
                            <a:schemeClr val="accent4"/>
                          </a:effectRef>
                          <a:fontRef idx="minor">
                            <a:schemeClr val="dk1"/>
                          </a:fontRef>
                        </wps:style>
                        <wps:txb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Product map</w:t>
                              </w:r>
                            </w:p>
                          </w:txbxContent>
                        </wps:txbx>
                        <wps:bodyPr rtlCol="0" anchor="ctr"/>
                      </wps:wsp>
                      <wps:wsp>
                        <wps:cNvPr id="178" name="Carré corné 178"/>
                        <wps:cNvSpPr/>
                        <wps:spPr>
                          <a:xfrm>
                            <a:off x="6948264" y="2276872"/>
                            <a:ext cx="914400" cy="914400"/>
                          </a:xfrm>
                          <a:prstGeom prst="foldedCorner">
                            <a:avLst/>
                          </a:prstGeom>
                        </wps:spPr>
                        <wps:style>
                          <a:lnRef idx="1">
                            <a:schemeClr val="accent5"/>
                          </a:lnRef>
                          <a:fillRef idx="2">
                            <a:schemeClr val="accent5"/>
                          </a:fillRef>
                          <a:effectRef idx="1">
                            <a:schemeClr val="accent5"/>
                          </a:effectRef>
                          <a:fontRef idx="minor">
                            <a:schemeClr val="dk1"/>
                          </a:fontRef>
                        </wps:style>
                        <wps:txbx>
                          <w:txbxContent>
                            <w:p w:rsidR="0071259D" w:rsidRDefault="0071259D" w:rsidP="009536F7">
                              <w:pPr>
                                <w:pStyle w:val="NormalWeb"/>
                                <w:spacing w:after="0"/>
                                <w:jc w:val="center"/>
                              </w:pPr>
                              <w:proofErr w:type="gramStart"/>
                              <w:r>
                                <w:rPr>
                                  <w:rFonts w:asciiTheme="minorHAnsi" w:hAnsi="Calibri" w:cstheme="minorBidi"/>
                                  <w:color w:val="000000" w:themeColor="dark1"/>
                                  <w:kern w:val="24"/>
                                  <w:sz w:val="36"/>
                                  <w:szCs w:val="36"/>
                                </w:rPr>
                                <w:t>output</w:t>
                              </w:r>
                              <w:proofErr w:type="gramEnd"/>
                            </w:p>
                          </w:txbxContent>
                        </wps:txbx>
                        <wps:bodyPr rtlCol="0" anchor="ctr"/>
                      </wps:wsp>
                      <wps:wsp>
                        <wps:cNvPr id="179" name="Cylindre 179"/>
                        <wps:cNvSpPr/>
                        <wps:spPr>
                          <a:xfrm>
                            <a:off x="1043608" y="3140968"/>
                            <a:ext cx="986408" cy="1216152"/>
                          </a:xfrm>
                          <a:prstGeom prst="can">
                            <a:avLst/>
                          </a:prstGeom>
                        </wps:spPr>
                        <wps:style>
                          <a:lnRef idx="1">
                            <a:schemeClr val="accent5"/>
                          </a:lnRef>
                          <a:fillRef idx="2">
                            <a:schemeClr val="accent5"/>
                          </a:fillRef>
                          <a:effectRef idx="1">
                            <a:schemeClr val="accent5"/>
                          </a:effectRef>
                          <a:fontRef idx="minor">
                            <a:schemeClr val="dk1"/>
                          </a:fontRef>
                        </wps:style>
                        <wps:txbx>
                          <w:txbxContent>
                            <w:p w:rsidR="0071259D" w:rsidRDefault="0071259D" w:rsidP="009536F7">
                              <w:pPr>
                                <w:pStyle w:val="NormalWeb"/>
                                <w:spacing w:after="0"/>
                                <w:jc w:val="center"/>
                              </w:pPr>
                              <w:proofErr w:type="gramStart"/>
                              <w:r>
                                <w:rPr>
                                  <w:rFonts w:asciiTheme="minorHAnsi" w:hAnsi="Calibri" w:cstheme="minorBidi"/>
                                  <w:color w:val="000000" w:themeColor="dark1"/>
                                  <w:kern w:val="24"/>
                                  <w:sz w:val="36"/>
                                  <w:szCs w:val="36"/>
                                </w:rPr>
                                <w:t>source</w:t>
                              </w:r>
                              <w:proofErr w:type="gramEnd"/>
                              <w:r>
                                <w:rPr>
                                  <w:rFonts w:asciiTheme="minorHAnsi" w:hAnsi="Calibri" w:cstheme="minorBidi"/>
                                  <w:color w:val="000000" w:themeColor="dark1"/>
                                  <w:kern w:val="24"/>
                                  <w:sz w:val="36"/>
                                  <w:szCs w:val="36"/>
                                </w:rPr>
                                <w:t>2</w:t>
                              </w:r>
                            </w:p>
                          </w:txbxContent>
                        </wps:txbx>
                        <wps:bodyPr rtlCol="0" anchor="ctr"/>
                      </wps:wsp>
                      <wps:wsp>
                        <wps:cNvPr id="180" name="Flèche droite 180"/>
                        <wps:cNvSpPr/>
                        <wps:spPr>
                          <a:xfrm>
                            <a:off x="1979712" y="2132856"/>
                            <a:ext cx="1512168" cy="432048"/>
                          </a:xfrm>
                          <a:prstGeom prst="rightArrow">
                            <a:avLst/>
                          </a:prstGeom>
                        </wps:spPr>
                        <wps:style>
                          <a:lnRef idx="1">
                            <a:schemeClr val="dk1"/>
                          </a:lnRef>
                          <a:fillRef idx="2">
                            <a:schemeClr val="dk1"/>
                          </a:fillRef>
                          <a:effectRef idx="1">
                            <a:schemeClr val="dk1"/>
                          </a:effectRef>
                          <a:fontRef idx="minor">
                            <a:schemeClr val="dk1"/>
                          </a:fontRef>
                        </wps:style>
                        <wps:bodyPr rtlCol="0" anchor="ctr"/>
                      </wps:wsp>
                      <wps:wsp>
                        <wps:cNvPr id="181" name="Flèche droite 181"/>
                        <wps:cNvSpPr/>
                        <wps:spPr>
                          <a:xfrm>
                            <a:off x="1979712" y="3284984"/>
                            <a:ext cx="1512168" cy="432048"/>
                          </a:xfrm>
                          <a:prstGeom prst="rightArrow">
                            <a:avLst/>
                          </a:prstGeom>
                        </wps:spPr>
                        <wps:style>
                          <a:lnRef idx="1">
                            <a:schemeClr val="dk1"/>
                          </a:lnRef>
                          <a:fillRef idx="2">
                            <a:schemeClr val="dk1"/>
                          </a:fillRef>
                          <a:effectRef idx="1">
                            <a:schemeClr val="dk1"/>
                          </a:effectRef>
                          <a:fontRef idx="minor">
                            <a:schemeClr val="dk1"/>
                          </a:fontRef>
                        </wps:style>
                        <wps:bodyPr rtlCol="0" anchor="ctr"/>
                      </wps:wsp>
                      <wps:wsp>
                        <wps:cNvPr id="182" name="Flèche droite 182"/>
                        <wps:cNvSpPr/>
                        <wps:spPr>
                          <a:xfrm>
                            <a:off x="5796136" y="2708920"/>
                            <a:ext cx="1296144" cy="432048"/>
                          </a:xfrm>
                          <a:prstGeom prst="rightArrow">
                            <a:avLst/>
                          </a:prstGeom>
                        </wps:spPr>
                        <wps:style>
                          <a:lnRef idx="1">
                            <a:schemeClr val="dk1"/>
                          </a:lnRef>
                          <a:fillRef idx="2">
                            <a:schemeClr val="dk1"/>
                          </a:fillRef>
                          <a:effectRef idx="1">
                            <a:schemeClr val="dk1"/>
                          </a:effectRef>
                          <a:fontRef idx="minor">
                            <a:schemeClr val="dk1"/>
                          </a:fontRef>
                        </wps:style>
                        <wps:bodyPr rtlCol="0" anchor="ctr"/>
                      </wps:wsp>
                      <wps:wsp>
                        <wps:cNvPr id="183" name="Flèche vers le haut 183"/>
                        <wps:cNvSpPr/>
                        <wps:spPr>
                          <a:xfrm>
                            <a:off x="4499992" y="4149080"/>
                            <a:ext cx="360040" cy="1080120"/>
                          </a:xfrm>
                          <a:prstGeom prst="upArrow">
                            <a:avLst/>
                          </a:prstGeom>
                        </wps:spPr>
                        <wps:style>
                          <a:lnRef idx="1">
                            <a:schemeClr val="dk1"/>
                          </a:lnRef>
                          <a:fillRef idx="2">
                            <a:schemeClr val="dk1"/>
                          </a:fillRef>
                          <a:effectRef idx="1">
                            <a:schemeClr val="dk1"/>
                          </a:effectRef>
                          <a:fontRef idx="minor">
                            <a:schemeClr val="dk1"/>
                          </a:fontRef>
                        </wps:style>
                        <wps:bodyPr rtlCol="0" anchor="ctr"/>
                      </wps:wsp>
                      <wps:wsp>
                        <wps:cNvPr id="184" name="Rectangle 184"/>
                        <wps:cNvSpPr/>
                        <wps:spPr>
                          <a:xfrm>
                            <a:off x="4067944" y="188640"/>
                            <a:ext cx="1080120" cy="79208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1259D" w:rsidRDefault="0071259D" w:rsidP="009536F7">
                              <w:pPr>
                                <w:pStyle w:val="NormalWeb"/>
                                <w:spacing w:after="0"/>
                                <w:jc w:val="center"/>
                              </w:pPr>
                              <w:proofErr w:type="gramStart"/>
                              <w:r>
                                <w:rPr>
                                  <w:rFonts w:asciiTheme="minorHAnsi" w:hAnsi="Calibri" w:cstheme="minorBidi"/>
                                  <w:color w:val="000000" w:themeColor="dark1"/>
                                  <w:kern w:val="24"/>
                                  <w:sz w:val="36"/>
                                  <w:szCs w:val="36"/>
                                </w:rPr>
                                <w:t>client</w:t>
                              </w:r>
                              <w:proofErr w:type="gramEnd"/>
                            </w:p>
                          </w:txbxContent>
                        </wps:txbx>
                        <wps:bodyPr rtlCol="0" anchor="ctr"/>
                      </wps:wsp>
                      <wps:wsp>
                        <wps:cNvPr id="185" name="Flèche vers le bas 185"/>
                        <wps:cNvSpPr/>
                        <wps:spPr>
                          <a:xfrm>
                            <a:off x="4427984" y="836712"/>
                            <a:ext cx="360040" cy="1080120"/>
                          </a:xfrm>
                          <a:prstGeom prst="downArrow">
                            <a:avLst/>
                          </a:prstGeom>
                        </wps:spPr>
                        <wps:style>
                          <a:lnRef idx="1">
                            <a:schemeClr val="dk1"/>
                          </a:lnRef>
                          <a:fillRef idx="2">
                            <a:schemeClr val="dk1"/>
                          </a:fillRef>
                          <a:effectRef idx="1">
                            <a:schemeClr val="dk1"/>
                          </a:effectRef>
                          <a:fontRef idx="minor">
                            <a:schemeClr val="dk1"/>
                          </a:fontRef>
                        </wps:style>
                        <wps:bodyPr rtlCol="0" anchor="ctr"/>
                      </wps:wsp>
                    </wpg:wgp>
                  </a:graphicData>
                </a:graphic>
              </wp:inline>
            </w:drawing>
          </mc:Choice>
          <mc:Fallback>
            <w:pict>
              <v:group w14:anchorId="4CA205D8" id="Groupe 4108" o:spid="_x0000_s1036" style="width:387.3pt;height:255.4pt;mso-position-horizontal-relative:char;mso-position-vertical-relative:line" coordorigin="10436,1886" coordsize="68190,5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">
                <v:shape id="Cylindre 175" o:spid="_x0000_s1037" type="#_x0000_t22" style="position:absolute;left:10436;top:17728;width:9864;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" adj="4380" fillcolor="#82a0d7 [2168]" strokecolor="#4472c4 [3208]" strokeweight=".5pt">
                  <v:fill color2="#678ccf [2616]" rotate="t" colors="0 #a8b7df;.5 #9aabd9;1 #879ed7" focus="100%" type="gradient">
                    <o:fill v:ext="view" type="gradientUnscaled"/>
                  </v:fill>
                  <v:stroke joinstyle="miter"/>
                  <v:textbo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source1</w:t>
                        </w:r>
                      </w:p>
                    </w:txbxContent>
                  </v:textbox>
                </v:shape>
                <v:rect id="Rectangle 176" o:spid="_x0000_s1038" style="position:absolute;left:33478;top:17728;width:25923;height:25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Conversion engine</w:t>
                        </w:r>
                      </w:p>
                    </w:txbxContent>
                  </v:textbox>
                </v:rect>
                <v:shape id="Carré corné 177" o:spid="_x0000_s1039" type="#_x0000_t65" style="position:absolute;left:42839;top:5157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" adj="18000" fillcolor="#ffd555 [2167]" strokecolor="#ffc000 [3207]" strokeweight=".5pt">
                  <v:fill color2="#ffcc31 [2615]" rotate="t" colors="0 #ffdd9c;.5 #ffd78e;1 #ffd479" focus="100%" type="gradient">
                    <o:fill v:ext="view" type="gradientUnscaled"/>
                  </v:fill>
                  <v:stroke joinstyle="miter"/>
                  <v:textbo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Product map</w:t>
                        </w:r>
                      </w:p>
                    </w:txbxContent>
                  </v:textbox>
                </v:shape>
                <v:shape id="Carré corné 178" o:spid="_x0000_s1040" type="#_x0000_t65" style="position:absolute;left:69482;top:2276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" adj="18000" fillcolor="#82a0d7 [2168]" strokecolor="#4472c4 [3208]" strokeweight=".5pt">
                  <v:fill color2="#678ccf [2616]" rotate="t" colors="0 #a8b7df;.5 #9aabd9;1 #879ed7" focus="100%" type="gradient">
                    <o:fill v:ext="view" type="gradientUnscaled"/>
                  </v:fill>
                  <v:stroke joinstyle="miter"/>
                  <v:textbo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output</w:t>
                        </w:r>
                      </w:p>
                    </w:txbxContent>
                  </v:textbox>
                </v:shape>
                <v:shape id="Cylindre 179" o:spid="_x0000_s1041" type="#_x0000_t22" style="position:absolute;left:10436;top:31409;width:9864;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" adj="4380" fillcolor="#82a0d7 [2168]" strokecolor="#4472c4 [3208]" strokeweight=".5pt">
                  <v:fill color2="#678ccf [2616]" rotate="t" colors="0 #a8b7df;.5 #9aabd9;1 #879ed7" focus="100%" type="gradient">
                    <o:fill v:ext="view" type="gradientUnscaled"/>
                  </v:fill>
                  <v:stroke joinstyle="miter"/>
                  <v:textbo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source2</w:t>
                        </w:r>
                      </w:p>
                    </w:txbxContent>
                  </v:textbox>
                </v:shape>
                <v:shape id="Flèche droite 180" o:spid="_x0000_s1042" type="#_x0000_t13" style="position:absolute;left:19797;top:21328;width:15121;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" adj="18514" fillcolor="#555 [2160]" strokecolor="black [3200]" strokeweight=".5pt">
                  <v:fill color2="#313131 [2608]" rotate="t" colors="0 #9b9b9b;.5 #8e8e8e;1 #797979" focus="100%" type="gradient">
                    <o:fill v:ext="view" type="gradientUnscaled"/>
                  </v:fill>
                </v:shape>
                <v:shape id="Flèche droite 181" o:spid="_x0000_s1043" type="#_x0000_t13" style="position:absolute;left:19797;top:32849;width:15121;height:4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" adj="18514" fillcolor="#555 [2160]" strokecolor="black [3200]" strokeweight=".5pt">
                  <v:fill color2="#313131 [2608]" rotate="t" colors="0 #9b9b9b;.5 #8e8e8e;1 #797979" focus="100%" type="gradient">
                    <o:fill v:ext="view" type="gradientUnscaled"/>
                  </v:fill>
                </v:shape>
                <v:shape id="Flèche droite 182" o:spid="_x0000_s1044" type="#_x0000_t13" style="position:absolute;left:57961;top:27089;width:129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" adj="18000" fillcolor="#555 [2160]" strokecolor="black [3200]" strokeweight=".5pt">
                  <v:fill color2="#313131 [2608]" rotate="t" colors="0 #9b9b9b;.5 #8e8e8e;1 #797979" focus="100%" type="gradient">
                    <o:fill v:ext="view" type="gradientUnscaled"/>
                  </v:fill>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183" o:spid="_x0000_s1045" type="#_x0000_t68" style="position:absolute;left:44999;top:41490;width:3601;height:10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" adj="3600" fillcolor="#555 [2160]" strokecolor="black [3200]" strokeweight=".5pt">
                  <v:fill color2="#313131 [2608]" rotate="t" colors="0 #9b9b9b;.5 #8e8e8e;1 #797979" focus="100%" type="gradient">
                    <o:fill v:ext="view" type="gradientUnscaled"/>
                  </v:fill>
                </v:shape>
                <v:rect id="Rectangle 184" o:spid="_x0000_s1046" style="position:absolute;left:40679;top:1886;width:10801;height:7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71259D" w:rsidRDefault="0071259D" w:rsidP="009536F7">
                        <w:pPr>
                          <w:pStyle w:val="NormalWeb"/>
                          <w:spacing w:after="0"/>
                          <w:jc w:val="center"/>
                        </w:pPr>
                        <w:r>
                          <w:rPr>
                            <w:rFonts w:asciiTheme="minorHAnsi" w:hAnsi="Calibri" w:cstheme="minorBidi"/>
                            <w:color w:val="000000" w:themeColor="dark1"/>
                            <w:kern w:val="24"/>
                            <w:sz w:val="36"/>
                            <w:szCs w:val="36"/>
                          </w:rPr>
                          <w:t>client</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5" o:spid="_x0000_s1047" type="#_x0000_t67" style="position:absolute;left:44279;top:8367;width:3601;height:10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" adj="18000" fillcolor="#555 [2160]" strokecolor="black [3200]" strokeweight=".5pt">
                  <v:fill color2="#313131 [2608]" rotate="t" colors="0 #9b9b9b;.5 #8e8e8e;1 #797979" focus="100%" type="gradient">
                    <o:fill v:ext="view" type="gradientUnscaled"/>
                  </v:fill>
                </v:shape>
                <w10:anchorlock/>
              </v:group>
            </w:pict>
          </mc:Fallback>
        </mc:AlternateContent>
      </w:r>
    </w:p>
    <w:p w:rsidR="009536F7" w:rsidRDefault="009536F7" w:rsidP="009536F7">
      <w:pPr>
        <w:jc w:val="center"/>
        <w:rPr>
          <w:lang w:val="en-US"/>
        </w:rPr>
      </w:pPr>
    </w:p>
    <w:p w:rsidR="009536F7" w:rsidRDefault="009536F7" w:rsidP="009536F7">
      <w:pPr>
        <w:rPr>
          <w:lang w:val="en-US"/>
        </w:rPr>
      </w:pPr>
      <w:r>
        <w:rPr>
          <w:lang w:val="en-US"/>
        </w:rPr>
        <w:t>The schema above shows how the conversion engine is working:</w:t>
      </w:r>
    </w:p>
    <w:p w:rsidR="009536F7" w:rsidRDefault="009536F7" w:rsidP="00B42742">
      <w:pPr>
        <w:pStyle w:val="Paragraphedeliste"/>
        <w:numPr>
          <w:ilvl w:val="0"/>
          <w:numId w:val="14"/>
        </w:numPr>
        <w:spacing w:before="0" w:line="240" w:lineRule="auto"/>
        <w:jc w:val="left"/>
        <w:rPr>
          <w:lang w:val="en-US"/>
        </w:rPr>
      </w:pPr>
      <w:r>
        <w:rPr>
          <w:lang w:val="en-US"/>
        </w:rPr>
        <w:t>Source1 and source2 are the input data which are converted</w:t>
      </w:r>
    </w:p>
    <w:p w:rsidR="009536F7" w:rsidRDefault="009536F7" w:rsidP="00B42742">
      <w:pPr>
        <w:pStyle w:val="Paragraphedeliste"/>
        <w:numPr>
          <w:ilvl w:val="0"/>
          <w:numId w:val="14"/>
        </w:numPr>
        <w:spacing w:before="0" w:line="240" w:lineRule="auto"/>
        <w:jc w:val="left"/>
        <w:rPr>
          <w:lang w:val="en-US"/>
        </w:rPr>
      </w:pPr>
      <w:r>
        <w:rPr>
          <w:lang w:val="en-US"/>
        </w:rPr>
        <w:t>Output is the file produced by the conversion engine</w:t>
      </w:r>
    </w:p>
    <w:p w:rsidR="009536F7" w:rsidRDefault="009536F7" w:rsidP="00B42742">
      <w:pPr>
        <w:pStyle w:val="Paragraphedeliste"/>
        <w:numPr>
          <w:ilvl w:val="0"/>
          <w:numId w:val="14"/>
        </w:numPr>
        <w:spacing w:before="0" w:line="240" w:lineRule="auto"/>
        <w:jc w:val="left"/>
        <w:rPr>
          <w:lang w:val="en-US"/>
        </w:rPr>
      </w:pPr>
      <w:r>
        <w:rPr>
          <w:lang w:val="en-US"/>
        </w:rPr>
        <w:t>Product map is the configuration file of the conversion. It defines:</w:t>
      </w:r>
    </w:p>
    <w:p w:rsidR="009536F7" w:rsidRDefault="009536F7" w:rsidP="00B42742">
      <w:pPr>
        <w:pStyle w:val="Paragraphedeliste"/>
        <w:numPr>
          <w:ilvl w:val="1"/>
          <w:numId w:val="14"/>
        </w:numPr>
        <w:spacing w:before="0" w:line="240" w:lineRule="auto"/>
        <w:jc w:val="left"/>
        <w:rPr>
          <w:lang w:val="en-US"/>
        </w:rPr>
      </w:pPr>
      <w:r>
        <w:rPr>
          <w:lang w:val="en-US"/>
        </w:rPr>
        <w:t>Sources</w:t>
      </w:r>
    </w:p>
    <w:p w:rsidR="009536F7" w:rsidRDefault="009536F7" w:rsidP="00B42742">
      <w:pPr>
        <w:pStyle w:val="Paragraphedeliste"/>
        <w:numPr>
          <w:ilvl w:val="1"/>
          <w:numId w:val="14"/>
        </w:numPr>
        <w:spacing w:before="0" w:line="240" w:lineRule="auto"/>
        <w:jc w:val="left"/>
        <w:rPr>
          <w:lang w:val="en-US"/>
        </w:rPr>
      </w:pPr>
      <w:r>
        <w:rPr>
          <w:lang w:val="en-US"/>
        </w:rPr>
        <w:t>Output format</w:t>
      </w:r>
    </w:p>
    <w:p w:rsidR="009536F7" w:rsidRDefault="009536F7" w:rsidP="00B42742">
      <w:pPr>
        <w:pStyle w:val="Paragraphedeliste"/>
        <w:numPr>
          <w:ilvl w:val="1"/>
          <w:numId w:val="14"/>
        </w:numPr>
        <w:spacing w:before="0" w:line="240" w:lineRule="auto"/>
        <w:jc w:val="left"/>
        <w:rPr>
          <w:lang w:val="en-US"/>
        </w:rPr>
      </w:pPr>
      <w:r>
        <w:rPr>
          <w:lang w:val="en-US"/>
        </w:rPr>
        <w:t>Mapping between sources fields and output fields</w:t>
      </w:r>
    </w:p>
    <w:p w:rsidR="009536F7" w:rsidRDefault="009536F7" w:rsidP="009536F7">
      <w:pPr>
        <w:rPr>
          <w:lang w:val="en-US"/>
        </w:rPr>
      </w:pPr>
    </w:p>
    <w:p w:rsidR="009536F7" w:rsidRDefault="009536F7" w:rsidP="009536F7">
      <w:pPr>
        <w:rPr>
          <w:lang w:val="en-US"/>
        </w:rPr>
      </w:pPr>
      <w:r>
        <w:rPr>
          <w:lang w:val="en-US"/>
        </w:rPr>
        <w:t>The conversion works as this:</w:t>
      </w:r>
    </w:p>
    <w:p w:rsidR="009536F7" w:rsidRDefault="009536F7" w:rsidP="00B42742">
      <w:pPr>
        <w:pStyle w:val="Paragraphedeliste"/>
        <w:numPr>
          <w:ilvl w:val="0"/>
          <w:numId w:val="14"/>
        </w:numPr>
        <w:spacing w:before="0" w:line="240" w:lineRule="auto"/>
        <w:jc w:val="left"/>
        <w:rPr>
          <w:lang w:val="en-US"/>
        </w:rPr>
      </w:pPr>
      <w:r>
        <w:rPr>
          <w:lang w:val="en-US"/>
        </w:rPr>
        <w:t>It analyses the product map and deduces from it</w:t>
      </w:r>
    </w:p>
    <w:p w:rsidR="009536F7" w:rsidRDefault="009536F7" w:rsidP="00B42742">
      <w:pPr>
        <w:pStyle w:val="Paragraphedeliste"/>
        <w:numPr>
          <w:ilvl w:val="1"/>
          <w:numId w:val="14"/>
        </w:numPr>
        <w:spacing w:before="0" w:line="240" w:lineRule="auto"/>
        <w:jc w:val="left"/>
        <w:rPr>
          <w:lang w:val="en-US"/>
        </w:rPr>
      </w:pPr>
      <w:r>
        <w:rPr>
          <w:lang w:val="en-US"/>
        </w:rPr>
        <w:lastRenderedPageBreak/>
        <w:t>Sources</w:t>
      </w:r>
    </w:p>
    <w:p w:rsidR="009536F7" w:rsidRDefault="009536F7" w:rsidP="00B42742">
      <w:pPr>
        <w:pStyle w:val="Paragraphedeliste"/>
        <w:numPr>
          <w:ilvl w:val="1"/>
          <w:numId w:val="14"/>
        </w:numPr>
        <w:spacing w:before="0" w:line="240" w:lineRule="auto"/>
        <w:jc w:val="left"/>
        <w:rPr>
          <w:lang w:val="en-US"/>
        </w:rPr>
      </w:pPr>
      <w:r>
        <w:rPr>
          <w:lang w:val="en-US"/>
        </w:rPr>
        <w:t>Output format</w:t>
      </w:r>
    </w:p>
    <w:p w:rsidR="009536F7" w:rsidRDefault="009536F7" w:rsidP="00B42742">
      <w:pPr>
        <w:pStyle w:val="Paragraphedeliste"/>
        <w:numPr>
          <w:ilvl w:val="0"/>
          <w:numId w:val="14"/>
        </w:numPr>
        <w:spacing w:before="0" w:line="240" w:lineRule="auto"/>
        <w:jc w:val="left"/>
        <w:rPr>
          <w:lang w:val="en-US"/>
        </w:rPr>
      </w:pPr>
      <w:r>
        <w:rPr>
          <w:lang w:val="en-US"/>
        </w:rPr>
        <w:t>Creates one or several façade instance for the output</w:t>
      </w:r>
    </w:p>
    <w:p w:rsidR="009536F7" w:rsidRDefault="009536F7" w:rsidP="00B42742">
      <w:pPr>
        <w:pStyle w:val="Paragraphedeliste"/>
        <w:numPr>
          <w:ilvl w:val="1"/>
          <w:numId w:val="14"/>
        </w:numPr>
        <w:spacing w:before="0" w:line="240" w:lineRule="auto"/>
        <w:jc w:val="left"/>
        <w:rPr>
          <w:lang w:val="en-US"/>
        </w:rPr>
      </w:pPr>
      <w:r>
        <w:rPr>
          <w:lang w:val="en-US"/>
        </w:rPr>
        <w:t>Initialize the façade</w:t>
      </w:r>
    </w:p>
    <w:p w:rsidR="009536F7" w:rsidRDefault="009536F7" w:rsidP="00B42742">
      <w:pPr>
        <w:pStyle w:val="Paragraphedeliste"/>
        <w:numPr>
          <w:ilvl w:val="1"/>
          <w:numId w:val="14"/>
        </w:numPr>
        <w:spacing w:before="0" w:line="240" w:lineRule="auto"/>
        <w:jc w:val="left"/>
        <w:rPr>
          <w:lang w:val="en-US"/>
        </w:rPr>
      </w:pPr>
      <w:r>
        <w:rPr>
          <w:lang w:val="en-US"/>
        </w:rPr>
        <w:t>It loads data from sources</w:t>
      </w:r>
    </w:p>
    <w:p w:rsidR="009536F7" w:rsidRDefault="009536F7" w:rsidP="00B42742">
      <w:pPr>
        <w:pStyle w:val="Paragraphedeliste"/>
        <w:numPr>
          <w:ilvl w:val="1"/>
          <w:numId w:val="14"/>
        </w:numPr>
        <w:spacing w:before="0" w:line="240" w:lineRule="auto"/>
        <w:jc w:val="left"/>
        <w:rPr>
          <w:lang w:val="en-US"/>
        </w:rPr>
      </w:pPr>
      <w:r>
        <w:rPr>
          <w:lang w:val="en-US"/>
        </w:rPr>
        <w:t>For each field in the product map it extracts data from sources and adds data to the output through the right façade. Note that when a collection is used in facade, the use of a special field creates a new element and the facade keeps this newly created element in a state and any new access to elements of this collection will be done on the last created element.</w:t>
      </w:r>
    </w:p>
    <w:p w:rsidR="009536F7" w:rsidRDefault="009536F7" w:rsidP="00B42742">
      <w:pPr>
        <w:pStyle w:val="Paragraphedeliste"/>
        <w:numPr>
          <w:ilvl w:val="1"/>
          <w:numId w:val="14"/>
        </w:numPr>
        <w:spacing w:before="0" w:line="240" w:lineRule="auto"/>
        <w:jc w:val="left"/>
        <w:rPr>
          <w:lang w:val="en-US"/>
        </w:rPr>
      </w:pPr>
      <w:r>
        <w:rPr>
          <w:lang w:val="en-US"/>
        </w:rPr>
        <w:t>Finalize the façade</w:t>
      </w:r>
    </w:p>
    <w:p w:rsidR="009536F7" w:rsidRDefault="009536F7" w:rsidP="00B42742">
      <w:pPr>
        <w:pStyle w:val="Paragraphedeliste"/>
        <w:numPr>
          <w:ilvl w:val="1"/>
          <w:numId w:val="14"/>
        </w:numPr>
        <w:spacing w:before="0" w:line="240" w:lineRule="auto"/>
        <w:jc w:val="left"/>
        <w:rPr>
          <w:lang w:val="en-US"/>
        </w:rPr>
      </w:pPr>
      <w:r>
        <w:rPr>
          <w:lang w:val="en-US"/>
        </w:rPr>
        <w:t>Generates output with façade</w:t>
      </w:r>
    </w:p>
    <w:p w:rsidR="009536F7" w:rsidRDefault="009536F7" w:rsidP="009536F7">
      <w:pPr>
        <w:pStyle w:val="Paragraphedeliste"/>
        <w:rPr>
          <w:lang w:val="en-US"/>
        </w:rPr>
      </w:pPr>
    </w:p>
    <w:p w:rsidR="009536F7" w:rsidRDefault="009536F7" w:rsidP="00B42742">
      <w:pPr>
        <w:pStyle w:val="Paragraphedeliste"/>
        <w:numPr>
          <w:ilvl w:val="0"/>
          <w:numId w:val="14"/>
        </w:numPr>
        <w:spacing w:before="0" w:line="240" w:lineRule="auto"/>
        <w:jc w:val="left"/>
        <w:rPr>
          <w:lang w:val="en-US"/>
        </w:rPr>
      </w:pPr>
      <w:r>
        <w:rPr>
          <w:lang w:val="en-US"/>
        </w:rPr>
        <w:t>Merge output data base to a single data base</w:t>
      </w:r>
    </w:p>
    <w:p w:rsidR="009536F7" w:rsidRPr="000F2E34" w:rsidRDefault="009536F7" w:rsidP="009536F7">
      <w:pPr>
        <w:rPr>
          <w:lang w:val="en-US"/>
        </w:rPr>
      </w:pPr>
    </w:p>
    <w:p w:rsidR="009536F7" w:rsidRDefault="009536F7" w:rsidP="009536F7">
      <w:pPr>
        <w:rPr>
          <w:lang w:val="en-US"/>
        </w:rPr>
      </w:pPr>
      <w:r w:rsidRPr="00F80604">
        <w:rPr>
          <w:lang w:val="en-US"/>
        </w:rPr>
        <w:t>To reduce memory usage during the conversion process</w:t>
      </w:r>
      <w:r>
        <w:rPr>
          <w:lang w:val="en-US"/>
        </w:rPr>
        <w:t>.</w:t>
      </w:r>
      <w:r w:rsidRPr="00F80604">
        <w:rPr>
          <w:lang w:val="en-US"/>
        </w:rPr>
        <w:t xml:space="preserve"> The conversion engine </w:t>
      </w:r>
      <w:r>
        <w:rPr>
          <w:lang w:val="en-US"/>
        </w:rPr>
        <w:t>is</w:t>
      </w:r>
      <w:r w:rsidRPr="00F80604">
        <w:rPr>
          <w:lang w:val="en-US"/>
        </w:rPr>
        <w:t xml:space="preserve"> able to start several instances of the destination façade. Each façade instance generates output files that </w:t>
      </w:r>
      <w:r>
        <w:rPr>
          <w:lang w:val="en-US"/>
        </w:rPr>
        <w:t>are</w:t>
      </w:r>
      <w:r w:rsidRPr="00F80604">
        <w:rPr>
          <w:lang w:val="en-US"/>
        </w:rPr>
        <w:t xml:space="preserve"> finally merged to a single file.</w:t>
      </w:r>
    </w:p>
    <w:p w:rsidR="009536F7" w:rsidRDefault="009536F7" w:rsidP="009536F7">
      <w:pPr>
        <w:rPr>
          <w:lang w:val="en-US"/>
        </w:rPr>
      </w:pPr>
    </w:p>
    <w:p w:rsidR="009536F7" w:rsidRDefault="009536F7" w:rsidP="009536F7">
      <w:pPr>
        <w:rPr>
          <w:lang w:val="en-US"/>
        </w:rPr>
      </w:pPr>
      <w:r>
        <w:rPr>
          <w:noProof/>
          <w:lang w:val="fr-FR" w:eastAsia="fr-FR"/>
        </w:rPr>
        <w:drawing>
          <wp:inline distT="0" distB="0" distL="0" distR="0" wp14:anchorId="352FE833" wp14:editId="09EBBAAE">
            <wp:extent cx="6453165" cy="2278702"/>
            <wp:effectExtent l="0" t="0" r="0" b="762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5470" cy="2286578"/>
                    </a:xfrm>
                    <a:prstGeom prst="rect">
                      <a:avLst/>
                    </a:prstGeom>
                    <a:noFill/>
                  </pic:spPr>
                </pic:pic>
              </a:graphicData>
            </a:graphic>
          </wp:inline>
        </w:drawing>
      </w:r>
    </w:p>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t>XML Format version 1</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417"/>
        <w:gridCol w:w="5670"/>
        <w:gridCol w:w="1276"/>
      </w:tblGrid>
      <w:tr w:rsidR="009536F7" w:rsidRPr="00976258" w:rsidTr="009536F7">
        <w:trPr>
          <w:cantSplit/>
          <w:tblHeader/>
        </w:trPr>
        <w:tc>
          <w:tcPr>
            <w:tcW w:w="2093" w:type="dxa"/>
            <w:shd w:val="pct10" w:color="auto" w:fill="auto"/>
          </w:tcPr>
          <w:p w:rsidR="009536F7" w:rsidRPr="00976258" w:rsidRDefault="009536F7" w:rsidP="009536F7">
            <w:pPr>
              <w:jc w:val="center"/>
              <w:rPr>
                <w:rStyle w:val="lev"/>
                <w:bCs w:val="0"/>
              </w:rPr>
            </w:pPr>
            <w:r w:rsidRPr="00976258">
              <w:rPr>
                <w:rStyle w:val="lev"/>
              </w:rPr>
              <w:t>ID</w:t>
            </w:r>
          </w:p>
        </w:tc>
        <w:tc>
          <w:tcPr>
            <w:tcW w:w="1417" w:type="dxa"/>
            <w:shd w:val="pct10" w:color="auto" w:fill="auto"/>
          </w:tcPr>
          <w:p w:rsidR="009536F7" w:rsidRPr="00976258" w:rsidRDefault="009536F7" w:rsidP="009536F7">
            <w:pPr>
              <w:jc w:val="center"/>
              <w:rPr>
                <w:rStyle w:val="lev"/>
                <w:bCs w:val="0"/>
              </w:rPr>
            </w:pPr>
            <w:r w:rsidRPr="00976258">
              <w:rPr>
                <w:rStyle w:val="lev"/>
              </w:rPr>
              <w:t>Short title</w:t>
            </w:r>
          </w:p>
        </w:tc>
        <w:tc>
          <w:tcPr>
            <w:tcW w:w="5670"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SD-ALB-CVE-410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XSD</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XML product files respect an XSD schema.</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ProductMap.xsd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SD-ALB-CVE-411</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Name</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name attributIoductMap elementIdes a way to give a name to a product map.</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SD-ALB-CVE-412</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Facade</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façade element defines the facade to use for the conversion. It contains the qualified name of the class.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SD-ALB-CVE-413</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Initialize</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method of the facade to initialize the 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SD-ALB-CVE-414</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Mapping</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top element which define a mapping between a source and the facade. A product map can contain several mappings.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SD-ALB-CVE-415</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Datasource</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source of a mapping. It is a fully qualified name of class which provides data and implements the datasource interface.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SD-ALB-CVE-416</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FeatureMapping</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An element which contains all features mappings for a feature.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b/>
                <w:color w:val="800080"/>
                <w:sz w:val="18"/>
                <w:szCs w:val="18"/>
              </w:rPr>
              <w:t>Source</w:t>
            </w:r>
            <w:r w:rsidRPr="00697549">
              <w:rPr>
                <w:rFonts w:ascii="Arial" w:hAnsi="Arial" w:cs="Arial"/>
                <w:color w:val="800080"/>
                <w:sz w:val="18"/>
                <w:szCs w:val="18"/>
              </w:rPr>
              <w:t xml:space="preserve"> : the layer of the datasource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b/>
                <w:color w:val="800080"/>
                <w:sz w:val="18"/>
                <w:szCs w:val="18"/>
              </w:rPr>
              <w:t>Destination</w:t>
            </w:r>
            <w:r w:rsidRPr="00697549">
              <w:rPr>
                <w:rFonts w:ascii="Arial" w:hAnsi="Arial" w:cs="Arial"/>
                <w:color w:val="800080"/>
                <w:sz w:val="18"/>
                <w:szCs w:val="18"/>
              </w:rPr>
              <w:t xml:space="preserve"> : an element of the model created by the façade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b/>
                <w:color w:val="800080"/>
                <w:sz w:val="18"/>
                <w:szCs w:val="18"/>
              </w:rPr>
              <w:t>updateRule</w:t>
            </w:r>
            <w:r w:rsidRPr="00697549">
              <w:rPr>
                <w:rFonts w:ascii="Arial" w:hAnsi="Arial" w:cs="Arial"/>
                <w:color w:val="800080"/>
                <w:sz w:val="18"/>
                <w:szCs w:val="18"/>
              </w:rPr>
              <w:t xml:space="preserve"> : indicates if the element must be created and/or updated by the façade with following rules:</w:t>
            </w:r>
          </w:p>
          <w:tbl>
            <w:tblPr>
              <w:tblW w:w="5240" w:type="dxa"/>
              <w:tblLayout w:type="fixed"/>
              <w:tblCellMar>
                <w:left w:w="0" w:type="dxa"/>
                <w:right w:w="0" w:type="dxa"/>
              </w:tblCellMar>
              <w:tblLook w:val="0420" w:firstRow="1" w:lastRow="0" w:firstColumn="0" w:lastColumn="0" w:noHBand="0" w:noVBand="1"/>
            </w:tblPr>
            <w:tblGrid>
              <w:gridCol w:w="1475"/>
              <w:gridCol w:w="3765"/>
            </w:tblGrid>
            <w:tr w:rsidR="009536F7" w:rsidRPr="00697549" w:rsidTr="009536F7">
              <w:trPr>
                <w:trHeight w:val="305"/>
              </w:trPr>
              <w:tc>
                <w:tcPr>
                  <w:tcW w:w="1480" w:type="dxa"/>
                  <w:tcBorders>
                    <w:top w:val="single" w:sz="8" w:space="0" w:color="FFFFFF"/>
                    <w:left w:val="single" w:sz="8" w:space="0" w:color="FFFFFF"/>
                    <w:bottom w:val="single" w:sz="24" w:space="0" w:color="FFFFFF"/>
                    <w:right w:val="single" w:sz="8" w:space="0" w:color="FFFFFF"/>
                  </w:tcBorders>
                  <w:shd w:val="clear" w:color="auto" w:fill="00A3AD"/>
                  <w:tcMar>
                    <w:top w:w="72" w:type="dxa"/>
                    <w:left w:w="144" w:type="dxa"/>
                    <w:bottom w:w="72" w:type="dxa"/>
                    <w:right w:w="144" w:type="dxa"/>
                  </w:tcMar>
                  <w:hideMark/>
                </w:tcPr>
                <w:p w:rsidR="009536F7" w:rsidRPr="00697549" w:rsidRDefault="009536F7" w:rsidP="009536F7">
                  <w:pPr>
                    <w:pStyle w:val="Normalexigences"/>
                    <w:ind w:left="0"/>
                    <w:rPr>
                      <w:rFonts w:ascii="Arial" w:hAnsi="Arial" w:cs="Arial"/>
                      <w:sz w:val="18"/>
                      <w:szCs w:val="18"/>
                      <w:lang w:val="fr-FR"/>
                    </w:rPr>
                  </w:pPr>
                  <w:r w:rsidRPr="00697549">
                    <w:rPr>
                      <w:rFonts w:ascii="Arial" w:hAnsi="Arial" w:cs="Arial"/>
                      <w:b/>
                      <w:bCs/>
                      <w:sz w:val="18"/>
                      <w:szCs w:val="18"/>
                      <w:lang w:val="en-US"/>
                    </w:rPr>
                    <w:t>updateRule</w:t>
                  </w:r>
                </w:p>
              </w:tc>
              <w:tc>
                <w:tcPr>
                  <w:tcW w:w="3780" w:type="dxa"/>
                  <w:tcBorders>
                    <w:top w:val="single" w:sz="8" w:space="0" w:color="FFFFFF"/>
                    <w:left w:val="single" w:sz="8" w:space="0" w:color="FFFFFF"/>
                    <w:bottom w:val="single" w:sz="24" w:space="0" w:color="FFFFFF"/>
                    <w:right w:val="single" w:sz="8" w:space="0" w:color="FFFFFF"/>
                  </w:tcBorders>
                  <w:shd w:val="clear" w:color="auto" w:fill="00A3AD"/>
                  <w:tcMar>
                    <w:top w:w="72" w:type="dxa"/>
                    <w:left w:w="144" w:type="dxa"/>
                    <w:bottom w:w="72" w:type="dxa"/>
                    <w:right w:w="144" w:type="dxa"/>
                  </w:tcMar>
                  <w:hideMark/>
                </w:tcPr>
                <w:p w:rsidR="009536F7" w:rsidRPr="00697549" w:rsidRDefault="009536F7" w:rsidP="009536F7">
                  <w:pPr>
                    <w:pStyle w:val="Normalexigences"/>
                    <w:rPr>
                      <w:rFonts w:ascii="Arial" w:hAnsi="Arial" w:cs="Arial"/>
                      <w:sz w:val="18"/>
                      <w:szCs w:val="18"/>
                      <w:lang w:val="fr-FR"/>
                    </w:rPr>
                  </w:pPr>
                  <w:r w:rsidRPr="00697549">
                    <w:rPr>
                      <w:rFonts w:ascii="Arial" w:hAnsi="Arial" w:cs="Arial"/>
                      <w:b/>
                      <w:bCs/>
                      <w:sz w:val="18"/>
                      <w:szCs w:val="18"/>
                      <w:lang w:val="fr-FR"/>
                    </w:rPr>
                    <w:t>Mapping behavior</w:t>
                  </w:r>
                </w:p>
              </w:tc>
            </w:tr>
            <w:tr w:rsidR="009536F7" w:rsidRPr="00697549" w:rsidTr="009536F7">
              <w:trPr>
                <w:trHeight w:val="499"/>
              </w:trPr>
              <w:tc>
                <w:tcPr>
                  <w:tcW w:w="1480" w:type="dxa"/>
                  <w:tcBorders>
                    <w:top w:val="single" w:sz="24" w:space="0" w:color="FFFFFF"/>
                    <w:left w:val="single" w:sz="8" w:space="0" w:color="FFFFFF"/>
                    <w:bottom w:val="single" w:sz="8" w:space="0" w:color="FFFFFF"/>
                    <w:right w:val="single" w:sz="8" w:space="0" w:color="FFFFFF"/>
                  </w:tcBorders>
                  <w:shd w:val="clear" w:color="auto" w:fill="CBE0E3"/>
                  <w:tcMar>
                    <w:top w:w="72" w:type="dxa"/>
                    <w:left w:w="144" w:type="dxa"/>
                    <w:bottom w:w="72" w:type="dxa"/>
                    <w:right w:w="144" w:type="dxa"/>
                  </w:tcMar>
                  <w:hideMark/>
                </w:tcPr>
                <w:p w:rsidR="009536F7" w:rsidRPr="00697549" w:rsidRDefault="009536F7" w:rsidP="009536F7">
                  <w:pPr>
                    <w:pStyle w:val="Normalexigences"/>
                    <w:ind w:left="0"/>
                    <w:rPr>
                      <w:rFonts w:ascii="Arial" w:hAnsi="Arial" w:cs="Arial"/>
                      <w:sz w:val="18"/>
                      <w:szCs w:val="18"/>
                      <w:lang w:val="fr-FR"/>
                    </w:rPr>
                  </w:pPr>
                  <w:r w:rsidRPr="00697549">
                    <w:rPr>
                      <w:rFonts w:ascii="Arial" w:hAnsi="Arial" w:cs="Arial"/>
                      <w:sz w:val="18"/>
                      <w:szCs w:val="18"/>
                      <w:lang w:val="fr-FR"/>
                    </w:rPr>
                    <w:t>Default</w:t>
                  </w:r>
                </w:p>
              </w:tc>
              <w:tc>
                <w:tcPr>
                  <w:tcW w:w="3780" w:type="dxa"/>
                  <w:tcBorders>
                    <w:top w:val="single" w:sz="24" w:space="0" w:color="FFFFFF"/>
                    <w:left w:val="single" w:sz="8" w:space="0" w:color="FFFFFF"/>
                    <w:bottom w:val="single" w:sz="8" w:space="0" w:color="FFFFFF"/>
                    <w:right w:val="single" w:sz="8" w:space="0" w:color="FFFFFF"/>
                  </w:tcBorders>
                  <w:shd w:val="clear" w:color="auto" w:fill="CBE0E3"/>
                  <w:tcMar>
                    <w:top w:w="72" w:type="dxa"/>
                    <w:left w:w="144" w:type="dxa"/>
                    <w:bottom w:w="72" w:type="dxa"/>
                    <w:right w:w="144" w:type="dxa"/>
                  </w:tcMar>
                  <w:hideMark/>
                </w:tcPr>
                <w:p w:rsidR="009536F7" w:rsidRPr="00697549" w:rsidRDefault="009536F7" w:rsidP="009536F7">
                  <w:pPr>
                    <w:pStyle w:val="Normalexigences"/>
                    <w:rPr>
                      <w:rFonts w:ascii="Arial" w:hAnsi="Arial" w:cs="Arial"/>
                      <w:sz w:val="18"/>
                      <w:szCs w:val="18"/>
                      <w:lang w:val="en-US"/>
                    </w:rPr>
                  </w:pPr>
                  <w:r w:rsidRPr="00697549">
                    <w:rPr>
                      <w:rFonts w:ascii="Arial" w:hAnsi="Arial" w:cs="Arial"/>
                      <w:sz w:val="18"/>
                      <w:szCs w:val="18"/>
                      <w:lang w:val="en-US"/>
                    </w:rPr>
                    <w:t>Create new feature and update it.</w:t>
                  </w:r>
                </w:p>
                <w:p w:rsidR="009536F7" w:rsidRPr="00697549" w:rsidRDefault="009536F7" w:rsidP="009536F7">
                  <w:pPr>
                    <w:pStyle w:val="Normalexigences"/>
                    <w:rPr>
                      <w:rFonts w:ascii="Arial" w:hAnsi="Arial" w:cs="Arial"/>
                      <w:sz w:val="18"/>
                      <w:szCs w:val="18"/>
                      <w:lang w:val="fr-FR"/>
                    </w:rPr>
                  </w:pPr>
                  <w:r w:rsidRPr="00697549">
                    <w:rPr>
                      <w:rFonts w:ascii="Arial" w:hAnsi="Arial" w:cs="Arial"/>
                      <w:i/>
                      <w:iCs/>
                      <w:sz w:val="18"/>
                      <w:szCs w:val="18"/>
                      <w:lang w:val="fr-FR"/>
                    </w:rPr>
                    <w:t>Default behavior</w:t>
                  </w:r>
                </w:p>
              </w:tc>
            </w:tr>
            <w:tr w:rsidR="009536F7" w:rsidRPr="00697549" w:rsidTr="009536F7">
              <w:trPr>
                <w:trHeight w:val="265"/>
              </w:trPr>
              <w:tc>
                <w:tcPr>
                  <w:tcW w:w="1480" w:type="dxa"/>
                  <w:tcBorders>
                    <w:top w:val="single" w:sz="8" w:space="0" w:color="FFFFFF"/>
                    <w:left w:val="single" w:sz="8" w:space="0" w:color="FFFFFF"/>
                    <w:bottom w:val="single" w:sz="8" w:space="0" w:color="FFFFFF"/>
                    <w:right w:val="single" w:sz="8" w:space="0" w:color="FFFFFF"/>
                  </w:tcBorders>
                  <w:shd w:val="clear" w:color="auto" w:fill="E7F0F1"/>
                  <w:tcMar>
                    <w:top w:w="72" w:type="dxa"/>
                    <w:left w:w="144" w:type="dxa"/>
                    <w:bottom w:w="72" w:type="dxa"/>
                    <w:right w:w="144" w:type="dxa"/>
                  </w:tcMar>
                  <w:hideMark/>
                </w:tcPr>
                <w:p w:rsidR="009536F7" w:rsidRPr="00697549" w:rsidRDefault="009536F7" w:rsidP="009536F7">
                  <w:pPr>
                    <w:pStyle w:val="Normalexigences"/>
                    <w:ind w:left="0"/>
                    <w:rPr>
                      <w:rFonts w:ascii="Arial" w:hAnsi="Arial" w:cs="Arial"/>
                      <w:sz w:val="18"/>
                      <w:szCs w:val="18"/>
                      <w:lang w:val="fr-FR"/>
                    </w:rPr>
                  </w:pPr>
                  <w:r w:rsidRPr="00697549">
                    <w:rPr>
                      <w:rFonts w:ascii="Arial" w:hAnsi="Arial" w:cs="Arial"/>
                      <w:sz w:val="18"/>
                      <w:szCs w:val="18"/>
                      <w:lang w:val="fr-FR"/>
                    </w:rPr>
                    <w:t>UpdateOnly</w:t>
                  </w:r>
                </w:p>
              </w:tc>
              <w:tc>
                <w:tcPr>
                  <w:tcW w:w="3780" w:type="dxa"/>
                  <w:tcBorders>
                    <w:top w:val="single" w:sz="8" w:space="0" w:color="FFFFFF"/>
                    <w:left w:val="single" w:sz="8" w:space="0" w:color="FFFFFF"/>
                    <w:bottom w:val="single" w:sz="8" w:space="0" w:color="FFFFFF"/>
                    <w:right w:val="single" w:sz="8" w:space="0" w:color="FFFFFF"/>
                  </w:tcBorders>
                  <w:shd w:val="clear" w:color="auto" w:fill="E7F0F1"/>
                  <w:tcMar>
                    <w:top w:w="72" w:type="dxa"/>
                    <w:left w:w="144" w:type="dxa"/>
                    <w:bottom w:w="72" w:type="dxa"/>
                    <w:right w:w="144" w:type="dxa"/>
                  </w:tcMar>
                  <w:hideMark/>
                </w:tcPr>
                <w:p w:rsidR="009536F7" w:rsidRPr="00697549" w:rsidRDefault="009536F7" w:rsidP="009536F7">
                  <w:pPr>
                    <w:pStyle w:val="Normalexigences"/>
                    <w:rPr>
                      <w:rFonts w:ascii="Arial" w:hAnsi="Arial" w:cs="Arial"/>
                      <w:sz w:val="18"/>
                      <w:szCs w:val="18"/>
                      <w:lang w:val="en-US"/>
                    </w:rPr>
                  </w:pPr>
                  <w:r w:rsidRPr="00697549">
                    <w:rPr>
                      <w:rFonts w:ascii="Arial" w:hAnsi="Arial" w:cs="Arial"/>
                      <w:sz w:val="18"/>
                      <w:szCs w:val="18"/>
                      <w:lang w:val="en-US"/>
                    </w:rPr>
                    <w:t>Only update an existing feature.</w:t>
                  </w:r>
                </w:p>
              </w:tc>
            </w:tr>
            <w:tr w:rsidR="009536F7" w:rsidRPr="00697549" w:rsidTr="009536F7">
              <w:trPr>
                <w:trHeight w:val="413"/>
              </w:trPr>
              <w:tc>
                <w:tcPr>
                  <w:tcW w:w="1480" w:type="dxa"/>
                  <w:tcBorders>
                    <w:top w:val="single" w:sz="8" w:space="0" w:color="FFFFFF"/>
                    <w:left w:val="single" w:sz="8" w:space="0" w:color="FFFFFF"/>
                    <w:bottom w:val="single" w:sz="8" w:space="0" w:color="FFFFFF"/>
                    <w:right w:val="single" w:sz="8" w:space="0" w:color="FFFFFF"/>
                  </w:tcBorders>
                  <w:shd w:val="clear" w:color="auto" w:fill="CBE0E3"/>
                  <w:tcMar>
                    <w:top w:w="72" w:type="dxa"/>
                    <w:left w:w="144" w:type="dxa"/>
                    <w:bottom w:w="72" w:type="dxa"/>
                    <w:right w:w="144" w:type="dxa"/>
                  </w:tcMar>
                  <w:hideMark/>
                </w:tcPr>
                <w:p w:rsidR="009536F7" w:rsidRPr="00697549" w:rsidRDefault="009536F7" w:rsidP="009536F7">
                  <w:pPr>
                    <w:pStyle w:val="Normalexigences"/>
                    <w:ind w:left="0"/>
                    <w:rPr>
                      <w:rFonts w:ascii="Arial" w:hAnsi="Arial" w:cs="Arial"/>
                      <w:sz w:val="18"/>
                      <w:szCs w:val="18"/>
                      <w:lang w:val="fr-FR"/>
                    </w:rPr>
                  </w:pPr>
                  <w:r w:rsidRPr="00697549">
                    <w:rPr>
                      <w:rFonts w:ascii="Arial" w:hAnsi="Arial" w:cs="Arial"/>
                      <w:sz w:val="18"/>
                      <w:szCs w:val="18"/>
                      <w:lang w:val="fr-FR"/>
                    </w:rPr>
                    <w:t>NeverUpdate</w:t>
                  </w:r>
                </w:p>
              </w:tc>
              <w:tc>
                <w:tcPr>
                  <w:tcW w:w="3780" w:type="dxa"/>
                  <w:tcBorders>
                    <w:top w:val="single" w:sz="8" w:space="0" w:color="FFFFFF"/>
                    <w:left w:val="single" w:sz="8" w:space="0" w:color="FFFFFF"/>
                    <w:bottom w:val="single" w:sz="8" w:space="0" w:color="FFFFFF"/>
                    <w:right w:val="single" w:sz="8" w:space="0" w:color="FFFFFF"/>
                  </w:tcBorders>
                  <w:shd w:val="clear" w:color="auto" w:fill="CBE0E3"/>
                  <w:tcMar>
                    <w:top w:w="72" w:type="dxa"/>
                    <w:left w:w="144" w:type="dxa"/>
                    <w:bottom w:w="72" w:type="dxa"/>
                    <w:right w:w="144" w:type="dxa"/>
                  </w:tcMar>
                  <w:hideMark/>
                </w:tcPr>
                <w:p w:rsidR="009536F7" w:rsidRPr="00697549" w:rsidRDefault="009536F7" w:rsidP="009536F7">
                  <w:pPr>
                    <w:pStyle w:val="Normalexigences"/>
                    <w:rPr>
                      <w:rFonts w:ascii="Arial" w:hAnsi="Arial" w:cs="Arial"/>
                      <w:sz w:val="18"/>
                      <w:szCs w:val="18"/>
                      <w:lang w:val="en-US"/>
                    </w:rPr>
                  </w:pPr>
                  <w:r w:rsidRPr="00697549">
                    <w:rPr>
                      <w:rFonts w:ascii="Arial" w:hAnsi="Arial" w:cs="Arial"/>
                      <w:sz w:val="18"/>
                      <w:szCs w:val="18"/>
                      <w:lang w:val="en-US"/>
                    </w:rPr>
                    <w:t>Create a new feature but never update an existing one.</w:t>
                  </w:r>
                </w:p>
              </w:tc>
            </w:tr>
          </w:tbl>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parameter is not present in product map or if the value is different than enumerate values then the updateRule value shall be default.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proofErr w:type="gramStart"/>
            <w:r w:rsidRPr="00697549">
              <w:rPr>
                <w:rFonts w:ascii="Arial" w:hAnsi="Arial" w:cs="Arial"/>
                <w:b/>
                <w:color w:val="800080"/>
                <w:sz w:val="18"/>
                <w:szCs w:val="18"/>
              </w:rPr>
              <w:t>facadeInstance</w:t>
            </w:r>
            <w:r w:rsidRPr="00697549">
              <w:rPr>
                <w:rFonts w:ascii="Arial" w:hAnsi="Arial" w:cs="Arial"/>
                <w:color w:val="800080"/>
                <w:sz w:val="18"/>
                <w:szCs w:val="18"/>
              </w:rPr>
              <w:t xml:space="preserve"> :</w:t>
            </w:r>
            <w:proofErr w:type="gramEnd"/>
            <w:r w:rsidRPr="00697549">
              <w:rPr>
                <w:rFonts w:ascii="Arial" w:hAnsi="Arial" w:cs="Arial"/>
                <w:color w:val="800080"/>
                <w:sz w:val="18"/>
                <w:szCs w:val="18"/>
              </w:rPr>
              <w:t xml:space="preserve"> allow the management on a set of feature mapping in a dedicated façade instance. It is an </w:t>
            </w:r>
            <w:r w:rsidRPr="00697549">
              <w:rPr>
                <w:rFonts w:ascii="Arial" w:hAnsi="Arial" w:cs="Arial"/>
                <w:color w:val="800080"/>
                <w:sz w:val="18"/>
                <w:szCs w:val="18"/>
                <w:lang w:val="en-US"/>
              </w:rPr>
              <w:t>optional attribute, when not present it shall be considered as equal 0 for the associated feature mapping.</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When feature mapping instantiation is activated the conversion engine performs following actions for each façade instance declared in product map:</w:t>
            </w:r>
          </w:p>
          <w:p w:rsidR="009536F7" w:rsidRPr="00697549" w:rsidRDefault="009536F7" w:rsidP="00B42742">
            <w:pPr>
              <w:pStyle w:val="Normalexigences"/>
              <w:numPr>
                <w:ilvl w:val="0"/>
                <w:numId w:val="7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Create a new façade instance</w:t>
            </w:r>
          </w:p>
          <w:p w:rsidR="009536F7" w:rsidRPr="00697549" w:rsidRDefault="009536F7" w:rsidP="00B42742">
            <w:pPr>
              <w:pStyle w:val="Normalexigences"/>
              <w:numPr>
                <w:ilvl w:val="0"/>
                <w:numId w:val="7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Call Initialize method of current façade</w:t>
            </w:r>
          </w:p>
          <w:p w:rsidR="009536F7" w:rsidRPr="00697549" w:rsidRDefault="009536F7" w:rsidP="00B42742">
            <w:pPr>
              <w:pStyle w:val="Normalexigences"/>
              <w:numPr>
                <w:ilvl w:val="0"/>
                <w:numId w:val="7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For each Icao in the conversion (including $NE): </w:t>
            </w:r>
          </w:p>
          <w:p w:rsidR="009536F7" w:rsidRPr="00697549" w:rsidRDefault="009536F7" w:rsidP="00B42742">
            <w:pPr>
              <w:pStyle w:val="Normalexigences"/>
              <w:numPr>
                <w:ilvl w:val="0"/>
                <w:numId w:val="7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Apply all mappings for all Data Sources but only for Feature Mappings that have a façade instance number equal to current façade instance. </w:t>
            </w:r>
          </w:p>
          <w:p w:rsidR="009536F7" w:rsidRPr="00697549" w:rsidRDefault="009536F7" w:rsidP="00B42742">
            <w:pPr>
              <w:pStyle w:val="Normalexigences"/>
              <w:numPr>
                <w:ilvl w:val="0"/>
                <w:numId w:val="7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Call Finalize method of current façade</w:t>
            </w:r>
          </w:p>
          <w:p w:rsidR="009536F7" w:rsidRPr="00697549" w:rsidRDefault="009536F7" w:rsidP="00B42742">
            <w:pPr>
              <w:pStyle w:val="Normalexigences"/>
              <w:numPr>
                <w:ilvl w:val="0"/>
                <w:numId w:val="7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Call Output method of current façade</w:t>
            </w:r>
          </w:p>
          <w:p w:rsidR="009536F7" w:rsidRPr="00697549" w:rsidRDefault="009536F7" w:rsidP="00B42742">
            <w:pPr>
              <w:pStyle w:val="Normalexigences"/>
              <w:numPr>
                <w:ilvl w:val="0"/>
                <w:numId w:val="7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Destroy façade instance</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rPr>
            </w:pPr>
            <w:proofErr w:type="gramStart"/>
            <w:r w:rsidRPr="00697549">
              <w:rPr>
                <w:rFonts w:ascii="Arial" w:hAnsi="Arial" w:cs="Arial"/>
                <w:b/>
                <w:color w:val="800080"/>
                <w:sz w:val="18"/>
                <w:szCs w:val="18"/>
                <w:lang w:val="en-US"/>
              </w:rPr>
              <w:t>updateWithOrigination</w:t>
            </w:r>
            <w:r w:rsidRPr="00697549">
              <w:rPr>
                <w:rFonts w:ascii="Arial" w:hAnsi="Arial" w:cs="Arial"/>
                <w:color w:val="800080"/>
                <w:sz w:val="18"/>
                <w:szCs w:val="18"/>
                <w:lang w:val="en-US"/>
              </w:rPr>
              <w:t xml:space="preserve"> :</w:t>
            </w:r>
            <w:proofErr w:type="gramEnd"/>
            <w:r w:rsidRPr="00697549">
              <w:rPr>
                <w:rFonts w:ascii="Arial" w:hAnsi="Arial" w:cs="Arial"/>
                <w:color w:val="800080"/>
                <w:sz w:val="18"/>
                <w:szCs w:val="18"/>
                <w:lang w:val="en-US"/>
              </w:rPr>
              <w:t xml:space="preserve"> indicates if the source element can be originated. </w:t>
            </w:r>
            <w:r w:rsidRPr="00697549">
              <w:rPr>
                <w:rFonts w:ascii="Arial" w:hAnsi="Arial" w:cs="Arial"/>
                <w:color w:val="800080"/>
                <w:sz w:val="18"/>
                <w:szCs w:val="18"/>
              </w:rPr>
              <w:t xml:space="preserve">If parameter is not present in product map or if the value is different than ‘true’ then the originations are not checked.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#36.1-10</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SD-ALB-CVE-417</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FeatureID</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Allows to define the identity of a feature.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feature Id can be the combination of several attributes merge with a separator at conversion engine level.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#33.1-03</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SD-ALB-CVE-418</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propertyMapping</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Allows to map the property of a feature to a property of the element of the façade</w:t>
            </w:r>
            <w:r w:rsidRPr="00697549">
              <w:rPr>
                <w:rFonts w:ascii="Arial" w:hAnsi="Arial" w:cs="Arial"/>
                <w:color w:val="800080"/>
                <w:sz w:val="18"/>
                <w:szCs w:val="18"/>
              </w:rPr>
              <w:br/>
            </w:r>
            <w:r w:rsidRPr="00697549">
              <w:rPr>
                <w:rFonts w:ascii="Arial" w:hAnsi="Arial" w:cs="Arial"/>
                <w:color w:val="800080"/>
                <w:sz w:val="18"/>
                <w:szCs w:val="18"/>
              </w:rPr>
              <w:br/>
            </w:r>
            <w:r w:rsidRPr="00697549">
              <w:rPr>
                <w:rFonts w:ascii="Arial" w:hAnsi="Arial" w:cs="Arial"/>
                <w:color w:val="800080"/>
                <w:sz w:val="18"/>
                <w:szCs w:val="18"/>
              </w:rPr>
              <w:br/>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SD-ALB-CVE-419</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Transform</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Apply a modification to the value extracted from the source before sending it to the façade.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Name : name of the transformation</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Parameters : a comma separated list of parameters for the transformation</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Default : the default value to be used if the transformation fails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{0} can be used in parameters and default value. This chain is reply the input value of the transformation.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SD-ALB-CVE-424</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Special attributes</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Special attributes:</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indicates that the corresponding attribute in the source is mandatory but is not mapped to any parameter in the 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SD-ALB-CVE-425</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Finalize</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Finalize to define the name of the finalization method of the 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SD-ALB-CVE-426</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Output</w:t>
            </w:r>
          </w:p>
        </w:tc>
        <w:tc>
          <w:tcPr>
            <w:tcW w:w="5670"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Allows to define the name of the output method of the 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SD-ALB-CVE-427</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Parameters ordering</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vertAlign w:val="subscript"/>
              </w:rPr>
            </w:pPr>
            <w:r w:rsidRPr="00697549">
              <w:rPr>
                <w:rFonts w:ascii="Arial" w:hAnsi="Arial" w:cs="Arial"/>
                <w:color w:val="800080"/>
                <w:sz w:val="18"/>
                <w:szCs w:val="18"/>
              </w:rPr>
              <w:t>In a layer mapping the order of attributes and parameters are important. There is the same number of attributes and parameters in a layer mapping. The n</w:t>
            </w:r>
            <w:r w:rsidRPr="00697549">
              <w:rPr>
                <w:rFonts w:ascii="Arial" w:hAnsi="Arial" w:cs="Arial"/>
                <w:color w:val="800080"/>
                <w:sz w:val="18"/>
                <w:szCs w:val="18"/>
                <w:vertAlign w:val="superscript"/>
              </w:rPr>
              <w:t>th</w:t>
            </w:r>
            <w:r w:rsidRPr="00697549">
              <w:rPr>
                <w:rFonts w:ascii="Arial" w:hAnsi="Arial" w:cs="Arial"/>
                <w:color w:val="800080"/>
                <w:sz w:val="18"/>
                <w:szCs w:val="18"/>
              </w:rPr>
              <w:t xml:space="preserve"> attribute is mapped to the n</w:t>
            </w:r>
            <w:r w:rsidRPr="00697549">
              <w:rPr>
                <w:rFonts w:ascii="Arial" w:hAnsi="Arial" w:cs="Arial"/>
                <w:color w:val="800080"/>
                <w:sz w:val="18"/>
                <w:szCs w:val="18"/>
                <w:vertAlign w:val="superscript"/>
              </w:rPr>
              <w:t>th</w:t>
            </w:r>
            <w:r w:rsidRPr="00697549">
              <w:rPr>
                <w:rFonts w:ascii="Arial" w:hAnsi="Arial" w:cs="Arial"/>
                <w:color w:val="800080"/>
                <w:sz w:val="18"/>
                <w:szCs w:val="18"/>
                <w:vertAlign w:val="subscript"/>
              </w:rPr>
              <w:t xml:space="preserve"> </w:t>
            </w:r>
            <w:r w:rsidRPr="00697549">
              <w:rPr>
                <w:rFonts w:ascii="Arial" w:hAnsi="Arial" w:cs="Arial"/>
                <w:color w:val="800080"/>
                <w:sz w:val="18"/>
                <w:szCs w:val="18"/>
              </w:rPr>
              <w:t>parameter.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SD-ALB-CVE-430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Merge</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Allows to define the name of the merge method of the façade.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#36.1-10</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SD-ALB-CVE-450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LinkTo</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The LinkTo feature allows to retrieve linked element from a feature by navigation.</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&lt;LinkTo feature=”F” with=”ID” using=”ID_REF”&gt;</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&lt;/LinkTo&gt;</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“F” is the feature to be reached by navigation.</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“ID” if the field name of “F” id.</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“ID_REF” is the field name referencing F id in the current feature</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A transform element inside &lt;LinkTo&gt; is applied to the Id of the current feature.</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Several LinkTo elements can be used sequentially to navigate through several links.</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When LinkTo is applied in a propertyMapping, the &lt;Input&gt; element applies to the last reached feature.</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lang w:val="en-US"/>
              </w:rPr>
            </w:pPr>
            <w:r w:rsidRPr="00697549">
              <w:rPr>
                <w:rFonts w:ascii="Arial" w:hAnsi="Arial" w:cs="Arial"/>
                <w:color w:val="800080"/>
                <w:sz w:val="18"/>
                <w:szCs w:val="18"/>
              </w:rPr>
              <w:t>When LinkTo is applied in a Filter, the filter applies on the last linked element. The filter works on the data source elements by keeping records only if a linked record is found for a given filter.</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If ID is null, the LinkTo feature returns null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#25.1-03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#35.2-02</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SD-ALB-CVE-460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Filter</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The “filter” element is used to filter features inside a FeatureMapping element.</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&lt;Filter field=”F” type =”T” value=”X” /&gt;</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The filter selects only features for which the filter is true. Available comparison operators are:</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Equal</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Not Equal</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Lower Than</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Lower Than Or Equal</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Greater Than</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Greater Than Or Equal</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Like</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Not Like</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In</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Not In</w:t>
            </w:r>
          </w:p>
          <w:p w:rsidR="009536F7" w:rsidRPr="00697549" w:rsidRDefault="009536F7" w:rsidP="00B42742">
            <w:pPr>
              <w:pStyle w:val="Normalexigences"/>
              <w:numPr>
                <w:ilvl w:val="0"/>
                <w:numId w:val="14"/>
              </w:numPr>
              <w:tabs>
                <w:tab w:val="left" w:pos="600"/>
                <w:tab w:val="right" w:pos="9921"/>
              </w:tabs>
              <w:spacing w:before="120" w:after="120" w:line="240" w:lineRule="auto"/>
              <w:jc w:val="left"/>
              <w:rPr>
                <w:rFonts w:ascii="Arial" w:hAnsi="Arial" w:cs="Arial"/>
                <w:color w:val="800080"/>
                <w:sz w:val="18"/>
                <w:szCs w:val="18"/>
              </w:rPr>
            </w:pPr>
            <w:r w:rsidRPr="00697549">
              <w:rPr>
                <w:rFonts w:ascii="Arial" w:hAnsi="Arial" w:cs="Arial"/>
                <w:color w:val="800080"/>
                <w:sz w:val="18"/>
                <w:szCs w:val="18"/>
              </w:rPr>
              <w:t>Geo</w:t>
            </w: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The filter allows filtering on attributes with different types than String and filtering on NULL value in database.</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Like and Not Like allows to compare string properties with a pattern that can contain wildcards (similar to SQL LIKE). These wildcards can only be positioned at one extremity of the string.</w:t>
            </w:r>
            <w:r w:rsidRPr="00697549">
              <w:rPr>
                <w:rFonts w:ascii="Arial" w:hAnsi="Arial" w:cs="Arial"/>
                <w:color w:val="800080"/>
                <w:sz w:val="18"/>
                <w:szCs w:val="18"/>
              </w:rPr>
              <w:br/>
              <w:t xml:space="preserve">% </w:t>
            </w:r>
            <w:r w:rsidRPr="00697549">
              <w:rPr>
                <w:rFonts w:ascii="Arial" w:hAnsi="Arial" w:cs="Arial"/>
                <w:color w:val="800080"/>
                <w:sz w:val="18"/>
                <w:szCs w:val="18"/>
              </w:rPr>
              <w:sym w:font="Wingdings" w:char="F0E0"/>
            </w:r>
            <w:r w:rsidRPr="00697549">
              <w:rPr>
                <w:rFonts w:ascii="Arial" w:hAnsi="Arial" w:cs="Arial"/>
                <w:color w:val="800080"/>
                <w:sz w:val="18"/>
                <w:szCs w:val="18"/>
              </w:rPr>
              <w:t xml:space="preserve">  0 or any number of random characters</w:t>
            </w:r>
            <w:r w:rsidRPr="00697549">
              <w:rPr>
                <w:rFonts w:ascii="Arial" w:hAnsi="Arial" w:cs="Arial"/>
                <w:color w:val="800080"/>
                <w:sz w:val="18"/>
                <w:szCs w:val="18"/>
              </w:rPr>
              <w:br/>
              <w:t xml:space="preserve">_ </w:t>
            </w:r>
            <w:r w:rsidRPr="00697549">
              <w:rPr>
                <w:rFonts w:ascii="Arial" w:hAnsi="Arial" w:cs="Arial"/>
                <w:color w:val="800080"/>
                <w:sz w:val="18"/>
                <w:szCs w:val="18"/>
              </w:rPr>
              <w:sym w:font="Wingdings" w:char="F0E0"/>
            </w:r>
            <w:r w:rsidRPr="00697549">
              <w:rPr>
                <w:rFonts w:ascii="Arial" w:hAnsi="Arial" w:cs="Arial"/>
                <w:color w:val="800080"/>
                <w:sz w:val="18"/>
                <w:szCs w:val="18"/>
              </w:rPr>
              <w:t xml:space="preserve"> one random character</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Possible patterns:</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%AA / AA% / %AA% / _AA / AA_ / _AA_ / %AA_ / _AA%</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In and Not In filters value field contains the possible values list separated by a comma (“,”).</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 xml:space="preserve">Geo filter </w:t>
            </w:r>
            <w:r w:rsidRPr="00697549">
              <w:rPr>
                <w:rFonts w:ascii="Arial" w:hAnsi="Arial" w:cs="Arial"/>
                <w:color w:val="800080"/>
                <w:sz w:val="18"/>
                <w:szCs w:val="18"/>
                <w:lang w:val="en-US"/>
              </w:rPr>
              <w:t xml:space="preserve">works on the data source elements by filtering records contained in a geographical area. The </w:t>
            </w:r>
            <w:r w:rsidRPr="00697549">
              <w:rPr>
                <w:rFonts w:ascii="Arial" w:hAnsi="Arial" w:cs="Arial"/>
                <w:color w:val="800080"/>
                <w:sz w:val="18"/>
                <w:szCs w:val="18"/>
              </w:rPr>
              <w:t>value field contains a geographical area defined as WKT polygon.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#15.1-09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#23.1-04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#25.1-05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#35.2-01</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SD-ALB-CVE-470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OrderBy</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The “order” element allows ordering the features from the datasource in a “featuremapping” element.</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&lt;OrderBy field=”F” ascending=”true/false”/&gt;</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The features extracted from the datasource will be ordered following their field “F” in the order defined by “ascending”.</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It is possible to define multiple “OrderBy” items in a feature mapping. In this case all consecutive “order by” clauses are combined and applied in the same order to the query done on the data source to retrieve the mapping elements.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#11.2-10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#33.2-10</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SD-ALB-CVE-480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Parameters</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Allows to map additional parameters used by the façade.</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Presence of requested parameters is checked in the façade.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#28.2-07</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SD-ALB-CVE-481</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 output file name</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lang w:val="en-US"/>
              </w:rPr>
              <w:t>The parameters ‘outputFileName’ allows the façade constructing the filename based on a pattern. (e.g. “{icao}_{airac}{version:1}_rdb.bml”)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#28.2-07</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SD-ALB-CVE-482</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 Empty Data Source</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lang w:val="en-US"/>
              </w:rPr>
            </w:pPr>
            <w:r w:rsidRPr="00697549">
              <w:rPr>
                <w:rFonts w:ascii="Arial" w:hAnsi="Arial" w:cs="Arial"/>
                <w:color w:val="800080"/>
                <w:sz w:val="18"/>
                <w:szCs w:val="18"/>
                <w:lang w:val="en-US"/>
              </w:rPr>
              <w:t>The parameter ‘ignoreEmptyDataSource’ set to value ‘true’ allows the conversion engine to continue the conversion of an Icao even if entries do not exist for each DataSource in the product map.</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lang w:val="en-US"/>
              </w:rPr>
            </w:pPr>
            <w:proofErr w:type="gramStart"/>
            <w:r w:rsidRPr="00697549">
              <w:rPr>
                <w:rFonts w:ascii="Arial" w:hAnsi="Arial" w:cs="Arial"/>
                <w:color w:val="800080"/>
                <w:sz w:val="18"/>
                <w:szCs w:val="18"/>
                <w:lang w:val="en-US"/>
              </w:rPr>
              <w:t>When  parameter</w:t>
            </w:r>
            <w:proofErr w:type="gramEnd"/>
            <w:r w:rsidRPr="00697549">
              <w:rPr>
                <w:rFonts w:ascii="Arial" w:hAnsi="Arial" w:cs="Arial"/>
                <w:color w:val="800080"/>
                <w:sz w:val="18"/>
                <w:szCs w:val="18"/>
                <w:lang w:val="en-US"/>
              </w:rPr>
              <w:t xml:space="preserve"> ‘ignoreEmptyDataSource’ is not defined in product map or its values is different than ‘true’ the conversion is performed only for the Icaos having entries for all Data Sources in the product map.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#32.2-03</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SD-ALB-CVE-483</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facadeIcaoInstantiation</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lang w:val="en-US"/>
              </w:rPr>
            </w:pPr>
            <w:r w:rsidRPr="00697549">
              <w:rPr>
                <w:rFonts w:ascii="Arial" w:hAnsi="Arial" w:cs="Arial"/>
                <w:color w:val="800080"/>
                <w:sz w:val="18"/>
                <w:szCs w:val="18"/>
                <w:lang w:val="en-US"/>
              </w:rPr>
              <w:t>The parameter ‘facadeIcaoInstantiation’ set to value ‘true’ allows the conversion engine to create a new façade instance for each Icao requested in tejh conversion. If parameter is not present in product map the default value shall be false (do not create a new façade instance by icao).</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lang w:val="en-US"/>
              </w:rPr>
            </w:pPr>
            <w:r w:rsidRPr="00697549">
              <w:rPr>
                <w:rFonts w:ascii="Arial" w:hAnsi="Arial" w:cs="Arial"/>
                <w:color w:val="800080"/>
                <w:sz w:val="18"/>
                <w:szCs w:val="18"/>
                <w:lang w:val="en-US"/>
              </w:rPr>
              <w:t>When icao instantiation option is activated the conversion engine performs following actions for each icao in the conversion (including $NE):</w:t>
            </w:r>
          </w:p>
          <w:p w:rsidR="009536F7" w:rsidRPr="00697549" w:rsidRDefault="009536F7" w:rsidP="00B42742">
            <w:pPr>
              <w:pStyle w:val="Normalexigences"/>
              <w:numPr>
                <w:ilvl w:val="0"/>
                <w:numId w:val="72"/>
              </w:numPr>
              <w:tabs>
                <w:tab w:val="left" w:pos="600"/>
                <w:tab w:val="right" w:pos="9921"/>
              </w:tabs>
              <w:spacing w:before="120" w:after="12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Create a new façade instance</w:t>
            </w:r>
          </w:p>
          <w:p w:rsidR="009536F7" w:rsidRPr="00697549" w:rsidRDefault="009536F7" w:rsidP="00B42742">
            <w:pPr>
              <w:pStyle w:val="Normalexigences"/>
              <w:numPr>
                <w:ilvl w:val="0"/>
                <w:numId w:val="72"/>
              </w:numPr>
              <w:tabs>
                <w:tab w:val="left" w:pos="600"/>
                <w:tab w:val="right" w:pos="9921"/>
              </w:tabs>
              <w:spacing w:before="120" w:after="12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Call Initialize method of current façade</w:t>
            </w:r>
          </w:p>
          <w:p w:rsidR="009536F7" w:rsidRPr="00697549" w:rsidRDefault="009536F7" w:rsidP="00B42742">
            <w:pPr>
              <w:pStyle w:val="Normalexigences"/>
              <w:numPr>
                <w:ilvl w:val="0"/>
                <w:numId w:val="72"/>
              </w:numPr>
              <w:tabs>
                <w:tab w:val="left" w:pos="600"/>
                <w:tab w:val="right" w:pos="9921"/>
              </w:tabs>
              <w:spacing w:before="120" w:after="12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Apply all mappings : for all Data Sources and all Feature Mappings</w:t>
            </w:r>
          </w:p>
          <w:p w:rsidR="009536F7" w:rsidRPr="00697549" w:rsidRDefault="009536F7" w:rsidP="00B42742">
            <w:pPr>
              <w:pStyle w:val="Normalexigences"/>
              <w:numPr>
                <w:ilvl w:val="0"/>
                <w:numId w:val="72"/>
              </w:numPr>
              <w:tabs>
                <w:tab w:val="left" w:pos="600"/>
                <w:tab w:val="right" w:pos="9921"/>
              </w:tabs>
              <w:spacing w:before="120" w:after="12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Call Finalize method of current façade</w:t>
            </w:r>
          </w:p>
          <w:p w:rsidR="009536F7" w:rsidRPr="00697549" w:rsidRDefault="009536F7" w:rsidP="00B42742">
            <w:pPr>
              <w:pStyle w:val="Normalexigences"/>
              <w:numPr>
                <w:ilvl w:val="0"/>
                <w:numId w:val="72"/>
              </w:numPr>
              <w:tabs>
                <w:tab w:val="left" w:pos="600"/>
                <w:tab w:val="right" w:pos="9921"/>
              </w:tabs>
              <w:spacing w:before="120" w:after="12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Call Output method of current façade</w:t>
            </w:r>
          </w:p>
          <w:p w:rsidR="009536F7" w:rsidRPr="00697549" w:rsidRDefault="009536F7" w:rsidP="00B42742">
            <w:pPr>
              <w:pStyle w:val="Normalexigences"/>
              <w:numPr>
                <w:ilvl w:val="0"/>
                <w:numId w:val="72"/>
              </w:numPr>
              <w:tabs>
                <w:tab w:val="left" w:pos="600"/>
                <w:tab w:val="right" w:pos="9921"/>
              </w:tabs>
              <w:spacing w:before="120" w:after="12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Destroy façade instance</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lang w:val="en-US"/>
              </w:rPr>
            </w:pPr>
            <w:r w:rsidRPr="00697549">
              <w:rPr>
                <w:rFonts w:ascii="Arial" w:hAnsi="Arial" w:cs="Arial"/>
                <w:color w:val="800080"/>
                <w:sz w:val="18"/>
                <w:szCs w:val="18"/>
                <w:lang w:val="en-US"/>
              </w:rPr>
              <w:t>When a facade multi instance is activated, the instance value and/or the icao are passed to the façade to be used as Prefix to name the output file. e.g: {icao}{instanceNumber}_{outputfilename}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#36.1-10</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rPr>
              <w:t>SD-ALB-CVE-484</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convertOnlyRequestedAirac</w:t>
            </w:r>
          </w:p>
        </w:tc>
        <w:tc>
          <w:tcPr>
            <w:tcW w:w="5670" w:type="dxa"/>
          </w:tcPr>
          <w:p w:rsidR="009536F7" w:rsidRPr="00697549" w:rsidRDefault="009536F7" w:rsidP="009536F7">
            <w:pPr>
              <w:pStyle w:val="Normalexigences"/>
              <w:spacing w:before="120" w:after="120"/>
              <w:rPr>
                <w:rFonts w:ascii="Arial" w:hAnsi="Arial" w:cs="Arial"/>
                <w:color w:val="800080"/>
                <w:sz w:val="18"/>
                <w:szCs w:val="18"/>
                <w:lang w:val="en-US"/>
              </w:rPr>
            </w:pPr>
            <w:r w:rsidRPr="00697549">
              <w:rPr>
                <w:rFonts w:ascii="Arial" w:hAnsi="Arial" w:cs="Arial"/>
                <w:color w:val="800080"/>
                <w:sz w:val="18"/>
                <w:szCs w:val="18"/>
                <w:lang w:val="en-US"/>
              </w:rPr>
              <w:t xml:space="preserve">The parameter ‘convertOnlyRequestedAirac’ set to ‘true’ allows the conversion only to take instances with only the requested airac, instead of the usuall behavior that takes the highest airac lower than the requested one that’s available. </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lang w:val="en-US"/>
              </w:rPr>
            </w:pPr>
            <w:r w:rsidRPr="00697549">
              <w:rPr>
                <w:rFonts w:ascii="Arial" w:hAnsi="Arial" w:cs="Arial"/>
                <w:color w:val="800080"/>
                <w:sz w:val="18"/>
                <w:szCs w:val="18"/>
                <w:lang w:val="en-US"/>
              </w:rPr>
              <w:t>I.e. if the instance doesn’t exist with the requested airac, it won’t be corrected.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 -177</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SD-ALB-CVE-490</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Condition</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The “Condition” element is used to define conditional application of a filter or a transformation.</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&lt;Condition field=”F” type =”T” value=”X” /&gt;</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ind w:left="0"/>
              <w:rPr>
                <w:rFonts w:ascii="Arial" w:hAnsi="Arial" w:cs="Arial"/>
                <w:color w:val="800080"/>
                <w:sz w:val="18"/>
                <w:szCs w:val="18"/>
                <w:lang w:val="en-US"/>
              </w:rPr>
            </w:pPr>
            <w:r w:rsidRPr="00697549">
              <w:rPr>
                <w:rFonts w:ascii="Arial" w:hAnsi="Arial" w:cs="Arial"/>
                <w:color w:val="800080"/>
                <w:sz w:val="18"/>
                <w:szCs w:val="18"/>
                <w:lang w:val="en-US"/>
              </w:rPr>
              <w:t xml:space="preserve">The condition is described with same fields and behavior than the existing filter section (field, value, </w:t>
            </w:r>
            <w:proofErr w:type="gramStart"/>
            <w:r w:rsidRPr="00697549">
              <w:rPr>
                <w:rFonts w:ascii="Arial" w:hAnsi="Arial" w:cs="Arial"/>
                <w:color w:val="800080"/>
                <w:sz w:val="18"/>
                <w:szCs w:val="18"/>
                <w:lang w:val="en-US"/>
              </w:rPr>
              <w:t>type</w:t>
            </w:r>
            <w:proofErr w:type="gramEnd"/>
            <w:r w:rsidRPr="00697549">
              <w:rPr>
                <w:rFonts w:ascii="Arial" w:hAnsi="Arial" w:cs="Arial"/>
                <w:color w:val="800080"/>
                <w:sz w:val="18"/>
                <w:szCs w:val="18"/>
                <w:lang w:val="en-US"/>
              </w:rPr>
              <w:t>), see SD-ALB-CVE-460.</w:t>
            </w:r>
          </w:p>
          <w:p w:rsidR="009536F7" w:rsidRPr="00697549" w:rsidRDefault="009536F7" w:rsidP="009536F7">
            <w:pPr>
              <w:pStyle w:val="Normalexigences"/>
              <w:tabs>
                <w:tab w:val="left" w:pos="600"/>
                <w:tab w:val="right" w:pos="9921"/>
              </w:tabs>
              <w:spacing w:before="120"/>
              <w:ind w:left="0"/>
              <w:rPr>
                <w:rFonts w:ascii="Arial" w:hAnsi="Arial" w:cs="Arial"/>
                <w:color w:val="800080"/>
                <w:sz w:val="18"/>
                <w:szCs w:val="18"/>
                <w:lang w:val="en-US"/>
              </w:rPr>
            </w:pPr>
          </w:p>
          <w:p w:rsidR="009536F7" w:rsidRPr="00697549" w:rsidRDefault="009536F7" w:rsidP="009536F7">
            <w:pPr>
              <w:pStyle w:val="Normalexigences"/>
              <w:tabs>
                <w:tab w:val="left" w:pos="600"/>
                <w:tab w:val="right" w:pos="9921"/>
              </w:tabs>
              <w:spacing w:before="120"/>
              <w:ind w:left="0"/>
              <w:rPr>
                <w:rFonts w:ascii="Arial" w:hAnsi="Arial" w:cs="Arial"/>
                <w:color w:val="800080"/>
                <w:sz w:val="18"/>
                <w:szCs w:val="18"/>
                <w:lang w:val="en-US"/>
              </w:rPr>
            </w:pPr>
            <w:r w:rsidRPr="00697549">
              <w:rPr>
                <w:rFonts w:ascii="Arial" w:hAnsi="Arial" w:cs="Arial"/>
                <w:color w:val="800080"/>
                <w:sz w:val="18"/>
                <w:szCs w:val="18"/>
              </w:rPr>
              <w:t>Several Condition elements can be used sequentially,</w:t>
            </w:r>
            <w:r w:rsidRPr="00697549">
              <w:rPr>
                <w:rFonts w:ascii="Arial" w:hAnsi="Arial" w:cs="Arial"/>
                <w:color w:val="800080"/>
                <w:sz w:val="18"/>
                <w:szCs w:val="18"/>
                <w:lang w:val="en-US"/>
              </w:rPr>
              <w:t xml:space="preserve"> in this case a ‘AND’ logic is applied between the conditions.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#35.2-04</w:t>
            </w:r>
          </w:p>
        </w:tc>
      </w:tr>
      <w:tr w:rsidR="009536F7" w:rsidRPr="00976258" w:rsidTr="009536F7">
        <w:trPr>
          <w:cantSplit/>
          <w:trHeight w:val="373"/>
        </w:trPr>
        <w:tc>
          <w:tcPr>
            <w:tcW w:w="2093"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SD-ALB-CVE-495</w:t>
            </w:r>
          </w:p>
        </w:tc>
        <w:tc>
          <w:tcPr>
            <w:tcW w:w="1417"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Header</w:t>
            </w:r>
          </w:p>
        </w:tc>
        <w:tc>
          <w:tcPr>
            <w:tcW w:w="5670" w:type="dxa"/>
          </w:tcPr>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 xml:space="preserve">The “Header” element is used to define a header for the output database. </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r w:rsidRPr="00697549">
              <w:rPr>
                <w:rFonts w:ascii="Arial" w:hAnsi="Arial" w:cs="Arial"/>
                <w:color w:val="800080"/>
                <w:sz w:val="18"/>
                <w:szCs w:val="18"/>
              </w:rPr>
              <w:t>&lt;Header&gt;</w:t>
            </w: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r w:rsidRPr="00697549">
              <w:rPr>
                <w:rFonts w:ascii="Arial" w:hAnsi="Arial" w:cs="Arial"/>
                <w:color w:val="800080"/>
                <w:sz w:val="18"/>
                <w:szCs w:val="18"/>
              </w:rPr>
              <w:t xml:space="preserve">    &lt;HeaderMapping destination="H" &gt;</w:t>
            </w: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r w:rsidRPr="00697549">
              <w:rPr>
                <w:rFonts w:ascii="Arial" w:hAnsi="Arial" w:cs="Arial"/>
                <w:color w:val="800080"/>
                <w:sz w:val="18"/>
                <w:szCs w:val="18"/>
              </w:rPr>
              <w:t xml:space="preserve">      &lt;ParameterMapping&gt;</w:t>
            </w: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r w:rsidRPr="00697549">
              <w:rPr>
                <w:rFonts w:ascii="Arial" w:hAnsi="Arial" w:cs="Arial"/>
                <w:color w:val="800080"/>
                <w:sz w:val="18"/>
                <w:szCs w:val="18"/>
              </w:rPr>
              <w:t xml:space="preserve">        &lt;Transform name="Static" parameters="X" /&gt;</w:t>
            </w: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r w:rsidRPr="00697549">
              <w:rPr>
                <w:rFonts w:ascii="Arial" w:hAnsi="Arial" w:cs="Arial"/>
                <w:color w:val="800080"/>
                <w:sz w:val="18"/>
                <w:szCs w:val="18"/>
              </w:rPr>
              <w:t xml:space="preserve">        &lt;Output&gt;O&lt;/Output&gt;</w:t>
            </w: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r w:rsidRPr="00697549">
              <w:rPr>
                <w:rFonts w:ascii="Arial" w:hAnsi="Arial" w:cs="Arial"/>
                <w:color w:val="800080"/>
                <w:sz w:val="18"/>
                <w:szCs w:val="18"/>
              </w:rPr>
              <w:t xml:space="preserve">      &lt;/ParameterMapping&gt;</w:t>
            </w: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r w:rsidRPr="00697549">
              <w:rPr>
                <w:rFonts w:ascii="Arial" w:hAnsi="Arial" w:cs="Arial"/>
                <w:color w:val="800080"/>
                <w:sz w:val="18"/>
                <w:szCs w:val="18"/>
              </w:rPr>
              <w:t xml:space="preserve">      ….</w:t>
            </w:r>
          </w:p>
          <w:p w:rsidR="009536F7" w:rsidRPr="00697549" w:rsidRDefault="009536F7" w:rsidP="009536F7">
            <w:pPr>
              <w:pStyle w:val="Normalexigences"/>
              <w:tabs>
                <w:tab w:val="left" w:pos="600"/>
                <w:tab w:val="right" w:pos="9921"/>
              </w:tabs>
              <w:spacing w:before="120" w:after="120"/>
              <w:rPr>
                <w:rFonts w:ascii="Arial" w:hAnsi="Arial" w:cs="Arial"/>
                <w:color w:val="800080"/>
                <w:sz w:val="18"/>
                <w:szCs w:val="18"/>
              </w:rPr>
            </w:pPr>
            <w:r w:rsidRPr="00697549">
              <w:rPr>
                <w:rFonts w:ascii="Arial" w:hAnsi="Arial" w:cs="Arial"/>
                <w:color w:val="800080"/>
                <w:sz w:val="18"/>
                <w:szCs w:val="18"/>
              </w:rPr>
              <w:t xml:space="preserve">    &lt;/HeaderMapping&gt;</w:t>
            </w:r>
          </w:p>
          <w:p w:rsidR="009536F7" w:rsidRPr="00697549" w:rsidRDefault="009536F7" w:rsidP="009536F7">
            <w:pPr>
              <w:pStyle w:val="Normalexigences"/>
              <w:tabs>
                <w:tab w:val="left" w:pos="600"/>
                <w:tab w:val="right" w:pos="9921"/>
              </w:tabs>
              <w:spacing w:before="120" w:after="120"/>
              <w:ind w:left="0"/>
              <w:rPr>
                <w:rFonts w:ascii="Arial" w:hAnsi="Arial" w:cs="Arial"/>
                <w:color w:val="800080"/>
                <w:sz w:val="18"/>
                <w:szCs w:val="18"/>
              </w:rPr>
            </w:pPr>
            <w:r w:rsidRPr="00697549">
              <w:rPr>
                <w:rFonts w:ascii="Arial" w:hAnsi="Arial" w:cs="Arial"/>
                <w:color w:val="800080"/>
                <w:sz w:val="18"/>
                <w:szCs w:val="18"/>
              </w:rPr>
              <w:t xml:space="preserve">       &lt;/Header&gt;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19.0.0.1-11</w:t>
            </w:r>
          </w:p>
        </w:tc>
      </w:tr>
    </w:tbl>
    <w:p w:rsidR="009536F7" w:rsidRPr="00E818E4" w:rsidRDefault="009536F7" w:rsidP="009536F7"/>
    <w:p w:rsidR="009536F7" w:rsidRDefault="009536F7" w:rsidP="009536F7">
      <w:pPr>
        <w:pStyle w:val="Titre4"/>
        <w:numPr>
          <w:ilvl w:val="3"/>
          <w:numId w:val="8"/>
        </w:numPr>
        <w:spacing w:before="120" w:line="240" w:lineRule="auto"/>
        <w:ind w:left="2704"/>
        <w:jc w:val="left"/>
      </w:pPr>
      <w:r>
        <w:t>Facades</w:t>
      </w:r>
    </w:p>
    <w:p w:rsidR="009536F7" w:rsidRDefault="009536F7" w:rsidP="009536F7">
      <w:pPr>
        <w:rPr>
          <w:lang w:val="en-US"/>
        </w:rPr>
      </w:pPr>
      <w:r>
        <w:rPr>
          <w:lang w:val="en-US"/>
        </w:rPr>
        <w:t>A façade is a class which can produce an output (A816, A424, AIXM …). An instance of this class is used by the conversion engine for each conversion.</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SD-ALB-CVE-100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Initialize method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An initialize method prepares the underlying model used to store data provided by the conversion engine.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It has no parameters.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 void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SD-ALB-CVE-101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Finalize method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finalize method is called by the conversion engine before the output. This method should do whatever has not been done during mapping processing in order to produce a valid output.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It has no parameters.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vertAlign w:val="subscript"/>
              </w:rPr>
            </w:pPr>
            <w:r w:rsidRPr="00697549">
              <w:rPr>
                <w:rFonts w:ascii="Arial" w:hAnsi="Arial" w:cs="Arial"/>
                <w:color w:val="800080"/>
                <w:sz w:val="18"/>
                <w:szCs w:val="18"/>
              </w:rPr>
              <w:t>Return: void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SD-ALB-CVE-102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Output method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method which produces the output.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Parameters: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String : icao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String airac cycle</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Return : </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Type : string</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Value : the folder where the output has been generated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trike/>
                <w:szCs w:val="18"/>
              </w:rPr>
            </w:pPr>
            <w:r w:rsidRPr="00697549">
              <w:rPr>
                <w:rFonts w:ascii="Arial" w:hAnsi="Arial" w:cs="Arial"/>
                <w:strike/>
                <w:szCs w:val="18"/>
              </w:rPr>
              <w:t>X SD-ALB-CVE-103</w:t>
            </w:r>
          </w:p>
        </w:tc>
        <w:tc>
          <w:tcPr>
            <w:tcW w:w="1560" w:type="dxa"/>
            <w:vAlign w:val="center"/>
          </w:tcPr>
          <w:p w:rsidR="009536F7" w:rsidRPr="00697549" w:rsidRDefault="009536F7" w:rsidP="009536F7">
            <w:pPr>
              <w:pStyle w:val="Cellulejustifi"/>
              <w:jc w:val="center"/>
              <w:rPr>
                <w:rFonts w:ascii="Arial" w:hAnsi="Arial" w:cs="Arial"/>
                <w:strike/>
                <w:color w:val="800080"/>
                <w:sz w:val="18"/>
                <w:szCs w:val="18"/>
              </w:rPr>
            </w:pPr>
            <w:r w:rsidRPr="00697549">
              <w:rPr>
                <w:rFonts w:ascii="Arial" w:hAnsi="Arial" w:cs="Arial"/>
                <w:strike/>
                <w:color w:val="800080"/>
                <w:sz w:val="18"/>
                <w:szCs w:val="18"/>
              </w:rPr>
              <w:t>Parameter method V0</w:t>
            </w:r>
          </w:p>
        </w:tc>
        <w:tc>
          <w:tcPr>
            <w:tcW w:w="5811" w:type="dxa"/>
          </w:tcPr>
          <w:p w:rsidR="009536F7" w:rsidRPr="00697549" w:rsidRDefault="009536F7" w:rsidP="009536F7">
            <w:pPr>
              <w:pStyle w:val="Normalexigences"/>
              <w:ind w:left="0"/>
              <w:rPr>
                <w:rFonts w:ascii="Arial" w:hAnsi="Arial" w:cs="Arial"/>
                <w:strike/>
                <w:color w:val="800080"/>
                <w:sz w:val="18"/>
                <w:szCs w:val="18"/>
              </w:rPr>
            </w:pPr>
            <w:r w:rsidRPr="00697549">
              <w:rPr>
                <w:rFonts w:ascii="Arial" w:hAnsi="Arial" w:cs="Arial"/>
                <w:strike/>
                <w:color w:val="800080"/>
                <w:sz w:val="18"/>
                <w:szCs w:val="18"/>
              </w:rPr>
              <w:t>A parameter method must have the following parameters:</w:t>
            </w:r>
          </w:p>
          <w:p w:rsidR="009536F7" w:rsidRPr="00697549" w:rsidRDefault="009536F7" w:rsidP="00B42742">
            <w:pPr>
              <w:pStyle w:val="Normalexigences"/>
              <w:numPr>
                <w:ilvl w:val="0"/>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Inputs</w:t>
            </w:r>
          </w:p>
          <w:p w:rsidR="009536F7" w:rsidRPr="00697549" w:rsidRDefault="009536F7" w:rsidP="00B42742">
            <w:pPr>
              <w:pStyle w:val="Normalexigences"/>
              <w:numPr>
                <w:ilvl w:val="1"/>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Type: List&lt;DynamicClass&gt;</w:t>
            </w:r>
          </w:p>
          <w:p w:rsidR="009536F7" w:rsidRPr="00697549" w:rsidRDefault="009536F7" w:rsidP="00B42742">
            <w:pPr>
              <w:pStyle w:val="Normalexigences"/>
              <w:numPr>
                <w:ilvl w:val="1"/>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Value: the list of entities provided by the conversion engine from the datasource.</w:t>
            </w:r>
          </w:p>
          <w:p w:rsidR="009536F7" w:rsidRPr="00697549" w:rsidRDefault="009536F7" w:rsidP="00B42742">
            <w:pPr>
              <w:pStyle w:val="Normalexigences"/>
              <w:numPr>
                <w:ilvl w:val="0"/>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Source</w:t>
            </w:r>
          </w:p>
          <w:p w:rsidR="009536F7" w:rsidRPr="00697549" w:rsidRDefault="009536F7" w:rsidP="00B42742">
            <w:pPr>
              <w:pStyle w:val="Normalexigences"/>
              <w:numPr>
                <w:ilvl w:val="1"/>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Type string[]</w:t>
            </w:r>
          </w:p>
          <w:p w:rsidR="009536F7" w:rsidRPr="00697549" w:rsidRDefault="009536F7" w:rsidP="00B42742">
            <w:pPr>
              <w:pStyle w:val="Normalexigences"/>
              <w:numPr>
                <w:ilvl w:val="1"/>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Value: all attributes names for this layer</w:t>
            </w:r>
          </w:p>
          <w:p w:rsidR="009536F7" w:rsidRPr="00697549" w:rsidRDefault="009536F7" w:rsidP="00B42742">
            <w:pPr>
              <w:pStyle w:val="Normalexigences"/>
              <w:numPr>
                <w:ilvl w:val="0"/>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Destination</w:t>
            </w:r>
          </w:p>
          <w:p w:rsidR="009536F7" w:rsidRPr="00697549" w:rsidRDefault="009536F7" w:rsidP="00B42742">
            <w:pPr>
              <w:pStyle w:val="Normalexigences"/>
              <w:numPr>
                <w:ilvl w:val="1"/>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Type; string[]</w:t>
            </w:r>
          </w:p>
          <w:p w:rsidR="009536F7" w:rsidRPr="00697549" w:rsidRDefault="009536F7" w:rsidP="00B42742">
            <w:pPr>
              <w:pStyle w:val="Normalexigences"/>
              <w:numPr>
                <w:ilvl w:val="1"/>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Value: all parameters names for this layer</w:t>
            </w:r>
          </w:p>
          <w:p w:rsidR="009536F7" w:rsidRPr="00697549" w:rsidRDefault="009536F7" w:rsidP="00B42742">
            <w:pPr>
              <w:pStyle w:val="Normalexigences"/>
              <w:numPr>
                <w:ilvl w:val="0"/>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Layer</w:t>
            </w:r>
          </w:p>
          <w:p w:rsidR="009536F7" w:rsidRPr="00697549" w:rsidRDefault="009536F7" w:rsidP="00B42742">
            <w:pPr>
              <w:pStyle w:val="Normalexigences"/>
              <w:numPr>
                <w:ilvl w:val="1"/>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Type: string</w:t>
            </w:r>
          </w:p>
          <w:p w:rsidR="009536F7" w:rsidRPr="00697549" w:rsidRDefault="009536F7" w:rsidP="00B42742">
            <w:pPr>
              <w:pStyle w:val="Normalexigences"/>
              <w:numPr>
                <w:ilvl w:val="1"/>
                <w:numId w:val="14"/>
              </w:numPr>
              <w:spacing w:before="0" w:line="240" w:lineRule="auto"/>
              <w:jc w:val="left"/>
              <w:rPr>
                <w:rFonts w:ascii="Arial" w:hAnsi="Arial" w:cs="Arial"/>
                <w:strike/>
                <w:color w:val="800080"/>
                <w:sz w:val="18"/>
                <w:szCs w:val="18"/>
              </w:rPr>
            </w:pPr>
            <w:r w:rsidRPr="00697549">
              <w:rPr>
                <w:rFonts w:ascii="Arial" w:hAnsi="Arial" w:cs="Arial"/>
                <w:strike/>
                <w:color w:val="800080"/>
                <w:sz w:val="18"/>
                <w:szCs w:val="18"/>
              </w:rPr>
              <w:t>Value: the name of this layer</w:t>
            </w:r>
          </w:p>
          <w:p w:rsidR="009536F7" w:rsidRPr="00697549" w:rsidRDefault="009536F7" w:rsidP="009536F7">
            <w:pPr>
              <w:pStyle w:val="Normalexigences"/>
              <w:ind w:left="0"/>
              <w:rPr>
                <w:rFonts w:ascii="Arial" w:hAnsi="Arial" w:cs="Arial"/>
                <w:strike/>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strike/>
                <w:color w:val="800080"/>
                <w:sz w:val="18"/>
                <w:szCs w:val="18"/>
              </w:rPr>
            </w:pPr>
            <w:r w:rsidRPr="00697549">
              <w:rPr>
                <w:rFonts w:ascii="Arial" w:hAnsi="Arial" w:cs="Arial"/>
                <w:strike/>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SD-ALB-CVE-104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 method V1</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For each entity XYZ managed by the façade, the façade must define 3 methods: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Get&lt;XYZ&gt; : returns an entity by its ID</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Create&lt;XYZ&gt; : creates an entity</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Update&lt;XYZ&gt;  : update an existing entity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SD-ALB-CVE-105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Merge method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method that merges the outputs of the façade instances to a single output.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Parameters: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String : airac cycle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String : output path</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When merge tag is present, the conversion engine executes the associated method after all façade instances conversion process.</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new façade instance is created to execute the merge method.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#36.1-10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Filter on LinkTo</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LinkTo (see SD-ALB-CVE-450)</w:t>
            </w:r>
            <w:r w:rsidRPr="00697549">
              <w:rPr>
                <w:rFonts w:ascii="Arial" w:hAnsi="Arial" w:cs="Arial"/>
                <w:szCs w:val="18"/>
              </w:rPr>
              <w:t xml:space="preserve"> </w:t>
            </w:r>
            <w:r w:rsidRPr="00697549">
              <w:rPr>
                <w:rFonts w:ascii="Arial" w:hAnsi="Arial" w:cs="Arial"/>
                <w:color w:val="800080"/>
                <w:sz w:val="18"/>
                <w:szCs w:val="18"/>
              </w:rPr>
              <w:t>supports filtering like this: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&lt;LinkTo feature=”RunwayDiredtion” with=”identifier” using=”runwayDirection_href”&gt;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       &lt;Filter feld=”magneticBearing” value=”0” type=”NOT_EQUAL”/&gt;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&lt;/LinkTo&gt;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LinkTo result is filtered by the enclosed Filter element.</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#22.1-02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SD-ALB-CVE-120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Header Method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header method is called by the conversion engine after the merge method. This method produce a header for the output database.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It has no parameters.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 void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19.0.0.1-11</w:t>
            </w:r>
          </w:p>
        </w:tc>
      </w:tr>
    </w:tbl>
    <w:p w:rsidR="009536F7" w:rsidRPr="000F2E34" w:rsidRDefault="009536F7" w:rsidP="009536F7">
      <w:pPr>
        <w:rPr>
          <w:lang w:val="en-US"/>
        </w:rPr>
      </w:pPr>
    </w:p>
    <w:p w:rsidR="009536F7" w:rsidRDefault="009536F7" w:rsidP="009536F7">
      <w:pPr>
        <w:pStyle w:val="Titre4"/>
        <w:numPr>
          <w:ilvl w:val="3"/>
          <w:numId w:val="8"/>
        </w:numPr>
        <w:spacing w:before="120" w:line="240" w:lineRule="auto"/>
        <w:ind w:left="2704"/>
        <w:jc w:val="left"/>
      </w:pPr>
      <w:r>
        <w:t>Sources</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SD-ALB-CVE-200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Source class</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Icao management</w:t>
            </w:r>
          </w:p>
        </w:tc>
        <w:tc>
          <w:tcPr>
            <w:tcW w:w="5811" w:type="dxa"/>
          </w:tcPr>
          <w:p w:rsidR="009536F7" w:rsidRPr="00697549" w:rsidRDefault="009536F7" w:rsidP="009536F7">
            <w:pPr>
              <w:rPr>
                <w:rFonts w:ascii="Arial" w:hAnsi="Arial" w:cs="Arial"/>
                <w:color w:val="800080"/>
                <w:szCs w:val="18"/>
              </w:rPr>
            </w:pPr>
            <w:r w:rsidRPr="00697549">
              <w:rPr>
                <w:rFonts w:ascii="Arial" w:hAnsi="Arial" w:cs="Arial"/>
                <w:color w:val="800080"/>
                <w:szCs w:val="18"/>
              </w:rPr>
              <w:t>A source with Icao management is a class which provides entities for a given tuple:</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Icao</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Airac</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It identifies the last version import for the ICAO and get all entities for:</w:t>
            </w:r>
          </w:p>
          <w:p w:rsidR="009536F7" w:rsidRPr="00697549" w:rsidRDefault="009536F7" w:rsidP="00B42742">
            <w:pPr>
              <w:pStyle w:val="Paragraphedeliste"/>
              <w:numPr>
                <w:ilvl w:val="0"/>
                <w:numId w:val="14"/>
              </w:numPr>
              <w:spacing w:before="0" w:line="240" w:lineRule="auto"/>
              <w:jc w:val="left"/>
              <w:rPr>
                <w:rFonts w:ascii="Arial" w:hAnsi="Arial" w:cs="Arial"/>
                <w:lang w:val="en-US"/>
              </w:rPr>
            </w:pPr>
            <w:r w:rsidRPr="00697549">
              <w:rPr>
                <w:rFonts w:ascii="Arial" w:hAnsi="Arial" w:cs="Arial"/>
                <w:color w:val="800080"/>
                <w:szCs w:val="18"/>
              </w:rPr>
              <w:t>ICAO</w:t>
            </w:r>
          </w:p>
          <w:p w:rsidR="009536F7" w:rsidRPr="00697549" w:rsidRDefault="009536F7" w:rsidP="00B42742">
            <w:pPr>
              <w:pStyle w:val="Paragraphedeliste"/>
              <w:numPr>
                <w:ilvl w:val="0"/>
                <w:numId w:val="14"/>
              </w:numPr>
              <w:spacing w:before="0" w:line="240" w:lineRule="auto"/>
              <w:jc w:val="left"/>
              <w:rPr>
                <w:rFonts w:ascii="Arial" w:hAnsi="Arial" w:cs="Arial"/>
                <w:lang w:val="en-US"/>
              </w:rPr>
            </w:pPr>
            <w:r w:rsidRPr="00697549">
              <w:rPr>
                <w:rFonts w:ascii="Arial" w:hAnsi="Arial" w:cs="Arial"/>
                <w:color w:val="800080"/>
                <w:szCs w:val="18"/>
              </w:rPr>
              <w:t>Airac</w:t>
            </w:r>
          </w:p>
          <w:p w:rsidR="009536F7" w:rsidRPr="00697549" w:rsidRDefault="009536F7" w:rsidP="00B42742">
            <w:pPr>
              <w:pStyle w:val="Paragraphedeliste"/>
              <w:numPr>
                <w:ilvl w:val="0"/>
                <w:numId w:val="14"/>
              </w:numPr>
              <w:spacing w:before="0" w:line="240" w:lineRule="auto"/>
              <w:jc w:val="left"/>
              <w:rPr>
                <w:rFonts w:ascii="Arial" w:hAnsi="Arial" w:cs="Arial"/>
                <w:lang w:val="en-US"/>
              </w:rPr>
            </w:pPr>
            <w:r w:rsidRPr="00697549">
              <w:rPr>
                <w:rFonts w:ascii="Arial" w:hAnsi="Arial" w:cs="Arial"/>
                <w:color w:val="800080"/>
                <w:szCs w:val="18"/>
              </w:rPr>
              <w:t>Last Version</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lang w:val="en-US"/>
              </w:rPr>
            </w:pPr>
            <w:r w:rsidRPr="00697549">
              <w:rPr>
                <w:rFonts w:ascii="Arial" w:hAnsi="Arial" w:cs="Arial"/>
                <w:color w:val="800080"/>
                <w:szCs w:val="18"/>
              </w:rPr>
              <w:t>It is referenced in ProductMap DataSource element.</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SD-ALB-CVE-201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Source class</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Non Icao management</w:t>
            </w:r>
          </w:p>
        </w:tc>
        <w:tc>
          <w:tcPr>
            <w:tcW w:w="5811" w:type="dxa"/>
          </w:tcPr>
          <w:p w:rsidR="009536F7" w:rsidRPr="00697549" w:rsidRDefault="009536F7" w:rsidP="009536F7">
            <w:pPr>
              <w:rPr>
                <w:rFonts w:ascii="Arial" w:hAnsi="Arial" w:cs="Arial"/>
                <w:color w:val="800080"/>
                <w:szCs w:val="18"/>
              </w:rPr>
            </w:pPr>
            <w:r w:rsidRPr="00697549">
              <w:rPr>
                <w:rFonts w:ascii="Arial" w:hAnsi="Arial" w:cs="Arial"/>
                <w:color w:val="800080"/>
                <w:szCs w:val="18"/>
              </w:rPr>
              <w:t>A source with non Icao management is a class which provides entities for a given Airac.</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It identifies the last version import for the Airac and get all entities with unique geometry for:</w:t>
            </w:r>
          </w:p>
          <w:p w:rsidR="009536F7" w:rsidRPr="00697549" w:rsidRDefault="009536F7" w:rsidP="00B42742">
            <w:pPr>
              <w:pStyle w:val="Paragraphedeliste"/>
              <w:numPr>
                <w:ilvl w:val="0"/>
                <w:numId w:val="14"/>
              </w:numPr>
              <w:spacing w:before="0" w:line="240" w:lineRule="auto"/>
              <w:jc w:val="left"/>
              <w:rPr>
                <w:rFonts w:ascii="Arial" w:hAnsi="Arial" w:cs="Arial"/>
                <w:lang w:val="en-US"/>
              </w:rPr>
            </w:pPr>
            <w:r w:rsidRPr="00697549">
              <w:rPr>
                <w:rFonts w:ascii="Arial" w:hAnsi="Arial" w:cs="Arial"/>
                <w:color w:val="800080"/>
                <w:szCs w:val="18"/>
              </w:rPr>
              <w:t>Airac</w:t>
            </w:r>
          </w:p>
          <w:p w:rsidR="009536F7" w:rsidRPr="00697549" w:rsidRDefault="009536F7" w:rsidP="00B42742">
            <w:pPr>
              <w:pStyle w:val="Paragraphedeliste"/>
              <w:numPr>
                <w:ilvl w:val="0"/>
                <w:numId w:val="14"/>
              </w:numPr>
              <w:spacing w:before="0" w:line="240" w:lineRule="auto"/>
              <w:jc w:val="left"/>
              <w:rPr>
                <w:rFonts w:ascii="Arial" w:hAnsi="Arial" w:cs="Arial"/>
                <w:lang w:val="en-US"/>
              </w:rPr>
            </w:pPr>
            <w:r w:rsidRPr="00697549">
              <w:rPr>
                <w:rFonts w:ascii="Arial" w:hAnsi="Arial" w:cs="Arial"/>
                <w:color w:val="800080"/>
                <w:szCs w:val="18"/>
              </w:rPr>
              <w:t>Last Version</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lang w:val="en-US"/>
              </w:rPr>
            </w:pPr>
            <w:r w:rsidRPr="00697549">
              <w:rPr>
                <w:rFonts w:ascii="Arial" w:hAnsi="Arial" w:cs="Arial"/>
                <w:color w:val="800080"/>
                <w:szCs w:val="18"/>
              </w:rPr>
              <w:t>It is referenced in ProductMap DataSource element.</w:t>
            </w:r>
          </w:p>
          <w:p w:rsidR="009536F7" w:rsidRPr="00697549" w:rsidRDefault="009536F7" w:rsidP="009536F7">
            <w:pPr>
              <w:rPr>
                <w:rFonts w:ascii="Arial" w:hAnsi="Arial" w:cs="Arial"/>
                <w:color w:val="800080"/>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SD-ALB-CVE-205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Origination</w:t>
            </w:r>
          </w:p>
        </w:tc>
        <w:tc>
          <w:tcPr>
            <w:tcW w:w="5811" w:type="dxa"/>
          </w:tcPr>
          <w:p w:rsidR="009536F7" w:rsidRPr="00697549" w:rsidRDefault="009536F7" w:rsidP="009536F7">
            <w:pPr>
              <w:rPr>
                <w:rFonts w:ascii="Arial" w:hAnsi="Arial" w:cs="Arial"/>
                <w:color w:val="800080"/>
                <w:szCs w:val="18"/>
              </w:rPr>
            </w:pPr>
            <w:r w:rsidRPr="00697549">
              <w:rPr>
                <w:rFonts w:ascii="Arial" w:hAnsi="Arial" w:cs="Arial"/>
                <w:color w:val="800080"/>
                <w:szCs w:val="18"/>
              </w:rPr>
              <w:t xml:space="preserve">When a datasource is used in a conversion, the result of the application of the origination is returned to the conversion engine if </w:t>
            </w:r>
            <w:r w:rsidRPr="00697549">
              <w:rPr>
                <w:rFonts w:ascii="Arial" w:hAnsi="Arial" w:cs="Arial"/>
                <w:color w:val="800080"/>
                <w:szCs w:val="18"/>
                <w:lang w:val="en-US"/>
              </w:rPr>
              <w:t>updateWithOrigination</w:t>
            </w:r>
            <w:r w:rsidRPr="00697549">
              <w:rPr>
                <w:rFonts w:ascii="Arial" w:hAnsi="Arial" w:cs="Arial"/>
                <w:color w:val="800080"/>
                <w:szCs w:val="18"/>
              </w:rPr>
              <w:t xml:space="preserve"> attribute is true in the associated feature mapping.</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The application of an origination is logged during the conversion.</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If the feature is not found in associated feature map, any origination is discarded and it does not prevent the conversion.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#17.1-07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#36.1-10</w:t>
            </w:r>
          </w:p>
        </w:tc>
      </w:tr>
    </w:tbl>
    <w:p w:rsidR="009536F7" w:rsidRPr="000F2E34" w:rsidRDefault="009536F7" w:rsidP="009536F7">
      <w:pPr>
        <w:rPr>
          <w:lang w:val="en-US"/>
        </w:rPr>
      </w:pPr>
    </w:p>
    <w:p w:rsidR="009536F7" w:rsidRDefault="009536F7" w:rsidP="009536F7">
      <w:pPr>
        <w:pStyle w:val="Titre4"/>
        <w:numPr>
          <w:ilvl w:val="3"/>
          <w:numId w:val="8"/>
        </w:numPr>
        <w:spacing w:before="120" w:line="240" w:lineRule="auto"/>
        <w:ind w:left="2704"/>
        <w:jc w:val="left"/>
      </w:pPr>
      <w:r>
        <w:t>Enumeration v1</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SD-ALB-CVE-220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Enumerations v1</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database contains enumerations translation. Each line defines a value for an enumeration in a format.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Columns are: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Name_enum : the name of the enumeration (ex : surface type)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Code : the code for the value  (ex : sand)</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Format : the format for the value (ex A816)</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Value : the value for the format (ex : 0x14)</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structure allows retrieving a value for an enumeration, a code and a format. It also allows translating a code between various formats.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database is used by the enumeration transformation.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#11.1-10</w:t>
            </w:r>
          </w:p>
        </w:tc>
      </w:tr>
    </w:tbl>
    <w:p w:rsidR="009536F7" w:rsidRPr="00697549" w:rsidRDefault="009536F7" w:rsidP="009536F7">
      <w:pPr>
        <w:rPr>
          <w:rFonts w:ascii="Arial" w:hAnsi="Arial" w:cs="Arial"/>
          <w:lang w:val="en-US"/>
        </w:rPr>
      </w:pPr>
    </w:p>
    <w:p w:rsidR="009536F7" w:rsidRPr="00697549" w:rsidRDefault="009536F7" w:rsidP="009536F7">
      <w:pPr>
        <w:rPr>
          <w:rFonts w:ascii="Arial" w:hAnsi="Arial" w:cs="Arial"/>
        </w:rPr>
      </w:pPr>
    </w:p>
    <w:p w:rsidR="009536F7" w:rsidRPr="00697549" w:rsidRDefault="009536F7" w:rsidP="009536F7">
      <w:pPr>
        <w:pStyle w:val="Titre4"/>
        <w:numPr>
          <w:ilvl w:val="3"/>
          <w:numId w:val="8"/>
        </w:numPr>
        <w:spacing w:before="120" w:line="240" w:lineRule="auto"/>
        <w:ind w:left="2704"/>
        <w:jc w:val="left"/>
        <w:rPr>
          <w:rFonts w:ascii="Arial" w:hAnsi="Arial" w:cs="Arial"/>
        </w:rPr>
      </w:pPr>
      <w:r w:rsidRPr="00697549">
        <w:rPr>
          <w:rFonts w:ascii="Arial" w:hAnsi="Arial" w:cs="Arial"/>
        </w:rPr>
        <w:lastRenderedPageBreak/>
        <w:t>Transformations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697549" w:rsidTr="009536F7">
        <w:trPr>
          <w:cantSplit/>
          <w:tblHeader/>
        </w:trPr>
        <w:tc>
          <w:tcPr>
            <w:tcW w:w="1809"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ID</w:t>
            </w:r>
          </w:p>
        </w:tc>
        <w:tc>
          <w:tcPr>
            <w:tcW w:w="1560"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Short title</w:t>
            </w:r>
          </w:p>
        </w:tc>
        <w:tc>
          <w:tcPr>
            <w:tcW w:w="5811"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Description</w:t>
            </w:r>
          </w:p>
        </w:tc>
        <w:tc>
          <w:tcPr>
            <w:tcW w:w="1276"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US</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br/>
              <w:t>Transformation GetX</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Extract the X value from a dbgeometry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dbgemorty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decimal</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none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br/>
              <w:t>Transformation GetY</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Extract the Y value from a dbgeometry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dbgemorty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decimal</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none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br/>
              <w:t>Transformation Split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Split a string with a separator and return the nth element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separator, index of the element to be returned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br/>
              <w:t>Transformation toLower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Lower case transformation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none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br/>
              <w:t>Transformation toUpper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Upper case transformation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none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Transformation</w:t>
            </w:r>
            <w:r w:rsidRPr="00697549">
              <w:rPr>
                <w:rFonts w:ascii="Arial" w:hAnsi="Arial" w:cs="Arial"/>
                <w:color w:val="800080"/>
                <w:sz w:val="18"/>
                <w:szCs w:val="18"/>
              </w:rPr>
              <w:br/>
              <w:t>ToString</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Transform any value to a string using C# default transformation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any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none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SD-ALB-CVE-570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Transformation</w:t>
            </w:r>
            <w:r w:rsidRPr="00697549">
              <w:rPr>
                <w:rFonts w:ascii="Arial" w:hAnsi="Arial" w:cs="Arial"/>
                <w:color w:val="800080"/>
                <w:sz w:val="18"/>
                <w:szCs w:val="18"/>
              </w:rPr>
              <w:br/>
              <w:t>static</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static value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any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the value to be returned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SD-ALB-CVE-580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Transformation</w:t>
            </w:r>
            <w:r w:rsidRPr="00697549">
              <w:rPr>
                <w:rFonts w:ascii="Arial" w:hAnsi="Arial" w:cs="Arial"/>
                <w:color w:val="800080"/>
                <w:sz w:val="18"/>
                <w:szCs w:val="18"/>
              </w:rPr>
              <w:br/>
              <w:t>trim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Removes trailing spaces at the beginning and the end of a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none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SD-ALB-CVE-581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Transformation</w:t>
            </w:r>
            <w:r w:rsidRPr="00697549">
              <w:rPr>
                <w:rFonts w:ascii="Arial" w:hAnsi="Arial" w:cs="Arial"/>
                <w:color w:val="800080"/>
                <w:sz w:val="18"/>
                <w:szCs w:val="18"/>
              </w:rPr>
              <w:br/>
              <w:t>enumeration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Translates an enumeration value from one format to another format using enumeration database v1</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the enumeration name, the input format, the output format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For the NAVDB generation, the country code can be transformed to region code.</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enumengine table is completed with associated values between country code and icao code.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lang w:val="en-US"/>
              </w:rPr>
              <w:t>See country_region.xls file</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#11.1-10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#36.2-05</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SD-ALB-CVE-582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Transformation ExtractUUID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Extracts the uuid with the following regexp: ([a-f0-9</w:t>
            </w:r>
            <w:proofErr w:type="gramStart"/>
            <w:r w:rsidRPr="00697549">
              <w:rPr>
                <w:rFonts w:ascii="Arial" w:hAnsi="Arial" w:cs="Arial"/>
                <w:color w:val="800080"/>
                <w:sz w:val="18"/>
                <w:szCs w:val="18"/>
              </w:rPr>
              <w:t>]{</w:t>
            </w:r>
            <w:proofErr w:type="gramEnd"/>
            <w:r w:rsidRPr="00697549">
              <w:rPr>
                <w:rFonts w:ascii="Arial" w:hAnsi="Arial" w:cs="Arial"/>
                <w:color w:val="800080"/>
                <w:sz w:val="18"/>
                <w:szCs w:val="18"/>
              </w:rPr>
              <w:t>8}-[a-f0-9]{4}-4[a-f0-9]{3}-[89aAbB][a-f0-9]{3}-[a-f0-9]{12}) from a string.</w:t>
            </w:r>
          </w:p>
          <w:p w:rsidR="009536F7" w:rsidRPr="00697549" w:rsidRDefault="009536F7" w:rsidP="009536F7">
            <w:pPr>
              <w:pStyle w:val="Normalexigences"/>
              <w:ind w:left="0"/>
              <w:rPr>
                <w:rFonts w:ascii="Arial" w:hAnsi="Arial" w:cs="Arial"/>
                <w:color w:val="A31515"/>
                <w:sz w:val="19"/>
                <w:szCs w:val="19"/>
                <w:lang w:val="en-US" w:eastAsia="en-GB"/>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Params : none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#11.2-11</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SD-ALB-CVE-583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Transformation GenerateNumberId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Generates a value from a counter incremented at each call of the transformation. The counter starts at 1.</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At each ICAO generation request, the counter is reset to 1.</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#16.1-16</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SD-ALB-CVE-584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Transformation </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Truncate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Truncate a string to the given number of characters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Output :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Params : number of characters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#ALB-544</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SD-ALB-CVE-585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Transformation Math</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Performs simple operations on attribute values like:</w:t>
            </w:r>
          </w:p>
          <w:p w:rsidR="009536F7" w:rsidRPr="00697549" w:rsidRDefault="009536F7" w:rsidP="00B42742">
            <w:pPr>
              <w:pStyle w:val="Normalexigences"/>
              <w:numPr>
                <w:ilvl w:val="0"/>
                <w:numId w:val="77"/>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Plus (+)</w:t>
            </w:r>
          </w:p>
          <w:p w:rsidR="009536F7" w:rsidRPr="00697549" w:rsidRDefault="009536F7" w:rsidP="00B42742">
            <w:pPr>
              <w:pStyle w:val="Normalexigences"/>
              <w:numPr>
                <w:ilvl w:val="0"/>
                <w:numId w:val="77"/>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Minus (-)</w:t>
            </w:r>
          </w:p>
          <w:p w:rsidR="009536F7" w:rsidRPr="00697549" w:rsidRDefault="009536F7" w:rsidP="00B42742">
            <w:pPr>
              <w:pStyle w:val="Normalexigences"/>
              <w:numPr>
                <w:ilvl w:val="0"/>
                <w:numId w:val="77"/>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Multiply by (*)</w:t>
            </w:r>
          </w:p>
          <w:p w:rsidR="009536F7" w:rsidRPr="00697549" w:rsidRDefault="009536F7" w:rsidP="00B42742">
            <w:pPr>
              <w:pStyle w:val="Normalexigences"/>
              <w:numPr>
                <w:ilvl w:val="0"/>
                <w:numId w:val="77"/>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Divide by (/)</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Parameters include the operator and operand separated by a comma “,”.</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Decimal operand are noted with point (“.”) decimal separator.</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#19.0.0.1-01</w:t>
            </w:r>
          </w:p>
        </w:tc>
      </w:tr>
    </w:tbl>
    <w:p w:rsidR="009536F7" w:rsidRPr="009C4933" w:rsidRDefault="009536F7" w:rsidP="009536F7">
      <w:pPr>
        <w:rPr>
          <w:lang w:val="en-US"/>
        </w:rPr>
      </w:pPr>
    </w:p>
    <w:p w:rsidR="009536F7" w:rsidRPr="000F2E34" w:rsidRDefault="009536F7" w:rsidP="009536F7">
      <w:pPr>
        <w:rPr>
          <w:lang w:val="en-US"/>
        </w:rPr>
      </w:pPr>
    </w:p>
    <w:p w:rsidR="009536F7" w:rsidRDefault="009536F7" w:rsidP="009536F7">
      <w:pPr>
        <w:pStyle w:val="Titre3"/>
        <w:numPr>
          <w:ilvl w:val="2"/>
          <w:numId w:val="8"/>
        </w:numPr>
        <w:spacing w:before="120" w:line="240" w:lineRule="auto"/>
        <w:jc w:val="left"/>
      </w:pPr>
      <w:bookmarkStart w:id="47" w:name="_Toc18921487"/>
      <w:bookmarkStart w:id="48" w:name="_Toc19526849"/>
      <w:r>
        <w:t>Conversion engine service</w:t>
      </w:r>
      <w:bookmarkEnd w:id="47"/>
      <w:bookmarkEnd w:id="48"/>
    </w:p>
    <w:p w:rsidR="009536F7" w:rsidRDefault="009536F7" w:rsidP="009536F7">
      <w:pPr>
        <w:rPr>
          <w:lang w:val="en-US"/>
        </w:rPr>
      </w:pPr>
      <w:r>
        <w:rPr>
          <w:lang w:val="en-US"/>
        </w:rPr>
        <w:t>The conversion web service allows calling the conversion engine for a set of airports.</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SD-ALB-CVE-250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Parameters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Name: icaoCodeList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List&lt;String&gt;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Value: the list of icao for which to produce a database.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Constraints: Required.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Name: airacCycle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Value: the airac cycle of the airports</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Constraints: Required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Name: productIdentifier</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Value: the name of the product map. This is the name of the file without the .xml suffix.</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Constraints: Required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Name: outputPath</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Value: the path where to store the output of the conversion</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Constraint: required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SD-ALB-CVE-260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Output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Value: a string describing the process of the conversion, all methods which have been called.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SD-ALB-CVE-265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Technology</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web service is a WCF service over net.tcp protocol. It is defined as a CS class.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SD-ALB-CVE-270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Logs levels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Use log levels as this: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INFO: cessing st–ps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DEBUG: detailed info</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ERROR: errors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SD-ALB-CVE-280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Name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ConversionService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SD-ALB-CVE-290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inventory check</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Conversion Service shall check the presence of an entry in </w:t>
            </w:r>
            <w:r w:rsidRPr="00697549">
              <w:rPr>
                <w:rFonts w:ascii="Arial" w:hAnsi="Arial" w:cs="Arial"/>
                <w:i/>
                <w:iCs/>
                <w:color w:val="800080"/>
                <w:sz w:val="18"/>
                <w:szCs w:val="18"/>
                <w:lang w:val="en-US"/>
              </w:rPr>
              <w:t>DataInventory</w:t>
            </w:r>
            <w:r w:rsidRPr="00697549">
              <w:rPr>
                <w:rFonts w:ascii="Arial" w:hAnsi="Arial" w:cs="Arial"/>
                <w:color w:val="800080"/>
                <w:sz w:val="18"/>
                <w:szCs w:val="18"/>
                <w:lang w:val="en-US"/>
              </w:rPr>
              <w:t xml:space="preserve"> table (Qualification database) for all data used in the production request (i.e. ICAO, AIRAC cycle and ProductMap data sources)</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fr-FR"/>
              </w:rPr>
            </w:pPr>
            <w:r w:rsidRPr="00697549">
              <w:rPr>
                <w:rFonts w:ascii="Arial" w:hAnsi="Arial" w:cs="Arial"/>
                <w:color w:val="800080"/>
                <w:sz w:val="18"/>
                <w:szCs w:val="18"/>
                <w:lang w:val="en-US"/>
              </w:rPr>
              <w:t>The Conversion Service shall:</w:t>
            </w:r>
          </w:p>
          <w:p w:rsidR="009536F7" w:rsidRPr="00697549" w:rsidRDefault="009536F7" w:rsidP="00B42742">
            <w:pPr>
              <w:pStyle w:val="Normalexigences"/>
              <w:numPr>
                <w:ilvl w:val="1"/>
                <w:numId w:val="2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list all data sources used in requested ProductMap</w:t>
            </w:r>
          </w:p>
          <w:p w:rsidR="009536F7" w:rsidRPr="00697549" w:rsidRDefault="009536F7" w:rsidP="00B42742">
            <w:pPr>
              <w:pStyle w:val="Normalexigences"/>
              <w:numPr>
                <w:ilvl w:val="1"/>
                <w:numId w:val="2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for each of the data sources with icao management, try to find an entry in </w:t>
            </w:r>
            <w:r w:rsidRPr="00697549">
              <w:rPr>
                <w:rFonts w:ascii="Arial" w:hAnsi="Arial" w:cs="Arial"/>
                <w:i/>
                <w:iCs/>
                <w:color w:val="800080"/>
                <w:sz w:val="18"/>
                <w:szCs w:val="18"/>
                <w:lang w:val="en-US"/>
              </w:rPr>
              <w:t>DataInventory</w:t>
            </w:r>
            <w:r w:rsidRPr="00697549">
              <w:rPr>
                <w:rFonts w:ascii="Arial" w:hAnsi="Arial" w:cs="Arial"/>
                <w:color w:val="800080"/>
                <w:sz w:val="18"/>
                <w:szCs w:val="18"/>
                <w:lang w:val="en-US"/>
              </w:rPr>
              <w:t xml:space="preserve"> for </w:t>
            </w:r>
          </w:p>
          <w:p w:rsidR="009536F7" w:rsidRPr="00697549" w:rsidRDefault="009536F7" w:rsidP="00B42742">
            <w:pPr>
              <w:pStyle w:val="Normalexigences"/>
              <w:numPr>
                <w:ilvl w:val="2"/>
                <w:numId w:val="23"/>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all ICAO airport codes requested</w:t>
            </w:r>
          </w:p>
          <w:p w:rsidR="009536F7" w:rsidRPr="00697549" w:rsidRDefault="009536F7" w:rsidP="00B42742">
            <w:pPr>
              <w:pStyle w:val="Normalexigences"/>
              <w:numPr>
                <w:ilvl w:val="2"/>
                <w:numId w:val="23"/>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the AIRAC cycle requested</w:t>
            </w:r>
          </w:p>
          <w:p w:rsidR="009536F7" w:rsidRPr="00697549" w:rsidRDefault="009536F7" w:rsidP="00B42742">
            <w:pPr>
              <w:pStyle w:val="Normalexigences"/>
              <w:numPr>
                <w:ilvl w:val="2"/>
                <w:numId w:val="2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Any version (take the latest)</w:t>
            </w:r>
          </w:p>
          <w:p w:rsidR="009536F7" w:rsidRPr="00697549" w:rsidRDefault="009536F7" w:rsidP="00B42742">
            <w:pPr>
              <w:pStyle w:val="Normalexigences"/>
              <w:numPr>
                <w:ilvl w:val="1"/>
                <w:numId w:val="2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for each of the data sources with non icao management, try to find an entry in </w:t>
            </w:r>
            <w:r w:rsidRPr="00697549">
              <w:rPr>
                <w:rFonts w:ascii="Arial" w:hAnsi="Arial" w:cs="Arial"/>
                <w:i/>
                <w:iCs/>
                <w:color w:val="800080"/>
                <w:sz w:val="18"/>
                <w:szCs w:val="18"/>
                <w:lang w:val="en-US"/>
              </w:rPr>
              <w:t>DataInventory</w:t>
            </w:r>
            <w:r w:rsidRPr="00697549">
              <w:rPr>
                <w:rFonts w:ascii="Arial" w:hAnsi="Arial" w:cs="Arial"/>
                <w:color w:val="800080"/>
                <w:sz w:val="18"/>
                <w:szCs w:val="18"/>
                <w:lang w:val="en-US"/>
              </w:rPr>
              <w:t xml:space="preserve"> for </w:t>
            </w:r>
          </w:p>
          <w:p w:rsidR="009536F7" w:rsidRPr="00697549" w:rsidRDefault="009536F7" w:rsidP="00B42742">
            <w:pPr>
              <w:pStyle w:val="Normalexigences"/>
              <w:numPr>
                <w:ilvl w:val="2"/>
                <w:numId w:val="23"/>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the AIRAC cycle requested</w:t>
            </w:r>
          </w:p>
          <w:p w:rsidR="009536F7" w:rsidRPr="00697549" w:rsidRDefault="009536F7" w:rsidP="00B42742">
            <w:pPr>
              <w:pStyle w:val="Normalexigences"/>
              <w:numPr>
                <w:ilvl w:val="2"/>
                <w:numId w:val="2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Any version (take the latest)</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If no matching entry is found in </w:t>
            </w:r>
            <w:r w:rsidRPr="00697549">
              <w:rPr>
                <w:rFonts w:ascii="Arial" w:hAnsi="Arial" w:cs="Arial"/>
                <w:i/>
                <w:iCs/>
                <w:color w:val="800080"/>
                <w:sz w:val="18"/>
                <w:szCs w:val="18"/>
                <w:lang w:val="en-US"/>
              </w:rPr>
              <w:t>DataInventory</w:t>
            </w:r>
            <w:r w:rsidRPr="00697549">
              <w:rPr>
                <w:rFonts w:ascii="Arial" w:hAnsi="Arial" w:cs="Arial"/>
                <w:color w:val="800080"/>
                <w:sz w:val="18"/>
                <w:szCs w:val="18"/>
                <w:lang w:val="en-US"/>
              </w:rPr>
              <w:t xml:space="preserve"> for one of the requested data, the Conversion Service shall raise an Exception (with details of the missing information) and abort the conversion process for all airports.</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#28.1-03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SD-ALB-CVE-300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AIRAC used</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When a product is searched in the datasource, if the product doesn’t exist for the provided AIRAC, then the newer AIRAC older than the provided AIRAC is used. If it doesn’t exist then the older AIRAC is used.</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If no AIRAC exist for the provided ICAO then no product is generated without error.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#18.1-07</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SD-ALB-CVE-310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All Airports</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When </w:t>
            </w:r>
            <w:r w:rsidRPr="00697549">
              <w:rPr>
                <w:rFonts w:ascii="Arial" w:hAnsi="Arial" w:cs="Arial"/>
                <w:color w:val="800080"/>
                <w:sz w:val="18"/>
                <w:szCs w:val="18"/>
              </w:rPr>
              <w:t>icaoCodeList is filled with value [“*”], it activates the all airport request option.</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When all airports option is activated the conversion service builds the icao list by:</w:t>
            </w:r>
          </w:p>
          <w:p w:rsidR="009536F7" w:rsidRPr="00697549" w:rsidRDefault="009536F7" w:rsidP="00B42742">
            <w:pPr>
              <w:pStyle w:val="Normalexigences"/>
              <w:numPr>
                <w:ilvl w:val="0"/>
                <w:numId w:val="69"/>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Retrieving the icao datasources in the product map and the requested airac in the conversion request</w:t>
            </w:r>
          </w:p>
          <w:p w:rsidR="009536F7" w:rsidRPr="00697549" w:rsidRDefault="009536F7" w:rsidP="00B42742">
            <w:pPr>
              <w:pStyle w:val="Normalexigences"/>
              <w:numPr>
                <w:ilvl w:val="0"/>
                <w:numId w:val="69"/>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Fetching from the data inventory table content the icao values available for these data sources with an  airac lower or equal than requested airac</w:t>
            </w:r>
          </w:p>
          <w:p w:rsidR="009536F7" w:rsidRPr="00697549" w:rsidRDefault="009536F7" w:rsidP="00B42742">
            <w:pPr>
              <w:pStyle w:val="Normalexigences"/>
              <w:numPr>
                <w:ilvl w:val="0"/>
                <w:numId w:val="69"/>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An airport icao appears only one time in the output list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SD-ALB-CVE-320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Façade introspection</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façade methods inspection by introspection from conversion engine is done by storing destination façade methods information in a dictionary. This dictionary is then used on each element loop to get façade methods.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#35.2-13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SD-ALB-CVE-330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Multi Thread</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conversion engine is able to execute in parallel the façade instances in several threads.</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Concurrent access caused by Multi thread implementation are managed.</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It is possible to limit the number of thread executed in parallel from a parameter in the product map.</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When the parameter is not present in product map, number of thread are managed automatically by the system.</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#19.0.0.1-13</w:t>
            </w:r>
          </w:p>
        </w:tc>
      </w:tr>
    </w:tbl>
    <w:p w:rsidR="009536F7" w:rsidRPr="000F2E34" w:rsidRDefault="009536F7" w:rsidP="009536F7">
      <w:pPr>
        <w:rPr>
          <w:lang w:val="en-US"/>
        </w:rPr>
      </w:pPr>
    </w:p>
    <w:p w:rsidR="009536F7" w:rsidRDefault="009536F7" w:rsidP="009536F7">
      <w:pPr>
        <w:pStyle w:val="Titre3"/>
        <w:numPr>
          <w:ilvl w:val="2"/>
          <w:numId w:val="8"/>
        </w:numPr>
        <w:spacing w:before="120" w:line="240" w:lineRule="auto"/>
        <w:jc w:val="left"/>
      </w:pPr>
      <w:bookmarkStart w:id="49" w:name="_Toc18921488"/>
      <w:bookmarkStart w:id="50" w:name="_Toc19526850"/>
      <w:r>
        <w:t>Convert Delivery</w:t>
      </w:r>
      <w:bookmarkEnd w:id="49"/>
      <w:bookmarkEnd w:id="50"/>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SD-ALB-CVD-001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Convert delivery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ConvertDelivery function receives an Airac list and a dictionary (ProductMap, icao list).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It loops on airac list then on on productmap list to launch as many conversion as necessary.</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ConvertDelivery function creates the directories architecture for the packaging from airac list and productmap list:</w:t>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r>
            <w:r w:rsidRPr="00697549">
              <w:rPr>
                <w:rFonts w:ascii="Arial" w:hAnsi="Arial" w:cs="Arial"/>
                <w:color w:val="800080"/>
                <w:sz w:val="18"/>
                <w:szCs w:val="18"/>
              </w:rPr>
              <w:tab/>
              <w:t>Delivery</w:t>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r>
            <w:r w:rsidRPr="00697549">
              <w:rPr>
                <w:rFonts w:ascii="Arial" w:hAnsi="Arial" w:cs="Arial"/>
                <w:color w:val="800080"/>
                <w:sz w:val="18"/>
                <w:szCs w:val="18"/>
              </w:rPr>
              <w:tab/>
              <w:t xml:space="preserve">        Product 1</w:t>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r>
            <w:r w:rsidRPr="00697549">
              <w:rPr>
                <w:rFonts w:ascii="Arial" w:hAnsi="Arial" w:cs="Arial"/>
                <w:color w:val="800080"/>
                <w:sz w:val="18"/>
                <w:szCs w:val="18"/>
              </w:rPr>
              <w:tab/>
              <w:t xml:space="preserve">                Airac n</w:t>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r>
            <w:r w:rsidRPr="00697549">
              <w:rPr>
                <w:rFonts w:ascii="Arial" w:hAnsi="Arial" w:cs="Arial"/>
                <w:color w:val="800080"/>
                <w:sz w:val="18"/>
                <w:szCs w:val="18"/>
              </w:rPr>
              <w:tab/>
              <w:t xml:space="preserve">                Airac n-1</w:t>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r>
            <w:r w:rsidRPr="00697549">
              <w:rPr>
                <w:rFonts w:ascii="Arial" w:hAnsi="Arial" w:cs="Arial"/>
                <w:color w:val="800080"/>
                <w:sz w:val="18"/>
                <w:szCs w:val="18"/>
              </w:rPr>
              <w:tab/>
              <w:t xml:space="preserve">        Product 2</w:t>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r>
            <w:r w:rsidRPr="00697549">
              <w:rPr>
                <w:rFonts w:ascii="Arial" w:hAnsi="Arial" w:cs="Arial"/>
                <w:color w:val="800080"/>
                <w:sz w:val="18"/>
                <w:szCs w:val="18"/>
              </w:rPr>
              <w:tab/>
              <w:t xml:space="preserve">                Airac n</w:t>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r>
            <w:r w:rsidRPr="00697549">
              <w:rPr>
                <w:rFonts w:ascii="Arial" w:hAnsi="Arial" w:cs="Arial"/>
                <w:color w:val="800080"/>
                <w:sz w:val="18"/>
                <w:szCs w:val="18"/>
              </w:rPr>
              <w:tab/>
              <w:t xml:space="preserve">                Airac n-1</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ConvertDelivery manage following processing statuses on Customer delivery entity:</w:t>
            </w:r>
          </w:p>
          <w:p w:rsidR="009536F7" w:rsidRPr="00697549" w:rsidRDefault="009536F7" w:rsidP="00B42742">
            <w:pPr>
              <w:pStyle w:val="Normalexigences"/>
              <w:numPr>
                <w:ilvl w:val="0"/>
                <w:numId w:val="40"/>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 In Progress</w:t>
            </w:r>
          </w:p>
          <w:p w:rsidR="009536F7" w:rsidRPr="00697549" w:rsidRDefault="009536F7" w:rsidP="00B42742">
            <w:pPr>
              <w:pStyle w:val="Normalexigences"/>
              <w:numPr>
                <w:ilvl w:val="0"/>
                <w:numId w:val="40"/>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 Done</w:t>
            </w:r>
          </w:p>
          <w:p w:rsidR="009536F7" w:rsidRPr="00697549" w:rsidRDefault="009536F7" w:rsidP="00B42742">
            <w:pPr>
              <w:pStyle w:val="Normalexigences"/>
              <w:numPr>
                <w:ilvl w:val="0"/>
                <w:numId w:val="40"/>
              </w:numPr>
              <w:spacing w:before="0" w:line="240" w:lineRule="auto"/>
              <w:jc w:val="left"/>
              <w:rPr>
                <w:rFonts w:ascii="Arial" w:hAnsi="Arial" w:cs="Arial"/>
                <w:color w:val="800080"/>
                <w:sz w:val="18"/>
                <w:szCs w:val="18"/>
              </w:rPr>
            </w:pPr>
            <w:r w:rsidRPr="00697549">
              <w:rPr>
                <w:rFonts w:ascii="Arial" w:hAnsi="Arial" w:cs="Arial"/>
                <w:color w:val="800080"/>
                <w:sz w:val="18"/>
                <w:szCs w:val="18"/>
              </w:rPr>
              <w:t>Conversion Error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#21.2-21</w:t>
            </w:r>
          </w:p>
        </w:tc>
      </w:tr>
    </w:tbl>
    <w:p w:rsidR="009536F7" w:rsidRPr="00697549" w:rsidRDefault="009536F7" w:rsidP="009536F7">
      <w:pPr>
        <w:rPr>
          <w:rFonts w:ascii="Arial" w:hAnsi="Arial" w:cs="Arial"/>
        </w:rPr>
      </w:pPr>
    </w:p>
    <w:p w:rsidR="009536F7" w:rsidRPr="00697549" w:rsidRDefault="009536F7" w:rsidP="009536F7">
      <w:pPr>
        <w:pStyle w:val="Titre3"/>
        <w:numPr>
          <w:ilvl w:val="2"/>
          <w:numId w:val="8"/>
        </w:numPr>
        <w:spacing w:before="120" w:line="240" w:lineRule="auto"/>
        <w:jc w:val="left"/>
      </w:pPr>
      <w:bookmarkStart w:id="51" w:name="_Toc18921489"/>
      <w:bookmarkStart w:id="52" w:name="_Toc19526851"/>
      <w:r w:rsidRPr="00697549">
        <w:lastRenderedPageBreak/>
        <w:t>AIXM Façade</w:t>
      </w:r>
      <w:bookmarkEnd w:id="51"/>
      <w:bookmarkEnd w:id="52"/>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697549" w:rsidTr="009536F7">
        <w:trPr>
          <w:cantSplit/>
          <w:tblHeader/>
        </w:trPr>
        <w:tc>
          <w:tcPr>
            <w:tcW w:w="1809"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ID</w:t>
            </w:r>
          </w:p>
        </w:tc>
        <w:tc>
          <w:tcPr>
            <w:tcW w:w="1560"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Short title</w:t>
            </w:r>
          </w:p>
        </w:tc>
        <w:tc>
          <w:tcPr>
            <w:tcW w:w="5811"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Description</w:t>
            </w:r>
          </w:p>
        </w:tc>
        <w:tc>
          <w:tcPr>
            <w:tcW w:w="1276"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US</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SD-ALB-AXF-001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Name façade name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AIXM façade - IThe fully qualified name of this façade is </w:t>
            </w:r>
            <w:r w:rsidRPr="00697549">
              <w:rPr>
                <w:rFonts w:ascii="Arial" w:hAnsi="Arial" w:cs="Arial"/>
                <w:b/>
                <w:color w:val="800080"/>
                <w:sz w:val="18"/>
                <w:szCs w:val="18"/>
              </w:rPr>
              <w:t>Converfafaçadene.Facade.AIXMFacade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#9.2-02</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SD-ALB-AXF-270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AIXM Facade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w:t>
            </w:r>
            <w:r w:rsidRPr="00697549">
              <w:rPr>
                <w:rFonts w:ascii="Arial" w:hAnsi="Arial" w:cs="Arial"/>
                <w:color w:val="800080"/>
                <w:sz w:val="18"/>
                <w:szCs w:val="18"/>
              </w:rPr>
              <w:pgNum/>
            </w:r>
            <w:r w:rsidRPr="00697549">
              <w:rPr>
                <w:rFonts w:ascii="Arial" w:hAnsi="Arial" w:cs="Arial"/>
                <w:color w:val="800080"/>
                <w:sz w:val="18"/>
                <w:szCs w:val="18"/>
              </w:rPr>
              <w:pgNum/>
            </w:r>
            <w:r w:rsidRPr="00697549">
              <w:rPr>
                <w:rFonts w:ascii="Arial" w:hAnsi="Arial" w:cs="Arial"/>
                <w:color w:val="800080"/>
                <w:sz w:val="18"/>
                <w:szCs w:val="18"/>
              </w:rPr>
              <w:t>heirsow describes the AIXM facade parameters for each feature. The order of theIres and the order of parameters inside the feature is important and must respect the order fafaçadetable.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#9.2-02</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SD-ALB-AXF-300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AIXM Packaging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AIXM facade output produces a valid AIXM file containing all elements and attributes defined in SD-ALB-AXF-270.</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#8.2-01</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SD-ALB-AXF-310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AIXM Methods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Initialize method name: </w:t>
            </w:r>
            <w:r w:rsidRPr="00697549">
              <w:rPr>
                <w:rFonts w:ascii="Arial" w:hAnsi="Arial" w:cs="Arial"/>
                <w:b/>
                <w:color w:val="800080"/>
                <w:sz w:val="18"/>
                <w:szCs w:val="18"/>
              </w:rPr>
              <w:t>Initialize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Finalize method name: </w:t>
            </w:r>
            <w:r w:rsidRPr="00697549">
              <w:rPr>
                <w:rFonts w:ascii="Arial" w:hAnsi="Arial" w:cs="Arial"/>
                <w:b/>
                <w:color w:val="800080"/>
                <w:sz w:val="18"/>
                <w:szCs w:val="18"/>
              </w:rPr>
              <w:t>Finalize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Output method name: </w:t>
            </w:r>
            <w:r w:rsidRPr="00697549">
              <w:rPr>
                <w:rFonts w:ascii="Arial" w:hAnsi="Arial" w:cs="Arial"/>
                <w:b/>
                <w:color w:val="800080"/>
                <w:sz w:val="18"/>
                <w:szCs w:val="18"/>
              </w:rPr>
              <w:t>Generate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#8.2-01</w:t>
            </w:r>
          </w:p>
        </w:tc>
      </w:tr>
    </w:tbl>
    <w:p w:rsidR="009536F7" w:rsidRPr="0001466F" w:rsidRDefault="009536F7" w:rsidP="009536F7"/>
    <w:p w:rsidR="009536F7" w:rsidRPr="000F2E34" w:rsidRDefault="009536F7" w:rsidP="009536F7">
      <w:pPr>
        <w:rPr>
          <w:lang w:val="en-US"/>
        </w:rPr>
      </w:pPr>
    </w:p>
    <w:p w:rsidR="009536F7" w:rsidRDefault="009536F7" w:rsidP="00B42742">
      <w:pPr>
        <w:pStyle w:val="Titre4"/>
        <w:numPr>
          <w:ilvl w:val="3"/>
          <w:numId w:val="18"/>
        </w:numPr>
        <w:spacing w:before="120" w:line="240" w:lineRule="auto"/>
        <w:ind w:left="2704"/>
        <w:jc w:val="left"/>
      </w:pPr>
      <w:r>
        <w:t>Product map sample</w:t>
      </w:r>
    </w:p>
    <w:p w:rsidR="009536F7" w:rsidRDefault="009536F7" w:rsidP="009536F7">
      <w:pPr>
        <w:rPr>
          <w:lang w:val="en-US"/>
        </w:rPr>
      </w:pPr>
    </w:p>
    <w:p w:rsidR="009536F7" w:rsidRPr="000F2E34" w:rsidRDefault="009536F7" w:rsidP="009536F7">
      <w:pPr>
        <w:rPr>
          <w:lang w:val="en-US"/>
        </w:rPr>
      </w:pPr>
      <w:r>
        <w:rPr>
          <w:lang w:val="en-US"/>
        </w:rPr>
        <w:t>Product map sample façade: see ETOI.xml</w:t>
      </w:r>
    </w:p>
    <w:p w:rsidR="009536F7" w:rsidRDefault="009536F7" w:rsidP="009536F7">
      <w:pPr>
        <w:pStyle w:val="Titre3"/>
        <w:numPr>
          <w:ilvl w:val="2"/>
          <w:numId w:val="8"/>
        </w:numPr>
        <w:spacing w:before="120" w:line="240" w:lineRule="auto"/>
        <w:jc w:val="left"/>
      </w:pPr>
      <w:bookmarkStart w:id="53" w:name="_Toc18921490"/>
      <w:bookmarkStart w:id="54" w:name="_Toc19526852"/>
      <w:r>
        <w:t>A816 Façade</w:t>
      </w:r>
      <w:bookmarkEnd w:id="53"/>
      <w:bookmarkEnd w:id="54"/>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7371" w:type="dxa"/>
            <w:gridSpan w:val="2"/>
            <w:shd w:val="pct10" w:color="auto" w:fill="auto"/>
          </w:tcPr>
          <w:p w:rsidR="009536F7" w:rsidRPr="00976258" w:rsidRDefault="009536F7" w:rsidP="009536F7">
            <w:pPr>
              <w:jc w:val="center"/>
              <w:rPr>
                <w:rStyle w:val="lev"/>
                <w:bCs w:val="0"/>
              </w:rPr>
            </w:pPr>
            <w:r>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A816 Facade </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The fully qualiffafaçade of this facace is: </w:t>
            </w:r>
            <w:r w:rsidRPr="00697549">
              <w:rPr>
                <w:rFonts w:ascii="Arial" w:hAnsi="Arial" w:cs="Arial"/>
                <w:b/>
                <w:color w:val="800080"/>
                <w:sz w:val="18"/>
                <w:szCs w:val="18"/>
              </w:rPr>
              <w:t>ConversionEngine.Facade.A816Facade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SD-ALB-A81-270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A816 Facade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docufaçafaçadein DocumentationFacade.docx.</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#12.1-04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SD-ALB-A81-300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A816 Packaging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A816-0 facade output produces a valid A816-0 file containing all elements and attributes defined in SD-ALB-A81-270.</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SD-ALB-A81-310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Methods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Initialize method name: </w:t>
            </w:r>
            <w:r w:rsidRPr="00697549">
              <w:rPr>
                <w:rFonts w:ascii="Arial" w:hAnsi="Arial" w:cs="Arial"/>
                <w:b/>
                <w:color w:val="800080"/>
                <w:sz w:val="18"/>
                <w:szCs w:val="18"/>
              </w:rPr>
              <w:t>Initialize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Finalize method name: </w:t>
            </w:r>
            <w:r w:rsidRPr="00697549">
              <w:rPr>
                <w:rFonts w:ascii="Arial" w:hAnsi="Arial" w:cs="Arial"/>
                <w:b/>
                <w:color w:val="800080"/>
                <w:sz w:val="18"/>
                <w:szCs w:val="18"/>
              </w:rPr>
              <w:t>Finalize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Output method name: </w:t>
            </w:r>
            <w:r w:rsidRPr="00697549">
              <w:rPr>
                <w:rFonts w:ascii="Arial" w:hAnsi="Arial" w:cs="Arial"/>
                <w:b/>
                <w:color w:val="800080"/>
                <w:sz w:val="18"/>
                <w:szCs w:val="18"/>
              </w:rPr>
              <w:t>Generate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#9.1-01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SD-ALB-A81-320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output file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parameter is used to fill header dates.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Airport files are named from this pattern:</w:t>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ab/>
              <w:t>[ICAO]_[AIRAC+version]_[type of DB].bml</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with :</w:t>
            </w:r>
          </w:p>
          <w:p w:rsidR="009536F7" w:rsidRPr="00697549" w:rsidRDefault="009536F7" w:rsidP="00B42742">
            <w:pPr>
              <w:pStyle w:val="Normalexigences"/>
              <w:numPr>
                <w:ilvl w:val="0"/>
                <w:numId w:val="49"/>
              </w:numPr>
              <w:spacing w:before="0" w:line="240" w:lineRule="auto"/>
              <w:jc w:val="left"/>
              <w:rPr>
                <w:rFonts w:ascii="Arial" w:hAnsi="Arial" w:cs="Arial"/>
                <w:color w:val="800080"/>
                <w:sz w:val="18"/>
                <w:szCs w:val="18"/>
              </w:rPr>
            </w:pPr>
            <w:r w:rsidRPr="00697549">
              <w:rPr>
                <w:rFonts w:ascii="Arial" w:hAnsi="Arial" w:cs="Arial"/>
                <w:color w:val="800080"/>
                <w:sz w:val="18"/>
                <w:szCs w:val="18"/>
              </w:rPr>
              <w:t>[ICAO] : ICAO code of the airport in lowercase</w:t>
            </w:r>
          </w:p>
          <w:p w:rsidR="009536F7" w:rsidRPr="00697549" w:rsidRDefault="009536F7" w:rsidP="00B42742">
            <w:pPr>
              <w:pStyle w:val="Normalexigences"/>
              <w:numPr>
                <w:ilvl w:val="0"/>
                <w:numId w:val="49"/>
              </w:numPr>
              <w:spacing w:before="0" w:line="240" w:lineRule="auto"/>
              <w:jc w:val="left"/>
              <w:rPr>
                <w:rFonts w:ascii="Arial" w:hAnsi="Arial" w:cs="Arial"/>
                <w:color w:val="800080"/>
                <w:sz w:val="18"/>
                <w:szCs w:val="18"/>
              </w:rPr>
            </w:pPr>
            <w:r w:rsidRPr="00697549">
              <w:rPr>
                <w:rFonts w:ascii="Arial" w:hAnsi="Arial" w:cs="Arial"/>
                <w:color w:val="800080"/>
                <w:sz w:val="18"/>
                <w:szCs w:val="18"/>
              </w:rPr>
              <w:t>[AIRAC + version] = 5 characters with 4 for the AIRAC Cycle and one for the version. The version in the bml file name is the same than the last published version of the airport. The published version is managed modulo 10 (i.e. if 10 then 0, 11 then 1, etc…)</w:t>
            </w:r>
          </w:p>
          <w:p w:rsidR="009536F7" w:rsidRPr="00697549" w:rsidRDefault="009536F7" w:rsidP="00B42742">
            <w:pPr>
              <w:pStyle w:val="Normalexigences"/>
              <w:numPr>
                <w:ilvl w:val="0"/>
                <w:numId w:val="49"/>
              </w:numPr>
              <w:spacing w:before="0" w:line="240" w:lineRule="auto"/>
              <w:jc w:val="left"/>
              <w:rPr>
                <w:rFonts w:ascii="Arial" w:hAnsi="Arial" w:cs="Arial"/>
                <w:color w:val="800080"/>
                <w:sz w:val="18"/>
                <w:szCs w:val="18"/>
              </w:rPr>
            </w:pPr>
            <w:r w:rsidRPr="00697549">
              <w:rPr>
                <w:rFonts w:ascii="Arial" w:hAnsi="Arial" w:cs="Arial"/>
                <w:color w:val="800080"/>
                <w:sz w:val="18"/>
                <w:szCs w:val="18"/>
              </w:rPr>
              <w:t>[</w:t>
            </w:r>
            <w:proofErr w:type="gramStart"/>
            <w:r w:rsidRPr="00697549">
              <w:rPr>
                <w:rFonts w:ascii="Arial" w:hAnsi="Arial" w:cs="Arial"/>
                <w:color w:val="800080"/>
                <w:sz w:val="18"/>
                <w:szCs w:val="18"/>
              </w:rPr>
              <w:t>type</w:t>
            </w:r>
            <w:proofErr w:type="gramEnd"/>
            <w:r w:rsidRPr="00697549">
              <w:rPr>
                <w:rFonts w:ascii="Arial" w:hAnsi="Arial" w:cs="Arial"/>
                <w:color w:val="800080"/>
                <w:sz w:val="18"/>
                <w:szCs w:val="18"/>
              </w:rPr>
              <w:t xml:space="preserve"> of DB] : if the delivered airport is a RDB, it is "rdb". When the airport is delivered in AMDB, it is "amdb".</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#18.1-07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#28.2-07</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SD-ALB-A81-321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versions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Two façades exist for two versions of A816:</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 façade A816-0</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 façade A816-2</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#20.1-05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SD-ALB-A81-500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bounding box</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airport bounding box limits (minx, miny, maxx, maxy) is computed from airport area geometry relative to arp:</w:t>
            </w:r>
          </w:p>
          <w:p w:rsidR="009536F7" w:rsidRPr="00697549" w:rsidRDefault="009536F7" w:rsidP="00B42742">
            <w:pPr>
              <w:pStyle w:val="Normalexigences"/>
              <w:numPr>
                <w:ilvl w:val="0"/>
                <w:numId w:val="48"/>
              </w:numPr>
              <w:spacing w:before="0" w:line="240" w:lineRule="auto"/>
              <w:jc w:val="left"/>
              <w:rPr>
                <w:rFonts w:ascii="Arial" w:hAnsi="Arial" w:cs="Arial"/>
                <w:color w:val="800080"/>
                <w:sz w:val="18"/>
                <w:szCs w:val="18"/>
              </w:rPr>
            </w:pPr>
            <w:r w:rsidRPr="00697549">
              <w:rPr>
                <w:rFonts w:ascii="Arial" w:hAnsi="Arial" w:cs="Arial"/>
                <w:color w:val="800080"/>
                <w:sz w:val="18"/>
                <w:szCs w:val="18"/>
              </w:rPr>
              <w:t>Min x, Max x : from the westernmost and easternmost longitude respectively</w:t>
            </w:r>
          </w:p>
          <w:p w:rsidR="009536F7" w:rsidRPr="00697549" w:rsidRDefault="009536F7" w:rsidP="00B42742">
            <w:pPr>
              <w:pStyle w:val="Normalexigences"/>
              <w:numPr>
                <w:ilvl w:val="0"/>
                <w:numId w:val="48"/>
              </w:numPr>
              <w:spacing w:before="0" w:line="240" w:lineRule="auto"/>
              <w:jc w:val="left"/>
              <w:rPr>
                <w:rFonts w:ascii="Arial" w:hAnsi="Arial" w:cs="Arial"/>
                <w:color w:val="800080"/>
                <w:sz w:val="18"/>
                <w:szCs w:val="18"/>
              </w:rPr>
            </w:pPr>
            <w:r w:rsidRPr="00697549">
              <w:rPr>
                <w:rFonts w:ascii="Arial" w:hAnsi="Arial" w:cs="Arial"/>
                <w:color w:val="800080"/>
                <w:sz w:val="18"/>
                <w:szCs w:val="18"/>
              </w:rPr>
              <w:t>Min y, Max y : from the southernmost and northernmost latitude respectively</w:t>
            </w:r>
          </w:p>
          <w:p w:rsidR="009536F7" w:rsidRPr="00697549" w:rsidRDefault="009536F7" w:rsidP="00B42742">
            <w:pPr>
              <w:pStyle w:val="Normalexigences"/>
              <w:numPr>
                <w:ilvl w:val="0"/>
                <w:numId w:val="48"/>
              </w:numPr>
              <w:spacing w:before="0" w:line="240" w:lineRule="auto"/>
              <w:jc w:val="left"/>
              <w:rPr>
                <w:rFonts w:ascii="Arial" w:hAnsi="Arial" w:cs="Arial"/>
                <w:color w:val="800080"/>
                <w:sz w:val="18"/>
                <w:szCs w:val="18"/>
              </w:rPr>
            </w:pPr>
            <w:r w:rsidRPr="00697549">
              <w:rPr>
                <w:rFonts w:ascii="Arial" w:hAnsi="Arial" w:cs="Arial"/>
                <w:color w:val="800080"/>
                <w:sz w:val="18"/>
                <w:szCs w:val="18"/>
              </w:rPr>
              <w:t xml:space="preserve">X and Y values are computed as projection regarding the </w:t>
            </w:r>
            <w:proofErr w:type="gramStart"/>
            <w:r w:rsidRPr="00697549">
              <w:rPr>
                <w:rFonts w:ascii="Arial" w:hAnsi="Arial" w:cs="Arial"/>
                <w:color w:val="800080"/>
                <w:sz w:val="18"/>
                <w:szCs w:val="18"/>
              </w:rPr>
              <w:t>arp</w:t>
            </w:r>
            <w:proofErr w:type="gramEnd"/>
            <w:r w:rsidRPr="00697549">
              <w:rPr>
                <w:rFonts w:ascii="Arial" w:hAnsi="Arial" w:cs="Arial"/>
                <w:color w:val="800080"/>
                <w:sz w:val="18"/>
                <w:szCs w:val="18"/>
              </w:rPr>
              <w:t xml:space="preserve"> coordinates like other x/y values in A816 database.</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airport area geometry is not available, the bounding box of an airport includes a padding around the smallest bounding box including all points of all features.</w:t>
            </w:r>
            <w:r w:rsidRPr="00697549">
              <w:rPr>
                <w:rFonts w:ascii="Arial" w:hAnsi="Arial" w:cs="Arial"/>
                <w:color w:val="800080"/>
                <w:sz w:val="18"/>
                <w:szCs w:val="18"/>
              </w:rPr>
              <w:br/>
              <w:t>The padding value is 100m on each direction.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#20.2-04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SD-ALB-A81-510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Stand containers</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Each Stand Container shall contain only one Stand Guidance Line with same 'idobject'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In case of multiple stand lines / locations on a same parking stand area, several stand containers shall be defined for each sub identifier of the stand area.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#24.2-01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SD-ALB-A81-520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parking containers</w:t>
            </w:r>
          </w:p>
        </w:tc>
        <w:tc>
          <w:tcPr>
            <w:tcW w:w="5811" w:type="dxa"/>
          </w:tcPr>
          <w:p w:rsidR="009536F7" w:rsidRPr="00697549" w:rsidRDefault="009536F7" w:rsidP="009536F7">
            <w:pPr>
              <w:pStyle w:val="Normalexigences"/>
              <w:tabs>
                <w:tab w:val="left" w:pos="1335"/>
              </w:tabs>
              <w:ind w:left="0"/>
              <w:rPr>
                <w:rFonts w:ascii="Arial" w:hAnsi="Arial" w:cs="Arial"/>
                <w:color w:val="800080"/>
                <w:sz w:val="18"/>
                <w:szCs w:val="18"/>
                <w:lang w:val="en-US"/>
              </w:rPr>
            </w:pPr>
            <w:r w:rsidRPr="00697549">
              <w:rPr>
                <w:rFonts w:ascii="Arial" w:hAnsi="Arial" w:cs="Arial"/>
                <w:color w:val="800080"/>
                <w:sz w:val="18"/>
                <w:szCs w:val="18"/>
                <w:lang w:val="en-US"/>
              </w:rPr>
              <w:t>Parking Container shall be created following ARINC 816-0 specifications :</w:t>
            </w:r>
          </w:p>
          <w:p w:rsidR="009536F7" w:rsidRPr="00697549" w:rsidRDefault="009536F7" w:rsidP="00B42742">
            <w:pPr>
              <w:pStyle w:val="Normalexigences"/>
              <w:numPr>
                <w:ilvl w:val="0"/>
                <w:numId w:val="43"/>
              </w:numPr>
              <w:tabs>
                <w:tab w:val="left" w:pos="133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Parking container should contain all stand containers linked to a parking stand according to following rule:</w:t>
            </w:r>
          </w:p>
          <w:p w:rsidR="009536F7" w:rsidRPr="00697549" w:rsidRDefault="009536F7" w:rsidP="009536F7">
            <w:pPr>
              <w:pStyle w:val="Normalexigences"/>
              <w:tabs>
                <w:tab w:val="left" w:pos="1335"/>
              </w:tabs>
              <w:ind w:left="720"/>
              <w:rPr>
                <w:rFonts w:ascii="Arial" w:hAnsi="Arial" w:cs="Arial"/>
                <w:color w:val="800080"/>
                <w:sz w:val="18"/>
                <w:szCs w:val="18"/>
                <w:lang w:val="en-US"/>
              </w:rPr>
            </w:pPr>
          </w:p>
          <w:p w:rsidR="009536F7" w:rsidRPr="00697549" w:rsidRDefault="009536F7" w:rsidP="009536F7">
            <w:pPr>
              <w:pStyle w:val="Normalexigences"/>
              <w:tabs>
                <w:tab w:val="left" w:pos="1335"/>
              </w:tabs>
              <w:ind w:left="720"/>
              <w:rPr>
                <w:rFonts w:ascii="Arial" w:hAnsi="Arial" w:cs="Arial"/>
                <w:color w:val="800080"/>
                <w:sz w:val="18"/>
                <w:szCs w:val="18"/>
                <w:lang w:val="en-US"/>
              </w:rPr>
            </w:pPr>
            <w:r w:rsidRPr="00697549">
              <w:rPr>
                <w:rFonts w:ascii="Arial" w:hAnsi="Arial" w:cs="Arial"/>
                <w:color w:val="800080"/>
                <w:sz w:val="18"/>
                <w:szCs w:val="18"/>
                <w:lang w:val="en-US"/>
              </w:rPr>
              <w:t>A parking container should contain all, and at least two, stands that belong to a same logical parking entity. A stand container is part of a parking container if:</w:t>
            </w:r>
          </w:p>
          <w:p w:rsidR="009536F7" w:rsidRPr="00697549" w:rsidRDefault="009536F7" w:rsidP="00B42742">
            <w:pPr>
              <w:pStyle w:val="Normalexigences"/>
              <w:numPr>
                <w:ilvl w:val="1"/>
                <w:numId w:val="15"/>
              </w:numPr>
              <w:tabs>
                <w:tab w:val="left" w:pos="133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Its children share the same </w:t>
            </w:r>
            <w:r w:rsidRPr="00697549">
              <w:rPr>
                <w:rFonts w:ascii="Arial" w:hAnsi="Arial" w:cs="Arial"/>
                <w:i/>
                <w:iCs/>
                <w:color w:val="800080"/>
                <w:sz w:val="18"/>
                <w:szCs w:val="18"/>
                <w:lang w:val="en-US"/>
              </w:rPr>
              <w:t>terminalref</w:t>
            </w:r>
            <w:r w:rsidRPr="00697549">
              <w:rPr>
                <w:rFonts w:ascii="Arial" w:hAnsi="Arial" w:cs="Arial"/>
                <w:color w:val="800080"/>
                <w:sz w:val="18"/>
                <w:szCs w:val="18"/>
                <w:lang w:val="en-US"/>
              </w:rPr>
              <w:t xml:space="preserve"> attribute as the children of all other stand containers in the parking container.</w:t>
            </w:r>
          </w:p>
          <w:p w:rsidR="009536F7" w:rsidRPr="00697549" w:rsidRDefault="009536F7" w:rsidP="00B42742">
            <w:pPr>
              <w:pStyle w:val="Normalexigences"/>
              <w:numPr>
                <w:ilvl w:val="1"/>
                <w:numId w:val="15"/>
              </w:numPr>
              <w:tabs>
                <w:tab w:val="left" w:pos="133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Its anchor point is separated by less than 200 meters from another anchor point in the parking container.</w:t>
            </w:r>
          </w:p>
          <w:p w:rsidR="009536F7" w:rsidRPr="00697549" w:rsidRDefault="009536F7" w:rsidP="00B42742">
            <w:pPr>
              <w:pStyle w:val="Normalexigences"/>
              <w:numPr>
                <w:ilvl w:val="0"/>
                <w:numId w:val="15"/>
              </w:numPr>
              <w:tabs>
                <w:tab w:val="left" w:pos="133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The </w:t>
            </w:r>
            <w:r w:rsidRPr="00697549">
              <w:rPr>
                <w:rFonts w:ascii="Arial" w:hAnsi="Arial" w:cs="Arial"/>
                <w:i/>
                <w:iCs/>
                <w:color w:val="800080"/>
                <w:sz w:val="18"/>
                <w:szCs w:val="18"/>
                <w:lang w:val="en-US"/>
              </w:rPr>
              <w:t xml:space="preserve">idgen </w:t>
            </w:r>
            <w:r w:rsidRPr="00697549">
              <w:rPr>
                <w:rFonts w:ascii="Arial" w:hAnsi="Arial" w:cs="Arial"/>
                <w:color w:val="800080"/>
                <w:sz w:val="18"/>
                <w:szCs w:val="18"/>
                <w:lang w:val="en-US"/>
              </w:rPr>
              <w:t>attribute of the parking container shall provide general identification for parking container (i.e. generic label) which is the common characters (numeric or alphabetic) at the beginning of the identifiers for a group of features of the same type</w:t>
            </w:r>
          </w:p>
          <w:p w:rsidR="009536F7" w:rsidRPr="00697549" w:rsidRDefault="009536F7" w:rsidP="00B42742">
            <w:pPr>
              <w:pStyle w:val="Normalexigences"/>
              <w:numPr>
                <w:ilvl w:val="0"/>
                <w:numId w:val="15"/>
              </w:numPr>
              <w:tabs>
                <w:tab w:val="left" w:pos="133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When stand containers that make up a parking container do not share common characters, the </w:t>
            </w:r>
            <w:r w:rsidRPr="00697549">
              <w:rPr>
                <w:rFonts w:ascii="Arial" w:hAnsi="Arial" w:cs="Arial"/>
                <w:i/>
                <w:iCs/>
                <w:color w:val="800080"/>
                <w:sz w:val="18"/>
                <w:szCs w:val="18"/>
                <w:lang w:val="en-US"/>
              </w:rPr>
              <w:t xml:space="preserve">terminalref </w:t>
            </w:r>
            <w:r w:rsidRPr="00697549">
              <w:rPr>
                <w:rFonts w:ascii="Arial" w:hAnsi="Arial" w:cs="Arial"/>
                <w:color w:val="800080"/>
                <w:sz w:val="18"/>
                <w:szCs w:val="18"/>
                <w:lang w:val="en-US"/>
              </w:rPr>
              <w:t>attribute of the children should be used as generic identification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#24.2-02</w:t>
            </w:r>
          </w:p>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#26.2-14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SD-ALB-A81-530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bridge points</w:t>
            </w:r>
          </w:p>
        </w:tc>
        <w:tc>
          <w:tcPr>
            <w:tcW w:w="5811" w:type="dxa"/>
          </w:tcPr>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 xml:space="preserve">The bridge </w:t>
            </w:r>
            <w:proofErr w:type="gramStart"/>
            <w:r w:rsidRPr="00697549">
              <w:rPr>
                <w:rFonts w:ascii="Arial" w:hAnsi="Arial" w:cs="Arial"/>
                <w:color w:val="800080"/>
                <w:sz w:val="18"/>
                <w:szCs w:val="18"/>
                <w:lang w:val="en-US"/>
              </w:rPr>
              <w:t>points</w:t>
            </w:r>
            <w:proofErr w:type="gramEnd"/>
            <w:r w:rsidRPr="00697549">
              <w:rPr>
                <w:rFonts w:ascii="Arial" w:hAnsi="Arial" w:cs="Arial"/>
                <w:color w:val="800080"/>
                <w:sz w:val="18"/>
                <w:szCs w:val="18"/>
                <w:lang w:val="en-US"/>
              </w:rPr>
              <w:t xml:space="preserve"> elements for TaxiwayElement feature in A816 shall be created in A816 façade. </w:t>
            </w: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 xml:space="preserve">These points shall be created if the TaxiwayElement feature has attribute bridge set to </w:t>
            </w:r>
            <w:proofErr w:type="gramStart"/>
            <w:r w:rsidRPr="00697549">
              <w:rPr>
                <w:rFonts w:ascii="Arial" w:hAnsi="Arial" w:cs="Arial"/>
                <w:color w:val="800080"/>
                <w:sz w:val="18"/>
                <w:szCs w:val="18"/>
                <w:lang w:val="en-US"/>
              </w:rPr>
              <w:t>Overpass(</w:t>
            </w:r>
            <w:proofErr w:type="gramEnd"/>
            <w:r w:rsidRPr="00697549">
              <w:rPr>
                <w:rFonts w:ascii="Arial" w:hAnsi="Arial" w:cs="Arial"/>
                <w:color w:val="800080"/>
                <w:sz w:val="18"/>
                <w:szCs w:val="18"/>
                <w:lang w:val="en-US"/>
              </w:rPr>
              <w:t>1) or Underpass(2) (i.e. different from None(0)).</w:t>
            </w:r>
          </w:p>
          <w:p w:rsidR="009536F7" w:rsidRPr="00697549" w:rsidRDefault="009536F7" w:rsidP="009536F7">
            <w:pPr>
              <w:pStyle w:val="Normalexigences"/>
              <w:tabs>
                <w:tab w:val="left" w:pos="1335"/>
              </w:tabs>
              <w:rPr>
                <w:rFonts w:ascii="Arial" w:hAnsi="Arial" w:cs="Arial"/>
                <w:color w:val="800080"/>
                <w:sz w:val="18"/>
                <w:szCs w:val="18"/>
                <w:lang w:val="en-US"/>
              </w:rPr>
            </w:pP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See A816-0 specification §2.4.3 :</w:t>
            </w: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Bridge points should be provided for each taxiway element which overpasses a bridge. Bridge points should consist of two pairs of points. A set of points should represent the side of the taxiway element where it intersects the bridge. No specific priority is required for these pairs of points.</w:t>
            </w:r>
          </w:p>
          <w:p w:rsidR="009536F7" w:rsidRPr="00697549" w:rsidRDefault="009536F7" w:rsidP="009536F7">
            <w:pPr>
              <w:pStyle w:val="Normalexigences"/>
              <w:tabs>
                <w:tab w:val="left" w:pos="1335"/>
              </w:tabs>
              <w:rPr>
                <w:rFonts w:ascii="Arial" w:hAnsi="Arial" w:cs="Arial"/>
                <w:color w:val="800080"/>
                <w:sz w:val="18"/>
                <w:szCs w:val="18"/>
                <w:lang w:val="en-US"/>
              </w:rPr>
            </w:pP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noProof/>
                <w:color w:val="800080"/>
                <w:sz w:val="18"/>
                <w:szCs w:val="18"/>
                <w:lang w:val="fr-FR" w:eastAsia="fr-FR"/>
              </w:rPr>
              <w:drawing>
                <wp:inline distT="0" distB="0" distL="0" distR="0" wp14:anchorId="336569FF" wp14:editId="54A02BBC">
                  <wp:extent cx="3552825" cy="1641475"/>
                  <wp:effectExtent l="0" t="0" r="9525" b="0"/>
                  <wp:docPr id="4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1641475"/>
                          </a:xfrm>
                          <a:prstGeom prst="rect">
                            <a:avLst/>
                          </a:prstGeom>
                          <a:noFill/>
                          <a:ln>
                            <a:noFill/>
                          </a:ln>
                          <a:extLst/>
                        </pic:spPr>
                      </pic:pic>
                    </a:graphicData>
                  </a:graphic>
                </wp:inline>
              </w:drawing>
            </w: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 xml:space="preserve">Bridge </w:t>
            </w:r>
            <w:proofErr w:type="gramStart"/>
            <w:r w:rsidRPr="00697549">
              <w:rPr>
                <w:rFonts w:ascii="Arial" w:hAnsi="Arial" w:cs="Arial"/>
                <w:color w:val="800080"/>
                <w:sz w:val="18"/>
                <w:szCs w:val="18"/>
                <w:lang w:val="en-US"/>
              </w:rPr>
              <w:t>points</w:t>
            </w:r>
            <w:proofErr w:type="gramEnd"/>
            <w:r w:rsidRPr="00697549">
              <w:rPr>
                <w:rFonts w:ascii="Arial" w:hAnsi="Arial" w:cs="Arial"/>
                <w:color w:val="800080"/>
                <w:sz w:val="18"/>
                <w:szCs w:val="18"/>
                <w:lang w:val="en-US"/>
              </w:rPr>
              <w:t xml:space="preserve"> computation is done before gathering and taxiways features with bridge attribute different from None (0) are never gathered.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#27.1-02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SD-ALB-A81-540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runway threshold elevation</w:t>
            </w:r>
          </w:p>
        </w:tc>
        <w:tc>
          <w:tcPr>
            <w:tcW w:w="5811" w:type="dxa"/>
          </w:tcPr>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 xml:space="preserve">The A816 façade manages the ‘elev’ attribute for feature runway threshold. </w:t>
            </w:r>
          </w:p>
          <w:p w:rsidR="009536F7" w:rsidRPr="00697549" w:rsidRDefault="009536F7" w:rsidP="009536F7">
            <w:pPr>
              <w:pStyle w:val="Normalexigences"/>
              <w:tabs>
                <w:tab w:val="left" w:pos="1335"/>
              </w:tabs>
              <w:rPr>
                <w:rFonts w:ascii="Arial" w:hAnsi="Arial" w:cs="Arial"/>
                <w:color w:val="800080"/>
                <w:sz w:val="18"/>
                <w:szCs w:val="18"/>
                <w:lang w:val="en-US"/>
              </w:rPr>
            </w:pP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The elev attribute appears in the output bml. The elev attribute is optional and not generated if not filled during the conversion.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#30.2-08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SD-ALB-A81-550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Invalid Acceptable Geometries</w:t>
            </w:r>
          </w:p>
        </w:tc>
        <w:tc>
          <w:tcPr>
            <w:tcW w:w="5811" w:type="dxa"/>
          </w:tcPr>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Invalid geometries are ignored during Anchor point process in conversion A816.</w:t>
            </w:r>
          </w:p>
          <w:p w:rsidR="009536F7" w:rsidRPr="00697549" w:rsidRDefault="009536F7" w:rsidP="009536F7">
            <w:pPr>
              <w:pStyle w:val="Normalexigences"/>
              <w:tabs>
                <w:tab w:val="left" w:pos="1335"/>
              </w:tabs>
              <w:rPr>
                <w:rFonts w:ascii="Arial" w:hAnsi="Arial" w:cs="Arial"/>
                <w:color w:val="800080"/>
                <w:sz w:val="18"/>
                <w:szCs w:val="18"/>
                <w:lang w:val="en-US"/>
              </w:rPr>
            </w:pP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Flat triangles are ignored during triangulation process in conversion A816.</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#30.2-15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SD-ALB-A81-560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Limit the number of Elements for RWY displaces Area and Stopway features</w:t>
            </w:r>
          </w:p>
        </w:tc>
        <w:tc>
          <w:tcPr>
            <w:tcW w:w="5811" w:type="dxa"/>
          </w:tcPr>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 xml:space="preserve">The maximum number of </w:t>
            </w:r>
            <w:r w:rsidRPr="00697549">
              <w:rPr>
                <w:rFonts w:ascii="Arial" w:hAnsi="Arial" w:cs="Arial"/>
                <w:b/>
                <w:bCs/>
                <w:color w:val="800080"/>
                <w:sz w:val="18"/>
                <w:szCs w:val="18"/>
                <w:lang w:val="en-US"/>
              </w:rPr>
              <w:t xml:space="preserve">Runway Displaced Area </w:t>
            </w:r>
            <w:r w:rsidRPr="00697549">
              <w:rPr>
                <w:rFonts w:ascii="Arial" w:hAnsi="Arial" w:cs="Arial"/>
                <w:color w:val="800080"/>
                <w:sz w:val="18"/>
                <w:szCs w:val="18"/>
                <w:lang w:val="en-US"/>
              </w:rPr>
              <w:t xml:space="preserve">features per runway </w:t>
            </w:r>
            <w:proofErr w:type="gramStart"/>
            <w:r w:rsidRPr="00697549">
              <w:rPr>
                <w:rFonts w:ascii="Arial" w:hAnsi="Arial" w:cs="Arial"/>
                <w:color w:val="800080"/>
                <w:sz w:val="18"/>
                <w:szCs w:val="18"/>
                <w:lang w:val="en-US"/>
              </w:rPr>
              <w:t>is  limited</w:t>
            </w:r>
            <w:proofErr w:type="gramEnd"/>
            <w:r w:rsidRPr="00697549">
              <w:rPr>
                <w:rFonts w:ascii="Arial" w:hAnsi="Arial" w:cs="Arial"/>
                <w:color w:val="800080"/>
                <w:sz w:val="18"/>
                <w:szCs w:val="18"/>
                <w:lang w:val="en-US"/>
              </w:rPr>
              <w:t xml:space="preserve"> to 2.</w:t>
            </w: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 xml:space="preserve">The maximum number of </w:t>
            </w:r>
            <w:r w:rsidRPr="00697549">
              <w:rPr>
                <w:rFonts w:ascii="Arial" w:hAnsi="Arial" w:cs="Arial"/>
                <w:b/>
                <w:bCs/>
                <w:color w:val="800080"/>
                <w:sz w:val="18"/>
                <w:szCs w:val="18"/>
                <w:lang w:val="en-US"/>
              </w:rPr>
              <w:t>stopway</w:t>
            </w:r>
            <w:r w:rsidRPr="00697549">
              <w:rPr>
                <w:rFonts w:ascii="Arial" w:hAnsi="Arial" w:cs="Arial"/>
                <w:color w:val="800080"/>
                <w:sz w:val="18"/>
                <w:szCs w:val="18"/>
                <w:lang w:val="en-US"/>
              </w:rPr>
              <w:t xml:space="preserve"> features per runway is limited to 2.</w:t>
            </w: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For some airports, the starter extension part has been captured as a runway displaced area feature.</w:t>
            </w:r>
          </w:p>
          <w:p w:rsidR="009536F7" w:rsidRPr="00697549" w:rsidRDefault="009536F7" w:rsidP="009536F7">
            <w:pPr>
              <w:pStyle w:val="Normalexigences"/>
              <w:tabs>
                <w:tab w:val="left" w:pos="1335"/>
              </w:tabs>
              <w:rPr>
                <w:rFonts w:ascii="Arial" w:eastAsiaTheme="minorEastAsia" w:hAnsi="Arial" w:cs="Arial"/>
                <w:caps/>
                <w:color w:val="FF0000"/>
                <w:kern w:val="24"/>
                <w:lang w:val="en-US" w:eastAsia="fr-FR"/>
              </w:rPr>
            </w:pPr>
            <w:r w:rsidRPr="00697549">
              <w:rPr>
                <w:rFonts w:ascii="Arial" w:hAnsi="Arial" w:cs="Arial"/>
                <w:color w:val="800080"/>
                <w:sz w:val="18"/>
                <w:szCs w:val="18"/>
                <w:lang w:val="en-US"/>
              </w:rPr>
              <w:t xml:space="preserve">During the </w:t>
            </w:r>
            <w:r w:rsidRPr="00697549">
              <w:rPr>
                <w:rFonts w:ascii="Arial" w:hAnsi="Arial" w:cs="Arial"/>
                <w:b/>
                <w:bCs/>
                <w:color w:val="800080"/>
                <w:sz w:val="18"/>
                <w:szCs w:val="18"/>
                <w:lang w:val="en-US"/>
              </w:rPr>
              <w:t xml:space="preserve">conversion </w:t>
            </w:r>
            <w:r w:rsidRPr="00697549">
              <w:rPr>
                <w:rFonts w:ascii="Arial" w:hAnsi="Arial" w:cs="Arial"/>
                <w:color w:val="800080"/>
                <w:sz w:val="18"/>
                <w:szCs w:val="18"/>
                <w:lang w:val="en-US"/>
              </w:rPr>
              <w:t xml:space="preserve">of adb lucem data source to </w:t>
            </w:r>
            <w:proofErr w:type="gramStart"/>
            <w:r w:rsidRPr="00697549">
              <w:rPr>
                <w:rFonts w:ascii="Arial" w:hAnsi="Arial" w:cs="Arial"/>
                <w:color w:val="800080"/>
                <w:sz w:val="18"/>
                <w:szCs w:val="18"/>
                <w:lang w:val="en-US"/>
              </w:rPr>
              <w:t>A816 ,</w:t>
            </w:r>
            <w:proofErr w:type="gramEnd"/>
            <w:r w:rsidRPr="00697549">
              <w:rPr>
                <w:rFonts w:ascii="Arial" w:hAnsi="Arial" w:cs="Arial"/>
                <w:color w:val="800080"/>
                <w:sz w:val="18"/>
                <w:szCs w:val="18"/>
                <w:lang w:val="en-US"/>
              </w:rPr>
              <w:t xml:space="preserve"> the system identifies possible multiple runway displaced area features with same identifier and store them as a single feature with multiple geometries.</w:t>
            </w: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This is done during the features aggregation phase.</w:t>
            </w:r>
          </w:p>
          <w:p w:rsidR="009536F7" w:rsidRPr="00697549" w:rsidRDefault="009536F7" w:rsidP="009536F7">
            <w:pPr>
              <w:pStyle w:val="Normalexigences"/>
              <w:tabs>
                <w:tab w:val="left" w:pos="1335"/>
              </w:tabs>
              <w:rPr>
                <w:rFonts w:ascii="Arial" w:hAnsi="Arial" w:cs="Arial"/>
                <w:color w:val="800080"/>
                <w:sz w:val="18"/>
                <w:szCs w:val="18"/>
                <w:lang w:val="en-US"/>
              </w:rPr>
            </w:pP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When aggregating the elements, if attributes are different:</w:t>
            </w:r>
          </w:p>
          <w:p w:rsidR="009536F7" w:rsidRPr="00697549" w:rsidRDefault="009536F7" w:rsidP="00B42742">
            <w:pPr>
              <w:pStyle w:val="Normalexigences"/>
              <w:numPr>
                <w:ilvl w:val="0"/>
                <w:numId w:val="75"/>
              </w:numPr>
              <w:tabs>
                <w:tab w:val="left" w:pos="133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w:t>
            </w:r>
            <w:proofErr w:type="gramStart"/>
            <w:r w:rsidRPr="00697549">
              <w:rPr>
                <w:rFonts w:ascii="Arial" w:hAnsi="Arial" w:cs="Arial"/>
                <w:color w:val="800080"/>
                <w:sz w:val="18"/>
                <w:szCs w:val="18"/>
                <w:lang w:val="en-US"/>
              </w:rPr>
              <w:t>hacc</w:t>
            </w:r>
            <w:proofErr w:type="gramEnd"/>
            <w:r w:rsidRPr="00697549">
              <w:rPr>
                <w:rFonts w:ascii="Arial" w:hAnsi="Arial" w:cs="Arial"/>
                <w:color w:val="800080"/>
                <w:sz w:val="18"/>
                <w:szCs w:val="18"/>
                <w:lang w:val="en-US"/>
              </w:rPr>
              <w:t>" is the highest one from each element.</w:t>
            </w:r>
          </w:p>
          <w:p w:rsidR="009536F7" w:rsidRPr="00697549" w:rsidRDefault="009536F7" w:rsidP="00B42742">
            <w:pPr>
              <w:pStyle w:val="Normalexigences"/>
              <w:numPr>
                <w:ilvl w:val="0"/>
                <w:numId w:val="75"/>
              </w:numPr>
              <w:tabs>
                <w:tab w:val="left" w:pos="133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"status" is the one of the closest to the runway (inner one)</w:t>
            </w:r>
          </w:p>
          <w:p w:rsidR="009536F7" w:rsidRPr="00697549" w:rsidRDefault="009536F7" w:rsidP="00B42742">
            <w:pPr>
              <w:pStyle w:val="Normalexigences"/>
              <w:numPr>
                <w:ilvl w:val="0"/>
                <w:numId w:val="75"/>
              </w:numPr>
              <w:tabs>
                <w:tab w:val="left" w:pos="133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"surftype" is the one of the closest to the runway (inner one)</w:t>
            </w:r>
          </w:p>
          <w:p w:rsidR="009536F7" w:rsidRPr="00697549" w:rsidRDefault="009536F7" w:rsidP="009536F7">
            <w:pPr>
              <w:pStyle w:val="Normalexigences"/>
              <w:tabs>
                <w:tab w:val="left" w:pos="1335"/>
              </w:tabs>
              <w:rPr>
                <w:rFonts w:ascii="Arial" w:hAnsi="Arial" w:cs="Arial"/>
                <w:color w:val="800080"/>
                <w:sz w:val="18"/>
                <w:szCs w:val="18"/>
                <w:lang w:val="en-US"/>
              </w:rPr>
            </w:pP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The system does the same with stopway features, i.e. identify possible multiple stopway features with same identifier and store them as a single feature with multiple geometries.</w:t>
            </w:r>
          </w:p>
          <w:p w:rsidR="009536F7" w:rsidRPr="00697549" w:rsidRDefault="009536F7" w:rsidP="009536F7">
            <w:pPr>
              <w:pStyle w:val="Normalexigences"/>
              <w:tabs>
                <w:tab w:val="left" w:pos="1335"/>
              </w:tabs>
              <w:rPr>
                <w:rFonts w:ascii="Arial" w:hAnsi="Arial" w:cs="Arial"/>
                <w:color w:val="800080"/>
                <w:sz w:val="18"/>
                <w:szCs w:val="18"/>
                <w:lang w:val="en-US"/>
              </w:rPr>
            </w:pPr>
          </w:p>
          <w:p w:rsidR="009536F7" w:rsidRPr="00697549" w:rsidRDefault="009536F7" w:rsidP="009536F7">
            <w:pPr>
              <w:pStyle w:val="Normalexigences"/>
              <w:tabs>
                <w:tab w:val="left" w:pos="1335"/>
              </w:tab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#36.2-11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SD-ALB-A81-570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A816 Order the polygons of runway displaced are and Stopway features</w:t>
            </w:r>
          </w:p>
        </w:tc>
        <w:tc>
          <w:tcPr>
            <w:tcW w:w="5811" w:type="dxa"/>
          </w:tcPr>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 xml:space="preserve">In case of </w:t>
            </w:r>
            <w:r w:rsidRPr="00697549">
              <w:rPr>
                <w:rFonts w:ascii="Arial" w:hAnsi="Arial" w:cs="Arial"/>
                <w:b/>
                <w:bCs/>
                <w:color w:val="800080"/>
                <w:sz w:val="18"/>
                <w:szCs w:val="18"/>
                <w:lang w:val="en-US"/>
              </w:rPr>
              <w:t>Runway Displaced Area</w:t>
            </w:r>
            <w:r w:rsidRPr="00697549">
              <w:rPr>
                <w:rFonts w:ascii="Arial" w:hAnsi="Arial" w:cs="Arial"/>
                <w:color w:val="800080"/>
                <w:sz w:val="18"/>
                <w:szCs w:val="18"/>
                <w:lang w:val="en-US"/>
              </w:rPr>
              <w:t xml:space="preserve"> or </w:t>
            </w:r>
            <w:r w:rsidRPr="00697549">
              <w:rPr>
                <w:rFonts w:ascii="Arial" w:hAnsi="Arial" w:cs="Arial"/>
                <w:b/>
                <w:bCs/>
                <w:color w:val="800080"/>
                <w:sz w:val="18"/>
                <w:szCs w:val="18"/>
                <w:lang w:val="en-US"/>
              </w:rPr>
              <w:t>stopway</w:t>
            </w:r>
            <w:r w:rsidRPr="00697549">
              <w:rPr>
                <w:rFonts w:ascii="Arial" w:hAnsi="Arial" w:cs="Arial"/>
                <w:color w:val="800080"/>
                <w:sz w:val="18"/>
                <w:szCs w:val="18"/>
                <w:lang w:val="en-US"/>
              </w:rPr>
              <w:t xml:space="preserve"> polygons separated by at least 2 Runway Intersection features, the two polygons the most far from each other are provided first (i.e. the extremities of the feature)</w:t>
            </w:r>
          </w:p>
          <w:p w:rsidR="009536F7" w:rsidRPr="00697549" w:rsidRDefault="009536F7" w:rsidP="009536F7">
            <w:pPr>
              <w:pStyle w:val="Normalexigences"/>
              <w:tabs>
                <w:tab w:val="left" w:pos="1335"/>
              </w:tabs>
              <w:rPr>
                <w:rFonts w:ascii="Arial" w:hAnsi="Arial" w:cs="Arial"/>
                <w:color w:val="800080"/>
                <w:sz w:val="18"/>
                <w:szCs w:val="18"/>
                <w:lang w:val="en-US"/>
              </w:rPr>
            </w:pPr>
            <w:r w:rsidRPr="00697549">
              <w:rPr>
                <w:rFonts w:ascii="Arial" w:hAnsi="Arial" w:cs="Arial"/>
                <w:color w:val="800080"/>
                <w:sz w:val="18"/>
                <w:szCs w:val="18"/>
                <w:lang w:val="en-US"/>
              </w:rPr>
              <w:t xml:space="preserve">During the </w:t>
            </w:r>
            <w:r w:rsidRPr="00697549">
              <w:rPr>
                <w:rFonts w:ascii="Arial" w:hAnsi="Arial" w:cs="Arial"/>
                <w:b/>
                <w:bCs/>
                <w:color w:val="800080"/>
                <w:sz w:val="18"/>
                <w:szCs w:val="18"/>
                <w:lang w:val="en-US"/>
              </w:rPr>
              <w:t xml:space="preserve">Conversion </w:t>
            </w:r>
            <w:r w:rsidRPr="00697549">
              <w:rPr>
                <w:rFonts w:ascii="Arial" w:hAnsi="Arial" w:cs="Arial"/>
                <w:color w:val="800080"/>
                <w:sz w:val="18"/>
                <w:szCs w:val="18"/>
                <w:lang w:val="en-US"/>
              </w:rPr>
              <w:t>of adb lucem data source to A816, the system identifies runway displaced area or stopway features made of more than 2 polygons and make sure that geometries are ordered in a way that the 2 polygons more distant from each other are added first.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#36.2-12</w:t>
            </w:r>
          </w:p>
        </w:tc>
      </w:tr>
    </w:tbl>
    <w:p w:rsidR="009536F7" w:rsidRPr="000F2E34" w:rsidRDefault="009536F7" w:rsidP="009536F7"/>
    <w:p w:rsidR="009536F7" w:rsidRDefault="009536F7" w:rsidP="00B42742">
      <w:pPr>
        <w:pStyle w:val="Titre4"/>
        <w:numPr>
          <w:ilvl w:val="3"/>
          <w:numId w:val="18"/>
        </w:numPr>
        <w:spacing w:before="120" w:line="240" w:lineRule="auto"/>
        <w:ind w:left="2704"/>
        <w:jc w:val="left"/>
      </w:pPr>
      <w:r>
        <w:t>Product map sample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SD-ALB-A81-600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AMDBLUCEM2A816 Product Map</w:t>
            </w:r>
          </w:p>
        </w:tc>
        <w:tc>
          <w:tcPr>
            <w:tcW w:w="5811" w:type="dxa"/>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xml:space="preserve">Product map sample for A816 façade: see AMDBLUCEM2A816.xml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#27.1-18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#30.2-02</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SD-ALB-A81-610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RDBLUCEM2A816 Product Map</w:t>
            </w:r>
          </w:p>
        </w:tc>
        <w:tc>
          <w:tcPr>
            <w:tcW w:w="5811" w:type="dxa"/>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Product map sample for A816 façade: see RDBLUCEM2A816.xml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#25.2-07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#30.2-02</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SD-ALB-A81-620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AMDBLUCEM2A8160+ Product Map</w:t>
            </w:r>
          </w:p>
        </w:tc>
        <w:tc>
          <w:tcPr>
            <w:tcW w:w="5811" w:type="dxa"/>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Product map sample for A816 façade: see AMDBLUCEM2A8160+.xml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#30.2-02</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SD-ALB-A81-630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RDBLUCEM2A8160+ Product Map</w:t>
            </w:r>
          </w:p>
        </w:tc>
        <w:tc>
          <w:tcPr>
            <w:tcW w:w="5811" w:type="dxa"/>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Product map sample for A816 façade: see RDBLUCEM2A8160+.xml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#ALB-548</w:t>
            </w:r>
          </w:p>
        </w:tc>
      </w:tr>
    </w:tbl>
    <w:p w:rsidR="009536F7" w:rsidRDefault="009536F7" w:rsidP="009536F7">
      <w:pPr>
        <w:pStyle w:val="Titre3"/>
        <w:numPr>
          <w:ilvl w:val="2"/>
          <w:numId w:val="8"/>
        </w:numPr>
        <w:spacing w:before="120" w:line="240" w:lineRule="auto"/>
        <w:jc w:val="left"/>
      </w:pPr>
      <w:bookmarkStart w:id="55" w:name="_Toc18921491"/>
      <w:bookmarkStart w:id="56" w:name="_Toc19526853"/>
      <w:r>
        <w:t>AODB Façade</w:t>
      </w:r>
      <w:bookmarkEnd w:id="55"/>
      <w:bookmarkEnd w:id="56"/>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SD-ALB-AOF-010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AODB Facade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AODB Façade is a façade produc–ng–a single AODB file.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documentation in DocumentationFacade.docx.</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#10.2-03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SD-ALB-AOF-020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AODB Façade – –ame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Fully qualified name of AODB façade is : </w:t>
            </w:r>
            <w:r w:rsidRPr="00697549">
              <w:rPr>
                <w:rFonts w:ascii="Arial" w:hAnsi="Arial" w:cs="Arial"/>
                <w:b/>
                <w:color w:val="800080"/>
                <w:sz w:val="18"/>
                <w:szCs w:val="18"/>
              </w:rPr>
              <w:t>AODBDataModel.AodbFacade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#10.2-03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SD-ALB-AOF-030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AODB Fa–a–e - output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AODB Façade outputs a single file containing all airports.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#10.2-03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SD-ALB-AOF-035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AODB Façade - version</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AOBD Façade is compatible with engine version 1.</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#15.1-01</w:t>
            </w:r>
          </w:p>
        </w:tc>
      </w:tr>
    </w:tbl>
    <w:p w:rsidR="009536F7" w:rsidRDefault="009536F7" w:rsidP="009536F7">
      <w:pPr>
        <w:pStyle w:val="Titre4"/>
        <w:numPr>
          <w:ilvl w:val="3"/>
          <w:numId w:val="8"/>
        </w:numPr>
        <w:spacing w:before="120" w:line="240" w:lineRule="auto"/>
        <w:ind w:left="2704"/>
        <w:jc w:val="left"/>
      </w:pPr>
      <w:r>
        <w:t>Product map sample</w:t>
      </w:r>
    </w:p>
    <w:p w:rsidR="009536F7" w:rsidRDefault="009536F7" w:rsidP="009536F7">
      <w:pPr>
        <w:rPr>
          <w:lang w:val="en-US"/>
        </w:rPr>
      </w:pPr>
      <w:r>
        <w:rPr>
          <w:lang w:val="en-US"/>
        </w:rPr>
        <w:t>Product façfaçademple for this façade: see A–P2AODB.xml</w:t>
      </w:r>
    </w:p>
    <w:p w:rsidR="009536F7" w:rsidRDefault="009536F7" w:rsidP="009536F7">
      <w:pPr>
        <w:pStyle w:val="Titre3"/>
        <w:numPr>
          <w:ilvl w:val="2"/>
          <w:numId w:val="8"/>
        </w:numPr>
        <w:spacing w:before="120" w:line="240" w:lineRule="auto"/>
        <w:jc w:val="left"/>
      </w:pPr>
      <w:bookmarkStart w:id="57" w:name="_Toc18921492"/>
      <w:bookmarkStart w:id="58" w:name="_Toc19526854"/>
      <w:r>
        <w:t>A424 Façade</w:t>
      </w:r>
      <w:bookmarkEnd w:id="57"/>
      <w:bookmarkEnd w:id="58"/>
    </w:p>
    <w:p w:rsidR="009536F7" w:rsidRPr="00DD0391" w:rsidRDefault="009536F7" w:rsidP="009536F7">
      <w:pPr>
        <w:rPr>
          <w:lang w:val="en-US"/>
        </w:rPr>
      </w:pPr>
      <w:r w:rsidRPr="000804FE">
        <w:rPr>
          <w:lang w:val="en-US"/>
        </w:rPr>
        <w:t xml:space="preserve">It </w:t>
      </w:r>
      <w:r>
        <w:rPr>
          <w:lang w:val="en-US"/>
        </w:rPr>
        <w:t>is</w:t>
      </w:r>
      <w:r w:rsidRPr="000804FE">
        <w:rPr>
          <w:lang w:val="en-US"/>
        </w:rPr>
        <w:t xml:space="preserve"> possible to generate a product with a façade that uses </w:t>
      </w:r>
      <w:r w:rsidRPr="00DD0391">
        <w:rPr>
          <w:bCs/>
          <w:lang w:val="en-US"/>
        </w:rPr>
        <w:t>different</w:t>
      </w:r>
      <w:r w:rsidRPr="000804FE">
        <w:rPr>
          <w:lang w:val="en-US"/>
        </w:rPr>
        <w:t xml:space="preserve"> data models to instantiate objects and serialize them to a </w:t>
      </w:r>
      <w:r w:rsidRPr="00DD0391">
        <w:rPr>
          <w:bCs/>
          <w:lang w:val="en-US"/>
        </w:rPr>
        <w:t>single</w:t>
      </w:r>
      <w:r>
        <w:rPr>
          <w:lang w:val="en-US"/>
        </w:rPr>
        <w:t xml:space="preserve"> file:</w:t>
      </w:r>
    </w:p>
    <w:p w:rsidR="009536F7" w:rsidRDefault="009536F7" w:rsidP="009536F7">
      <w:pPr>
        <w:jc w:val="center"/>
      </w:pPr>
      <w:r w:rsidRPr="000804FE">
        <w:rPr>
          <w:noProof/>
          <w:lang w:val="fr-FR" w:eastAsia="fr-FR"/>
        </w:rPr>
        <w:lastRenderedPageBreak/>
        <w:drawing>
          <wp:inline distT="0" distB="0" distL="0" distR="0" wp14:anchorId="1FBAABCF" wp14:editId="575DD5E0">
            <wp:extent cx="5832648" cy="4025596"/>
            <wp:effectExtent l="0" t="0" r="0" b="0"/>
            <wp:docPr id="4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2648" cy="402559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536F7" w:rsidRPr="00DD0391" w:rsidRDefault="009536F7" w:rsidP="009536F7"/>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A424 Facade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A424 Façade is a producing a single A424 file.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documentation in DocumentationFacade.docx.</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Façade – name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Fully qualified name of A424 façade is: </w:t>
            </w:r>
            <w:r w:rsidRPr="00697549">
              <w:rPr>
                <w:rFonts w:ascii="Arial" w:hAnsi="Arial" w:cs="Arial"/>
                <w:b/>
                <w:color w:val="800080"/>
                <w:sz w:val="18"/>
                <w:szCs w:val="18"/>
              </w:rPr>
              <w:t>A424DataModel. A424Facade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Façade - output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A424 Façade outputs a single file containing all records.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Façade - version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A424 Façade is compatible with version 1 the conversion engine.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#11.1-02</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Façade - mora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A424 Façade manages Grid Mora feature:</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rPr>
            </w:pPr>
            <w:r w:rsidRPr="00697549">
              <w:rPr>
                <w:rFonts w:ascii="Arial" w:hAnsi="Arial" w:cs="Arial"/>
                <w:color w:val="800080"/>
                <w:sz w:val="18"/>
                <w:szCs w:val="18"/>
              </w:rPr>
              <w:t>Grid mora records are created in memory based on the parameters in input of the façade methods and serialized to a424 format according to arinc A424-20 specification</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rPr>
            </w:pPr>
            <w:r w:rsidRPr="00697549">
              <w:rPr>
                <w:rFonts w:ascii="Arial" w:hAnsi="Arial" w:cs="Arial"/>
                <w:color w:val="800080"/>
                <w:sz w:val="18"/>
                <w:szCs w:val="18"/>
              </w:rPr>
              <w:t>The façade</w:t>
            </w:r>
            <w:r w:rsidRPr="00697549">
              <w:rPr>
                <w:rFonts w:ascii="Arial" w:hAnsi="Arial" w:cs="Arial"/>
                <w:color w:val="800080"/>
                <w:sz w:val="18"/>
                <w:szCs w:val="18"/>
                <w:lang w:val="en-US"/>
              </w:rPr>
              <w:t xml:space="preserve"> can generate a file without header, named mora.ari</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rPr>
            </w:pPr>
            <w:r w:rsidRPr="00697549">
              <w:rPr>
                <w:rFonts w:ascii="Arial" w:hAnsi="Arial" w:cs="Arial"/>
                <w:color w:val="800080"/>
                <w:sz w:val="18"/>
                <w:szCs w:val="18"/>
              </w:rPr>
              <w:t>Output gridmora record is identified from the coordinates of the first point of Mora object geometry</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rPr>
            </w:pPr>
            <w:r w:rsidRPr="00697549">
              <w:rPr>
                <w:rFonts w:ascii="Arial" w:hAnsi="Arial" w:cs="Arial"/>
                <w:color w:val="800080"/>
                <w:sz w:val="18"/>
                <w:szCs w:val="18"/>
              </w:rPr>
              <w:t>Mora value is converted to hundreds of feet (rounded up)</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Airac cycle of the record is the latest airac of all mora objects in the record.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#28.1-03</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SD-ALB-A4F-060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A424 Façade – </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multi-model conversion</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web service is able to generate a product with the façade that uses </w:t>
            </w:r>
            <w:r w:rsidRPr="00697549">
              <w:rPr>
                <w:rFonts w:ascii="Arial" w:hAnsi="Arial" w:cs="Arial"/>
                <w:bCs/>
                <w:color w:val="800080"/>
                <w:sz w:val="18"/>
                <w:szCs w:val="18"/>
                <w:lang w:val="en-US"/>
              </w:rPr>
              <w:t>different</w:t>
            </w:r>
            <w:r w:rsidRPr="00697549">
              <w:rPr>
                <w:rFonts w:ascii="Arial" w:hAnsi="Arial" w:cs="Arial"/>
                <w:color w:val="800080"/>
                <w:sz w:val="18"/>
                <w:szCs w:val="18"/>
                <w:lang w:val="en-US"/>
              </w:rPr>
              <w:t xml:space="preserve"> data models to instantiate objects and serialize them to a </w:t>
            </w:r>
            <w:r w:rsidRPr="00697549">
              <w:rPr>
                <w:rFonts w:ascii="Arial" w:hAnsi="Arial" w:cs="Arial"/>
                <w:bCs/>
                <w:color w:val="800080"/>
                <w:sz w:val="18"/>
                <w:szCs w:val="18"/>
                <w:lang w:val="en-US"/>
              </w:rPr>
              <w:t>single</w:t>
            </w:r>
            <w:r w:rsidRPr="00697549">
              <w:rPr>
                <w:rFonts w:ascii="Arial" w:hAnsi="Arial" w:cs="Arial"/>
                <w:color w:val="800080"/>
                <w:sz w:val="18"/>
                <w:szCs w:val="18"/>
                <w:lang w:val="en-US"/>
              </w:rPr>
              <w:t xml:space="preserve"> file.</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#CM-147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#CM-146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#33.2-06</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A424 Façade – </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Primary continuation conversion</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facade is able to generate an A424 product with primary and continuation records created from A424 DataSource or any others.</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#19.1.0.1-03</w:t>
            </w:r>
          </w:p>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#19.1.0.1-08</w:t>
            </w:r>
          </w:p>
          <w:p w:rsidR="00623FC1" w:rsidRDefault="00951DB0" w:rsidP="009536F7">
            <w:pPr>
              <w:pStyle w:val="Normalexigences"/>
              <w:ind w:left="0"/>
              <w:jc w:val="center"/>
              <w:rPr>
                <w:rFonts w:ascii="Arial" w:hAnsi="Arial" w:cs="Arial"/>
                <w:color w:val="800080"/>
                <w:sz w:val="18"/>
                <w:szCs w:val="18"/>
              </w:rPr>
            </w:pPr>
            <w:r>
              <w:rPr>
                <w:rFonts w:ascii="Arial" w:hAnsi="Arial" w:cs="Arial"/>
                <w:color w:val="800080"/>
                <w:sz w:val="18"/>
                <w:szCs w:val="18"/>
              </w:rPr>
              <w:t>#CM-19</w:t>
            </w:r>
            <w:r w:rsidR="00623FC1">
              <w:rPr>
                <w:rFonts w:ascii="Arial" w:hAnsi="Arial" w:cs="Arial"/>
                <w:color w:val="800080"/>
                <w:sz w:val="18"/>
                <w:szCs w:val="18"/>
              </w:rPr>
              <w:t>1</w:t>
            </w:r>
          </w:p>
          <w:p w:rsidR="00951DB0" w:rsidRDefault="00623FC1" w:rsidP="009536F7">
            <w:pPr>
              <w:pStyle w:val="Normalexigences"/>
              <w:ind w:left="0"/>
              <w:jc w:val="center"/>
              <w:rPr>
                <w:rFonts w:ascii="Arial" w:hAnsi="Arial" w:cs="Arial"/>
                <w:color w:val="800080"/>
                <w:sz w:val="18"/>
                <w:szCs w:val="18"/>
              </w:rPr>
            </w:pPr>
            <w:r>
              <w:rPr>
                <w:rFonts w:ascii="Arial" w:hAnsi="Arial" w:cs="Arial"/>
                <w:color w:val="800080"/>
                <w:sz w:val="18"/>
                <w:szCs w:val="18"/>
              </w:rPr>
              <w:t>#CM-19</w:t>
            </w:r>
            <w:r w:rsidR="00951DB0">
              <w:rPr>
                <w:rFonts w:ascii="Arial" w:hAnsi="Arial" w:cs="Arial"/>
                <w:color w:val="800080"/>
                <w:sz w:val="18"/>
                <w:szCs w:val="18"/>
              </w:rPr>
              <w:t>3</w:t>
            </w:r>
          </w:p>
          <w:p w:rsidR="00951DB0" w:rsidRDefault="00951DB0" w:rsidP="009536F7">
            <w:pPr>
              <w:pStyle w:val="Normalexigences"/>
              <w:ind w:left="0"/>
              <w:jc w:val="center"/>
              <w:rPr>
                <w:rFonts w:ascii="Arial" w:hAnsi="Arial" w:cs="Arial"/>
                <w:color w:val="800080"/>
                <w:sz w:val="18"/>
                <w:szCs w:val="18"/>
              </w:rPr>
            </w:pPr>
            <w:r>
              <w:rPr>
                <w:rFonts w:ascii="Arial" w:hAnsi="Arial" w:cs="Arial"/>
                <w:color w:val="800080"/>
                <w:sz w:val="18"/>
                <w:szCs w:val="18"/>
              </w:rPr>
              <w:t>#CM-194</w:t>
            </w:r>
          </w:p>
          <w:p w:rsidR="00951DB0" w:rsidRDefault="00951DB0" w:rsidP="009536F7">
            <w:pPr>
              <w:pStyle w:val="Normalexigences"/>
              <w:ind w:left="0"/>
              <w:jc w:val="center"/>
              <w:rPr>
                <w:rFonts w:ascii="Arial" w:hAnsi="Arial" w:cs="Arial"/>
                <w:color w:val="800080"/>
                <w:sz w:val="18"/>
                <w:szCs w:val="18"/>
              </w:rPr>
            </w:pPr>
            <w:r>
              <w:rPr>
                <w:rFonts w:ascii="Arial" w:hAnsi="Arial" w:cs="Arial"/>
                <w:color w:val="800080"/>
                <w:sz w:val="18"/>
                <w:szCs w:val="18"/>
              </w:rPr>
              <w:t>#CM-195</w:t>
            </w:r>
          </w:p>
          <w:p w:rsidR="00951DB0" w:rsidRDefault="00951DB0" w:rsidP="009536F7">
            <w:pPr>
              <w:pStyle w:val="Normalexigences"/>
              <w:ind w:left="0"/>
              <w:jc w:val="center"/>
              <w:rPr>
                <w:rFonts w:ascii="Arial" w:hAnsi="Arial" w:cs="Arial"/>
                <w:color w:val="800080"/>
                <w:sz w:val="18"/>
                <w:szCs w:val="18"/>
              </w:rPr>
            </w:pPr>
            <w:r>
              <w:rPr>
                <w:rFonts w:ascii="Arial" w:hAnsi="Arial" w:cs="Arial"/>
                <w:color w:val="800080"/>
                <w:sz w:val="18"/>
                <w:szCs w:val="18"/>
              </w:rPr>
              <w:t>#CM-196</w:t>
            </w:r>
          </w:p>
          <w:p w:rsidR="00FD5BE7" w:rsidRDefault="00FD5BE7" w:rsidP="00D64789">
            <w:pPr>
              <w:pStyle w:val="Normalexigences"/>
              <w:ind w:left="0"/>
              <w:rPr>
                <w:rFonts w:ascii="Arial" w:hAnsi="Arial" w:cs="Arial"/>
                <w:color w:val="800080"/>
                <w:sz w:val="18"/>
                <w:szCs w:val="18"/>
              </w:rPr>
            </w:pPr>
            <w:r>
              <w:rPr>
                <w:rFonts w:ascii="Arial" w:hAnsi="Arial" w:cs="Arial"/>
                <w:color w:val="800080"/>
                <w:sz w:val="18"/>
                <w:szCs w:val="18"/>
              </w:rPr>
              <w:t>#CM-199</w:t>
            </w:r>
          </w:p>
          <w:p w:rsidR="00FD5BE7" w:rsidRDefault="00FD5BE7" w:rsidP="00D64789">
            <w:pPr>
              <w:pStyle w:val="Normalexigences"/>
              <w:ind w:left="0"/>
              <w:rPr>
                <w:rFonts w:ascii="Arial" w:hAnsi="Arial" w:cs="Arial"/>
                <w:color w:val="800080"/>
                <w:sz w:val="18"/>
                <w:szCs w:val="18"/>
              </w:rPr>
            </w:pPr>
            <w:r>
              <w:rPr>
                <w:rFonts w:ascii="Arial" w:hAnsi="Arial" w:cs="Arial"/>
                <w:color w:val="800080"/>
                <w:sz w:val="18"/>
                <w:szCs w:val="18"/>
              </w:rPr>
              <w:t>#CM-202</w:t>
            </w:r>
          </w:p>
          <w:p w:rsidR="00FD5BE7" w:rsidRDefault="00FD5BE7" w:rsidP="00D64789">
            <w:pPr>
              <w:pStyle w:val="Normalexigences"/>
              <w:ind w:left="0"/>
              <w:rPr>
                <w:rFonts w:ascii="Arial" w:hAnsi="Arial" w:cs="Arial"/>
                <w:color w:val="800080"/>
                <w:sz w:val="18"/>
                <w:szCs w:val="18"/>
              </w:rPr>
            </w:pPr>
            <w:r>
              <w:rPr>
                <w:rFonts w:ascii="Arial" w:hAnsi="Arial" w:cs="Arial"/>
                <w:color w:val="800080"/>
                <w:sz w:val="18"/>
                <w:szCs w:val="18"/>
              </w:rPr>
              <w:t>#CM-200</w:t>
            </w:r>
          </w:p>
          <w:p w:rsidR="00FD5BE7" w:rsidRDefault="00FD5BE7" w:rsidP="00D64789">
            <w:pPr>
              <w:pStyle w:val="Normalexigences"/>
              <w:ind w:left="0"/>
              <w:rPr>
                <w:rFonts w:ascii="Arial" w:hAnsi="Arial" w:cs="Arial"/>
                <w:color w:val="800080"/>
                <w:sz w:val="18"/>
                <w:szCs w:val="18"/>
              </w:rPr>
            </w:pPr>
            <w:r>
              <w:rPr>
                <w:rFonts w:ascii="Arial" w:hAnsi="Arial" w:cs="Arial"/>
                <w:color w:val="800080"/>
                <w:sz w:val="18"/>
                <w:szCs w:val="18"/>
              </w:rPr>
              <w:t>#CM-198</w:t>
            </w:r>
          </w:p>
          <w:p w:rsidR="00FD5BE7" w:rsidRDefault="00FD5BE7" w:rsidP="00D64789">
            <w:pPr>
              <w:pStyle w:val="Normalexigences"/>
              <w:ind w:left="0"/>
              <w:rPr>
                <w:rFonts w:ascii="Arial" w:hAnsi="Arial" w:cs="Arial"/>
                <w:color w:val="800080"/>
                <w:sz w:val="18"/>
                <w:szCs w:val="18"/>
              </w:rPr>
            </w:pPr>
            <w:r>
              <w:rPr>
                <w:rFonts w:ascii="Arial" w:hAnsi="Arial" w:cs="Arial"/>
                <w:color w:val="800080"/>
                <w:sz w:val="18"/>
                <w:szCs w:val="18"/>
              </w:rPr>
              <w:t>#CM-201</w:t>
            </w:r>
          </w:p>
          <w:p w:rsidR="00FD168B" w:rsidRDefault="00FD168B" w:rsidP="00D64789">
            <w:pPr>
              <w:pStyle w:val="Normalexigences"/>
              <w:ind w:left="0"/>
              <w:rPr>
                <w:rFonts w:ascii="Arial" w:hAnsi="Arial" w:cs="Arial"/>
                <w:color w:val="800080"/>
                <w:sz w:val="18"/>
                <w:szCs w:val="18"/>
              </w:rPr>
            </w:pPr>
            <w:r>
              <w:rPr>
                <w:rFonts w:ascii="Arial" w:hAnsi="Arial" w:cs="Arial"/>
                <w:color w:val="800080"/>
                <w:sz w:val="18"/>
                <w:szCs w:val="18"/>
              </w:rPr>
              <w:t>#CM-205</w:t>
            </w:r>
          </w:p>
          <w:p w:rsidR="0007170F" w:rsidRDefault="0007170F" w:rsidP="00D64789">
            <w:pPr>
              <w:pStyle w:val="Normalexigences"/>
              <w:ind w:left="0"/>
              <w:rPr>
                <w:rFonts w:ascii="Arial" w:hAnsi="Arial" w:cs="Arial"/>
                <w:color w:val="800080"/>
                <w:sz w:val="18"/>
                <w:szCs w:val="18"/>
              </w:rPr>
            </w:pPr>
            <w:r>
              <w:rPr>
                <w:rFonts w:ascii="Arial" w:hAnsi="Arial" w:cs="Arial"/>
                <w:color w:val="800080"/>
                <w:sz w:val="18"/>
                <w:szCs w:val="18"/>
              </w:rPr>
              <w:t>#CM-222</w:t>
            </w:r>
          </w:p>
          <w:p w:rsidR="0007170F" w:rsidRDefault="0007170F" w:rsidP="00D64789">
            <w:pPr>
              <w:pStyle w:val="Normalexigences"/>
              <w:ind w:left="0"/>
              <w:rPr>
                <w:rFonts w:ascii="Arial" w:hAnsi="Arial" w:cs="Arial"/>
                <w:color w:val="800080"/>
                <w:sz w:val="18"/>
                <w:szCs w:val="18"/>
              </w:rPr>
            </w:pPr>
            <w:r>
              <w:rPr>
                <w:rFonts w:ascii="Arial" w:hAnsi="Arial" w:cs="Arial"/>
                <w:color w:val="800080"/>
                <w:sz w:val="18"/>
                <w:szCs w:val="18"/>
              </w:rPr>
              <w:t>#CM-223</w:t>
            </w:r>
          </w:p>
          <w:p w:rsidR="00371D35" w:rsidRPr="00697549" w:rsidRDefault="00371D35" w:rsidP="00D64789">
            <w:pPr>
              <w:pStyle w:val="Normalexigences"/>
              <w:ind w:left="0"/>
              <w:rPr>
                <w:rFonts w:ascii="Arial" w:hAnsi="Arial" w:cs="Arial"/>
                <w:color w:val="800080"/>
                <w:sz w:val="18"/>
                <w:szCs w:val="18"/>
              </w:rPr>
            </w:pPr>
            <w:r>
              <w:rPr>
                <w:rFonts w:ascii="Arial" w:hAnsi="Arial" w:cs="Arial"/>
                <w:color w:val="800080"/>
                <w:sz w:val="18"/>
                <w:szCs w:val="18"/>
              </w:rPr>
              <w:t>#CM-242</w:t>
            </w:r>
          </w:p>
        </w:tc>
      </w:tr>
      <w:tr w:rsidR="00623FC1" w:rsidRPr="00697549" w:rsidTr="009536F7">
        <w:trPr>
          <w:cantSplit/>
          <w:trHeight w:val="373"/>
        </w:trPr>
        <w:tc>
          <w:tcPr>
            <w:tcW w:w="1809" w:type="dxa"/>
            <w:vAlign w:val="center"/>
          </w:tcPr>
          <w:p w:rsidR="00623FC1" w:rsidRPr="00697549" w:rsidRDefault="00623FC1" w:rsidP="00623FC1">
            <w:pPr>
              <w:pStyle w:val="ReqID"/>
              <w:jc w:val="center"/>
              <w:rPr>
                <w:rFonts w:ascii="Arial" w:hAnsi="Arial" w:cs="Arial"/>
                <w:szCs w:val="18"/>
              </w:rPr>
            </w:pPr>
            <w:r w:rsidRPr="00697549">
              <w:rPr>
                <w:rFonts w:ascii="Arial" w:hAnsi="Arial" w:cs="Arial"/>
                <w:szCs w:val="18"/>
              </w:rPr>
              <w:t>SD-ALB-A4F-07</w:t>
            </w:r>
            <w:r>
              <w:rPr>
                <w:rFonts w:ascii="Arial" w:hAnsi="Arial" w:cs="Arial"/>
                <w:szCs w:val="18"/>
              </w:rPr>
              <w:t>5</w:t>
            </w:r>
          </w:p>
        </w:tc>
        <w:tc>
          <w:tcPr>
            <w:tcW w:w="1560" w:type="dxa"/>
            <w:vAlign w:val="center"/>
          </w:tcPr>
          <w:p w:rsidR="00623FC1" w:rsidRPr="00697549" w:rsidRDefault="00623FC1" w:rsidP="00623FC1">
            <w:pPr>
              <w:pStyle w:val="Cellulejustifi"/>
              <w:jc w:val="center"/>
              <w:rPr>
                <w:rFonts w:ascii="Arial" w:hAnsi="Arial" w:cs="Arial"/>
                <w:color w:val="800080"/>
                <w:sz w:val="18"/>
                <w:szCs w:val="18"/>
              </w:rPr>
            </w:pPr>
            <w:r w:rsidRPr="00697549">
              <w:rPr>
                <w:rFonts w:ascii="Arial" w:hAnsi="Arial" w:cs="Arial"/>
                <w:color w:val="800080"/>
                <w:sz w:val="18"/>
                <w:szCs w:val="18"/>
              </w:rPr>
              <w:t xml:space="preserve">A424 Façade – </w:t>
            </w:r>
          </w:p>
          <w:p w:rsidR="00623FC1" w:rsidRPr="00697549" w:rsidRDefault="00623FC1" w:rsidP="00623FC1">
            <w:pPr>
              <w:pStyle w:val="Cellulejustifi"/>
              <w:jc w:val="center"/>
              <w:rPr>
                <w:rFonts w:ascii="Arial" w:hAnsi="Arial" w:cs="Arial"/>
                <w:color w:val="800080"/>
                <w:sz w:val="18"/>
                <w:szCs w:val="18"/>
              </w:rPr>
            </w:pPr>
            <w:r>
              <w:rPr>
                <w:rFonts w:ascii="Arial" w:hAnsi="Arial" w:cs="Arial"/>
                <w:color w:val="800080"/>
                <w:sz w:val="18"/>
                <w:szCs w:val="18"/>
              </w:rPr>
              <w:t>C</w:t>
            </w:r>
            <w:r w:rsidRPr="00697549">
              <w:rPr>
                <w:rFonts w:ascii="Arial" w:hAnsi="Arial" w:cs="Arial"/>
                <w:color w:val="800080"/>
                <w:sz w:val="18"/>
                <w:szCs w:val="18"/>
              </w:rPr>
              <w:t xml:space="preserve">ontinuation </w:t>
            </w:r>
            <w:r>
              <w:rPr>
                <w:rFonts w:ascii="Arial" w:hAnsi="Arial" w:cs="Arial"/>
                <w:color w:val="800080"/>
                <w:sz w:val="18"/>
                <w:szCs w:val="18"/>
              </w:rPr>
              <w:t>renumbering</w:t>
            </w:r>
          </w:p>
        </w:tc>
        <w:tc>
          <w:tcPr>
            <w:tcW w:w="5811" w:type="dxa"/>
          </w:tcPr>
          <w:p w:rsidR="00826B59" w:rsidRPr="00697549" w:rsidRDefault="00623FC1" w:rsidP="006720C2">
            <w:pPr>
              <w:pStyle w:val="Normalexigences"/>
              <w:ind w:left="0"/>
              <w:rPr>
                <w:rFonts w:ascii="Arial" w:hAnsi="Arial" w:cs="Arial"/>
                <w:color w:val="800080"/>
                <w:sz w:val="18"/>
                <w:szCs w:val="18"/>
                <w:lang w:val="en-US"/>
              </w:rPr>
            </w:pPr>
            <w:r>
              <w:rPr>
                <w:rFonts w:ascii="Arial" w:hAnsi="Arial" w:cs="Arial"/>
                <w:color w:val="800080"/>
                <w:sz w:val="18"/>
                <w:szCs w:val="18"/>
                <w:lang w:val="en-US"/>
              </w:rPr>
              <w:t xml:space="preserve">If a continuation record is skipped, the number of </w:t>
            </w:r>
            <w:r w:rsidR="006720C2">
              <w:rPr>
                <w:rFonts w:ascii="Arial" w:hAnsi="Arial" w:cs="Arial"/>
                <w:color w:val="800080"/>
                <w:sz w:val="18"/>
                <w:szCs w:val="18"/>
                <w:lang w:val="en-US"/>
              </w:rPr>
              <w:t xml:space="preserve">the potential next continuation records </w:t>
            </w:r>
            <w:r>
              <w:rPr>
                <w:rFonts w:ascii="Arial" w:hAnsi="Arial" w:cs="Arial"/>
                <w:color w:val="800080"/>
                <w:sz w:val="18"/>
                <w:szCs w:val="18"/>
                <w:lang w:val="en-US"/>
              </w:rPr>
              <w:t xml:space="preserve">shall be </w:t>
            </w:r>
            <w:r w:rsidR="006720C2">
              <w:rPr>
                <w:rFonts w:ascii="Arial" w:hAnsi="Arial" w:cs="Arial"/>
                <w:color w:val="800080"/>
                <w:sz w:val="18"/>
                <w:szCs w:val="18"/>
                <w:lang w:val="en-US"/>
              </w:rPr>
              <w:t>modified in order to preserve the consistency of numbering.</w:t>
            </w:r>
          </w:p>
          <w:p w:rsidR="00623FC1" w:rsidRPr="00697549" w:rsidRDefault="00826B59" w:rsidP="00826B59">
            <w:pPr>
              <w:pStyle w:val="Normalexigences"/>
              <w:ind w:left="0"/>
              <w:rPr>
                <w:rFonts w:ascii="Arial" w:hAnsi="Arial" w:cs="Arial"/>
                <w:color w:val="800080"/>
                <w:sz w:val="18"/>
                <w:szCs w:val="18"/>
                <w:lang w:val="en-US"/>
              </w:rPr>
            </w:pPr>
            <w:r>
              <w:rPr>
                <w:rFonts w:ascii="Arial" w:hAnsi="Arial" w:cs="Arial"/>
                <w:color w:val="800080"/>
                <w:sz w:val="18"/>
                <w:szCs w:val="18"/>
                <w:lang w:val="en-US"/>
              </w:rPr>
              <w:t>More generally, continuation record numbering shall be consistent in the generated product.</w:t>
            </w:r>
          </w:p>
        </w:tc>
        <w:tc>
          <w:tcPr>
            <w:tcW w:w="1276" w:type="dxa"/>
            <w:vAlign w:val="center"/>
          </w:tcPr>
          <w:p w:rsidR="00623FC1" w:rsidRDefault="00623FC1" w:rsidP="00623FC1">
            <w:pPr>
              <w:pStyle w:val="Normalexigences"/>
              <w:ind w:left="0"/>
              <w:jc w:val="center"/>
              <w:rPr>
                <w:rFonts w:ascii="Arial" w:hAnsi="Arial" w:cs="Arial"/>
                <w:color w:val="800080"/>
                <w:sz w:val="18"/>
                <w:szCs w:val="18"/>
              </w:rPr>
            </w:pPr>
            <w:r>
              <w:rPr>
                <w:rFonts w:ascii="Arial" w:hAnsi="Arial" w:cs="Arial"/>
                <w:color w:val="800080"/>
                <w:sz w:val="18"/>
                <w:szCs w:val="18"/>
              </w:rPr>
              <w:t>#CM-192</w:t>
            </w:r>
          </w:p>
          <w:p w:rsidR="00826B59" w:rsidRPr="00697549" w:rsidRDefault="00826B59" w:rsidP="00623FC1">
            <w:pPr>
              <w:pStyle w:val="Normalexigences"/>
              <w:ind w:left="0"/>
              <w:jc w:val="center"/>
              <w:rPr>
                <w:rFonts w:ascii="Arial" w:hAnsi="Arial" w:cs="Arial"/>
                <w:color w:val="800080"/>
                <w:sz w:val="18"/>
                <w:szCs w:val="18"/>
              </w:rPr>
            </w:pPr>
            <w:r>
              <w:rPr>
                <w:rFonts w:ascii="Arial" w:hAnsi="Arial" w:cs="Arial"/>
                <w:color w:val="800080"/>
                <w:sz w:val="18"/>
                <w:szCs w:val="18"/>
              </w:rPr>
              <w:t>#CM-246</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SD-ALB-A4F-080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A424 Façade – </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Metadata report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A424 façade generates a report containing record counts concerning the A424 output file generated. The report result file is in csv format.</w:t>
            </w:r>
          </w:p>
          <w:p w:rsidR="009536F7" w:rsidRPr="00697549" w:rsidRDefault="009536F7" w:rsidP="009536F7">
            <w:pPr>
              <w:pStyle w:val="Normalexigences"/>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record counts to include in the report are:</w:t>
            </w:r>
          </w:p>
          <w:p w:rsidR="009536F7" w:rsidRPr="00697549" w:rsidRDefault="009536F7" w:rsidP="00B42742">
            <w:pPr>
              <w:pStyle w:val="Normalexigences"/>
              <w:numPr>
                <w:ilvl w:val="0"/>
                <w:numId w:val="70"/>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Record count by record type (without distinction between A424 models)</w:t>
            </w:r>
          </w:p>
          <w:p w:rsidR="009536F7" w:rsidRPr="00697549" w:rsidRDefault="009536F7" w:rsidP="00B42742">
            <w:pPr>
              <w:pStyle w:val="Normalexigences"/>
              <w:numPr>
                <w:ilvl w:val="0"/>
                <w:numId w:val="70"/>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Record count by region (areaCode)</w:t>
            </w:r>
          </w:p>
          <w:p w:rsidR="009536F7" w:rsidRPr="00697549" w:rsidRDefault="009536F7" w:rsidP="00B42742">
            <w:pPr>
              <w:pStyle w:val="Normalexigences"/>
              <w:numPr>
                <w:ilvl w:val="0"/>
                <w:numId w:val="70"/>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Record count by country (first icaoCode on each record)</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Report is created in the generation method of the A424 façade after the Data base generation. Report creation uses counters that are incremented directly from the record’s create/update methods and the finalize method in the façade (no post treatment on generated data base).</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Report output csv file is generated in the same directory than the A424 data base with name Metadata.CSV.</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#35.2-07</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SD-ALB-A4F-090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A424 Façade – </w:t>
            </w:r>
            <w:r w:rsidRPr="00697549">
              <w:rPr>
                <w:rFonts w:ascii="Arial" w:hAnsi="Arial" w:cs="Arial"/>
                <w:color w:val="800080"/>
                <w:sz w:val="18"/>
                <w:szCs w:val="18"/>
                <w:lang w:val="en-US"/>
              </w:rPr>
              <w:t>generateStatReport</w:t>
            </w:r>
          </w:p>
        </w:tc>
        <w:tc>
          <w:tcPr>
            <w:tcW w:w="5811" w:type="dxa"/>
          </w:tcPr>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A424 Façade manages an optional parameter </w:t>
            </w:r>
            <w:r w:rsidRPr="00697549">
              <w:rPr>
                <w:rFonts w:ascii="Arial" w:hAnsi="Arial" w:cs="Arial"/>
                <w:color w:val="800080"/>
                <w:sz w:val="18"/>
                <w:szCs w:val="18"/>
                <w:lang w:val="en-US"/>
              </w:rPr>
              <w:t>generateStatReport</w:t>
            </w:r>
            <w:r w:rsidRPr="00697549">
              <w:rPr>
                <w:rFonts w:ascii="Arial" w:hAnsi="Arial" w:cs="Arial"/>
                <w:color w:val="800080"/>
                <w:sz w:val="18"/>
                <w:szCs w:val="18"/>
              </w:rPr>
              <w:t xml:space="preserve">. </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rPr>
              <w:t xml:space="preserve">The parameter </w:t>
            </w:r>
            <w:r w:rsidRPr="00697549">
              <w:rPr>
                <w:rFonts w:ascii="Arial" w:hAnsi="Arial" w:cs="Arial"/>
                <w:color w:val="800080"/>
                <w:sz w:val="18"/>
                <w:szCs w:val="18"/>
                <w:lang w:val="en-US"/>
              </w:rPr>
              <w:t>value can be true or false.</w:t>
            </w:r>
          </w:p>
          <w:p w:rsidR="009536F7" w:rsidRPr="00697549" w:rsidRDefault="009536F7" w:rsidP="009536F7">
            <w:pPr>
              <w:pStyle w:val="Normalexigences"/>
              <w:tabs>
                <w:tab w:val="left" w:pos="915"/>
              </w:tabs>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If the parameter is present with the value equal true, the metadata report is generated.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#35.2-07</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SD-ALB-A4F-091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Façade transformApproachHoneywell</w:t>
            </w:r>
          </w:p>
        </w:tc>
        <w:tc>
          <w:tcPr>
            <w:tcW w:w="5811" w:type="dxa"/>
          </w:tcPr>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A424 Façade manages an optional parameter transformApproachHoneywell of the product map</w:t>
            </w:r>
          </w:p>
          <w:p w:rsidR="009536F7" w:rsidRPr="00697549" w:rsidRDefault="009536F7" w:rsidP="009536F7">
            <w:pPr>
              <w:pStyle w:val="Normalexigences"/>
              <w:tabs>
                <w:tab w:val="left" w:pos="915"/>
              </w:tabs>
              <w:ind w:left="0"/>
              <w:rPr>
                <w:rFonts w:ascii="Arial" w:hAnsi="Arial" w:cs="Arial"/>
                <w:color w:val="800080"/>
                <w:sz w:val="18"/>
                <w:szCs w:val="18"/>
              </w:rPr>
            </w:pP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rPr>
              <w:t xml:space="preserve">The parameter </w:t>
            </w:r>
            <w:r w:rsidRPr="00697549">
              <w:rPr>
                <w:rFonts w:ascii="Arial" w:hAnsi="Arial" w:cs="Arial"/>
                <w:color w:val="800080"/>
                <w:sz w:val="18"/>
                <w:szCs w:val="18"/>
                <w:lang w:val="en-US"/>
              </w:rPr>
              <w:t>value can be true or false.</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If no parameter the default value of the parameter is false.</w:t>
            </w:r>
          </w:p>
          <w:p w:rsidR="009536F7" w:rsidRPr="00697549" w:rsidRDefault="009536F7" w:rsidP="009536F7">
            <w:pPr>
              <w:pStyle w:val="Normalexigences"/>
              <w:tabs>
                <w:tab w:val="left" w:pos="915"/>
              </w:tabs>
              <w:ind w:left="0"/>
              <w:rPr>
                <w:rFonts w:ascii="Arial" w:hAnsi="Arial" w:cs="Arial"/>
                <w:color w:val="800080"/>
                <w:sz w:val="18"/>
                <w:szCs w:val="18"/>
                <w:lang w:val="en-US"/>
              </w:rPr>
            </w:pP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If false it does not apply transformation on approach</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If true it does apply the transformation as the finalize method conversion as describe in the attached exel file.</w:t>
            </w:r>
          </w:p>
          <w:p w:rsidR="009536F7" w:rsidRPr="00697549" w:rsidRDefault="009536F7" w:rsidP="009536F7">
            <w:pPr>
              <w:pStyle w:val="Normalexigences"/>
              <w:tabs>
                <w:tab w:val="left" w:pos="915"/>
              </w:tab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#CM-150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#CM-129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SD-ALB-A4F-092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A424 Façade transformApproachGE</w:t>
            </w:r>
          </w:p>
        </w:tc>
        <w:tc>
          <w:tcPr>
            <w:tcW w:w="5811" w:type="dxa"/>
          </w:tcPr>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A424 Façade manages an optional parameter transformApproachGE of the product map.</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rPr>
              <w:t xml:space="preserve">The parameter </w:t>
            </w:r>
            <w:r w:rsidRPr="00697549">
              <w:rPr>
                <w:rFonts w:ascii="Arial" w:hAnsi="Arial" w:cs="Arial"/>
                <w:color w:val="800080"/>
                <w:sz w:val="18"/>
                <w:szCs w:val="18"/>
                <w:lang w:val="en-US"/>
              </w:rPr>
              <w:t>value can be true or false.</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If no parameter the default value of the parameter is false.</w:t>
            </w:r>
          </w:p>
          <w:p w:rsidR="009536F7" w:rsidRPr="00697549" w:rsidRDefault="009536F7" w:rsidP="009536F7">
            <w:pPr>
              <w:pStyle w:val="Normalexigences"/>
              <w:tabs>
                <w:tab w:val="left" w:pos="915"/>
              </w:tabs>
              <w:ind w:left="0"/>
              <w:rPr>
                <w:rFonts w:ascii="Arial" w:hAnsi="Arial" w:cs="Arial"/>
                <w:color w:val="800080"/>
                <w:sz w:val="18"/>
                <w:szCs w:val="18"/>
                <w:lang w:val="en-US"/>
              </w:rPr>
            </w:pP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If false it does not apply transformation on approach</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If true it does apply the transformation as the finalize method conversion as describe in the attached exel fi. </w:t>
            </w:r>
          </w:p>
          <w:p w:rsidR="009536F7" w:rsidRPr="00697549" w:rsidRDefault="009536F7" w:rsidP="009536F7">
            <w:pPr>
              <w:pStyle w:val="Normalexigences"/>
              <w:tabs>
                <w:tab w:val="left" w:pos="915"/>
              </w:tab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#CM-149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#CM-129</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SD-ALB-A4F-093</w:t>
            </w:r>
          </w:p>
        </w:tc>
        <w:tc>
          <w:tcPr>
            <w:tcW w:w="1560" w:type="dxa"/>
            <w:vAlign w:val="center"/>
          </w:tcPr>
          <w:p w:rsidR="009536F7" w:rsidRPr="00697549" w:rsidRDefault="009536F7" w:rsidP="009536F7">
            <w:pPr>
              <w:pStyle w:val="Cellulejustifi"/>
              <w:jc w:val="center"/>
              <w:rPr>
                <w:rFonts w:ascii="Arial" w:hAnsi="Arial" w:cs="Arial"/>
                <w:color w:val="800080"/>
                <w:sz w:val="18"/>
                <w:szCs w:val="18"/>
                <w:lang w:val="fr-FR"/>
              </w:rPr>
            </w:pPr>
            <w:r w:rsidRPr="00697549">
              <w:rPr>
                <w:rFonts w:ascii="Arial" w:hAnsi="Arial" w:cs="Arial"/>
                <w:color w:val="800080"/>
                <w:sz w:val="18"/>
                <w:szCs w:val="18"/>
                <w:lang w:val="fr-FR"/>
              </w:rPr>
              <w:t>A424 Façade transformation Enroute Airways records</w:t>
            </w:r>
          </w:p>
        </w:tc>
        <w:tc>
          <w:tcPr>
            <w:tcW w:w="5811" w:type="dxa"/>
          </w:tcPr>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A424 Façade manages an optional parameter transformAirways of the product map.</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The parameter value can be true or false. </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If no parameter the default value is set to false. </w:t>
            </w:r>
          </w:p>
          <w:p w:rsidR="009536F7" w:rsidRPr="00697549" w:rsidRDefault="009536F7" w:rsidP="009536F7">
            <w:pPr>
              <w:pStyle w:val="Normalexigences"/>
              <w:tabs>
                <w:tab w:val="left" w:pos="915"/>
              </w:tabs>
              <w:ind w:left="0"/>
              <w:rPr>
                <w:rFonts w:ascii="Arial" w:hAnsi="Arial" w:cs="Arial"/>
                <w:color w:val="800080"/>
                <w:sz w:val="18"/>
                <w:szCs w:val="18"/>
                <w:lang w:val="en-US"/>
              </w:rPr>
            </w:pP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If the value is false then, do not apply transformation on Enroute Airways. If the value is true apply the transformation and the finalize method conversion rule as describe in the attached exel file.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#CM-148</w:t>
            </w:r>
          </w:p>
        </w:tc>
      </w:tr>
      <w:tr w:rsidR="009536F7" w:rsidRPr="00697549" w:rsidTr="009536F7">
        <w:trPr>
          <w:cantSplit/>
          <w:trHeight w:val="373"/>
        </w:trPr>
        <w:tc>
          <w:tcPr>
            <w:tcW w:w="1809" w:type="dxa"/>
            <w:vAlign w:val="center"/>
          </w:tcPr>
          <w:p w:rsidR="009536F7" w:rsidRPr="00697549" w:rsidRDefault="000F3E89" w:rsidP="009536F7">
            <w:pPr>
              <w:pStyle w:val="ReqID"/>
              <w:jc w:val="center"/>
              <w:rPr>
                <w:rFonts w:ascii="Arial" w:hAnsi="Arial" w:cs="Arial"/>
                <w:szCs w:val="18"/>
              </w:rPr>
            </w:pPr>
            <w:r>
              <w:rPr>
                <w:rFonts w:ascii="Arial" w:hAnsi="Arial" w:cs="Arial"/>
                <w:szCs w:val="18"/>
              </w:rPr>
              <w:t>SD-ALB-A4F-094</w:t>
            </w:r>
          </w:p>
        </w:tc>
        <w:tc>
          <w:tcPr>
            <w:tcW w:w="1560" w:type="dxa"/>
            <w:vAlign w:val="center"/>
          </w:tcPr>
          <w:p w:rsidR="009536F7" w:rsidRPr="00697549" w:rsidRDefault="009536F7" w:rsidP="009536F7">
            <w:pPr>
              <w:pStyle w:val="Cellulejustifi"/>
              <w:jc w:val="center"/>
              <w:rPr>
                <w:rFonts w:ascii="Arial" w:hAnsi="Arial" w:cs="Arial"/>
                <w:color w:val="800080"/>
                <w:sz w:val="18"/>
                <w:szCs w:val="18"/>
                <w:lang w:val="fr-FR"/>
              </w:rPr>
            </w:pPr>
            <w:r w:rsidRPr="00697549">
              <w:rPr>
                <w:rFonts w:ascii="Arial" w:hAnsi="Arial" w:cs="Arial"/>
                <w:color w:val="800080"/>
                <w:sz w:val="18"/>
                <w:szCs w:val="18"/>
                <w:lang w:val="fr-FR"/>
              </w:rPr>
              <w:t>A424 Façade transformation Runway records</w:t>
            </w:r>
          </w:p>
        </w:tc>
        <w:tc>
          <w:tcPr>
            <w:tcW w:w="5811" w:type="dxa"/>
          </w:tcPr>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Special transformation for the customer Thales TAWS</w:t>
            </w:r>
          </w:p>
          <w:p w:rsidR="009536F7" w:rsidRPr="00697549" w:rsidRDefault="009536F7" w:rsidP="009536F7">
            <w:pPr>
              <w:pStyle w:val="Normalexigences"/>
              <w:tabs>
                <w:tab w:val="left" w:pos="915"/>
              </w:tabs>
              <w:ind w:left="0"/>
              <w:rPr>
                <w:rFonts w:ascii="Arial" w:hAnsi="Arial" w:cs="Arial"/>
                <w:color w:val="800080"/>
                <w:sz w:val="18"/>
                <w:szCs w:val="18"/>
                <w:lang w:val="en-US"/>
              </w:rPr>
            </w:pP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A424 Façade manage a parameter which is false by default. </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If the parameter is false, do not apply the transformation. </w:t>
            </w:r>
          </w:p>
          <w:p w:rsidR="009536F7"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If the parameter is set to true then transform all records PG present. In the finalize method.</w:t>
            </w:r>
          </w:p>
          <w:p w:rsidR="00530C5A" w:rsidRDefault="00530C5A" w:rsidP="00530C5A">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A424 Façade manage</w:t>
            </w:r>
            <w:r w:rsidR="00801EB0">
              <w:rPr>
                <w:rFonts w:ascii="Arial" w:hAnsi="Arial" w:cs="Arial"/>
                <w:color w:val="800080"/>
                <w:sz w:val="18"/>
                <w:szCs w:val="18"/>
                <w:lang w:val="en-US"/>
              </w:rPr>
              <w:t>s</w:t>
            </w:r>
            <w:r w:rsidRPr="00697549">
              <w:rPr>
                <w:rFonts w:ascii="Arial" w:hAnsi="Arial" w:cs="Arial"/>
                <w:color w:val="800080"/>
                <w:sz w:val="18"/>
                <w:szCs w:val="18"/>
                <w:lang w:val="en-US"/>
              </w:rPr>
              <w:t xml:space="preserve"> a parameter which is false by default</w:t>
            </w:r>
            <w:r>
              <w:rPr>
                <w:rFonts w:ascii="Arial" w:hAnsi="Arial" w:cs="Arial"/>
                <w:color w:val="800080"/>
                <w:sz w:val="18"/>
                <w:szCs w:val="18"/>
                <w:lang w:val="en-US"/>
              </w:rPr>
              <w:t xml:space="preserve"> and true if the customer is GE or </w:t>
            </w:r>
            <w:r w:rsidR="00E77966" w:rsidRPr="00697549">
              <w:rPr>
                <w:rFonts w:ascii="Arial" w:hAnsi="Arial" w:cs="Arial"/>
                <w:color w:val="800080"/>
                <w:sz w:val="18"/>
                <w:szCs w:val="18"/>
              </w:rPr>
              <w:t>Honeywell</w:t>
            </w:r>
            <w:r w:rsidRPr="00697549">
              <w:rPr>
                <w:rFonts w:ascii="Arial" w:hAnsi="Arial" w:cs="Arial"/>
                <w:color w:val="800080"/>
                <w:sz w:val="18"/>
                <w:szCs w:val="18"/>
                <w:lang w:val="en-US"/>
              </w:rPr>
              <w:t xml:space="preserve">. </w:t>
            </w:r>
            <w:r w:rsidR="00E77966">
              <w:rPr>
                <w:rFonts w:ascii="Arial" w:hAnsi="Arial" w:cs="Arial"/>
                <w:color w:val="800080"/>
                <w:sz w:val="18"/>
                <w:szCs w:val="18"/>
                <w:lang w:val="en-US"/>
              </w:rPr>
              <w:t>If this parameter is false,</w:t>
            </w:r>
            <w:r w:rsidR="008076AC">
              <w:rPr>
                <w:rFonts w:ascii="Arial" w:hAnsi="Arial" w:cs="Arial"/>
                <w:color w:val="800080"/>
                <w:sz w:val="18"/>
                <w:szCs w:val="18"/>
                <w:lang w:val="en-US"/>
              </w:rPr>
              <w:t xml:space="preserve"> columns</w:t>
            </w:r>
            <w:r w:rsidR="00E77966">
              <w:rPr>
                <w:rFonts w:ascii="Arial" w:hAnsi="Arial" w:cs="Arial"/>
                <w:color w:val="800080"/>
                <w:sz w:val="18"/>
                <w:szCs w:val="18"/>
                <w:lang w:val="en-US"/>
              </w:rPr>
              <w:t xml:space="preserve"> Runway Accuracy Compliance Flag and Landing Threshold Elevation Accuracy Compliance Flag </w:t>
            </w:r>
            <w:r w:rsidR="00801EB0">
              <w:rPr>
                <w:rFonts w:ascii="Arial" w:hAnsi="Arial" w:cs="Arial"/>
                <w:color w:val="800080"/>
                <w:sz w:val="18"/>
                <w:szCs w:val="18"/>
                <w:lang w:val="en-US"/>
              </w:rPr>
              <w:t>are</w:t>
            </w:r>
            <w:r w:rsidR="00E77966">
              <w:rPr>
                <w:rFonts w:ascii="Arial" w:hAnsi="Arial" w:cs="Arial"/>
                <w:color w:val="800080"/>
                <w:sz w:val="18"/>
                <w:szCs w:val="18"/>
                <w:lang w:val="en-US"/>
              </w:rPr>
              <w:t xml:space="preserve"> empty. If this parameter is set to true, in the finalize method there is a comparison with ADBLucem</w:t>
            </w:r>
            <w:r w:rsidR="00801EB0">
              <w:rPr>
                <w:rFonts w:ascii="Arial" w:hAnsi="Arial" w:cs="Arial"/>
                <w:color w:val="800080"/>
                <w:sz w:val="18"/>
                <w:szCs w:val="18"/>
                <w:lang w:val="en-US"/>
              </w:rPr>
              <w:t xml:space="preserve"> database</w:t>
            </w:r>
            <w:r w:rsidR="008076AC">
              <w:rPr>
                <w:rFonts w:ascii="Arial" w:hAnsi="Arial" w:cs="Arial"/>
                <w:color w:val="800080"/>
                <w:sz w:val="18"/>
                <w:szCs w:val="18"/>
                <w:lang w:val="en-US"/>
              </w:rPr>
              <w:t xml:space="preserve">. According the result of the comparison column Runway Accuracy Compliance Flag and Landing Threshold Elevation Accuracy Compliance Flag </w:t>
            </w:r>
            <w:r w:rsidR="00801EB0">
              <w:rPr>
                <w:rFonts w:ascii="Arial" w:hAnsi="Arial" w:cs="Arial"/>
                <w:color w:val="800080"/>
                <w:sz w:val="18"/>
                <w:szCs w:val="18"/>
                <w:lang w:val="en-US"/>
              </w:rPr>
              <w:t>are</w:t>
            </w:r>
            <w:r w:rsidR="008076AC">
              <w:rPr>
                <w:rFonts w:ascii="Arial" w:hAnsi="Arial" w:cs="Arial"/>
                <w:color w:val="800080"/>
                <w:sz w:val="18"/>
                <w:szCs w:val="18"/>
                <w:lang w:val="en-US"/>
              </w:rPr>
              <w:t xml:space="preserve"> fill</w:t>
            </w:r>
            <w:r w:rsidR="00801EB0">
              <w:rPr>
                <w:rFonts w:ascii="Arial" w:hAnsi="Arial" w:cs="Arial"/>
                <w:color w:val="800080"/>
                <w:sz w:val="18"/>
                <w:szCs w:val="18"/>
                <w:lang w:val="en-US"/>
              </w:rPr>
              <w:t>ed</w:t>
            </w:r>
          </w:p>
          <w:p w:rsidR="00801EB0" w:rsidRPr="00697549" w:rsidRDefault="00801EB0" w:rsidP="00801EB0">
            <w:pPr>
              <w:pStyle w:val="Normalexigences"/>
              <w:tabs>
                <w:tab w:val="left" w:pos="915"/>
              </w:tabs>
              <w:ind w:left="0"/>
              <w:rPr>
                <w:rFonts w:ascii="Arial" w:hAnsi="Arial" w:cs="Arial"/>
                <w:color w:val="800080"/>
                <w:sz w:val="18"/>
                <w:szCs w:val="18"/>
                <w:lang w:val="en-US"/>
              </w:rPr>
            </w:pPr>
            <w:r>
              <w:rPr>
                <w:rFonts w:ascii="Arial" w:hAnsi="Arial" w:cs="Arial"/>
                <w:color w:val="800080"/>
                <w:sz w:val="18"/>
                <w:szCs w:val="18"/>
                <w:lang w:val="en-US"/>
              </w:rPr>
              <w:t>Comparison rules are described in the following file : “</w:t>
            </w:r>
            <w:r w:rsidRPr="00801EB0">
              <w:rPr>
                <w:rFonts w:ascii="Arial" w:hAnsi="Arial" w:cs="Arial"/>
                <w:color w:val="800080"/>
                <w:sz w:val="18"/>
                <w:szCs w:val="18"/>
                <w:lang w:val="en-US"/>
              </w:rPr>
              <w:t>RW Accuracy Flags - WAPP comparison requirements.docx</w:t>
            </w:r>
            <w:r>
              <w:rPr>
                <w:rFonts w:ascii="Arial" w:hAnsi="Arial" w:cs="Arial"/>
                <w:color w:val="800080"/>
                <w:sz w:val="18"/>
                <w:szCs w:val="18"/>
                <w:lang w:val="en-US"/>
              </w:rPr>
              <w:t>”</w:t>
            </w:r>
          </w:p>
          <w:p w:rsidR="00530C5A" w:rsidRPr="00697549" w:rsidRDefault="00530C5A" w:rsidP="009536F7">
            <w:pPr>
              <w:pStyle w:val="Normalexigences"/>
              <w:tabs>
                <w:tab w:val="left" w:pos="915"/>
              </w:tabs>
              <w:ind w:left="0"/>
              <w:rPr>
                <w:rFonts w:ascii="Arial" w:hAnsi="Arial" w:cs="Arial"/>
                <w:color w:val="800080"/>
                <w:sz w:val="18"/>
                <w:szCs w:val="18"/>
                <w:lang w:val="en-US"/>
              </w:rPr>
            </w:pPr>
          </w:p>
        </w:tc>
        <w:tc>
          <w:tcPr>
            <w:tcW w:w="1276" w:type="dxa"/>
            <w:vAlign w:val="center"/>
          </w:tcPr>
          <w:p w:rsidR="009536F7"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#CM-65</w:t>
            </w:r>
          </w:p>
          <w:p w:rsidR="008076AC" w:rsidRPr="00697549" w:rsidRDefault="008076AC" w:rsidP="009536F7">
            <w:pPr>
              <w:pStyle w:val="Normalexigences"/>
              <w:ind w:left="0"/>
              <w:jc w:val="center"/>
              <w:rPr>
                <w:rFonts w:ascii="Arial" w:hAnsi="Arial" w:cs="Arial"/>
                <w:color w:val="800080"/>
                <w:sz w:val="18"/>
                <w:szCs w:val="18"/>
                <w:lang w:val="en-US"/>
              </w:rPr>
            </w:pPr>
            <w:r>
              <w:rPr>
                <w:rFonts w:ascii="Arial" w:hAnsi="Arial" w:cs="Arial"/>
                <w:color w:val="800080"/>
                <w:sz w:val="18"/>
                <w:szCs w:val="18"/>
                <w:lang w:val="en-US"/>
              </w:rPr>
              <w:t>#CM-113</w:t>
            </w:r>
          </w:p>
        </w:tc>
      </w:tr>
      <w:tr w:rsidR="000F3E89" w:rsidRPr="00697549" w:rsidTr="009536F7">
        <w:trPr>
          <w:cantSplit/>
          <w:trHeight w:val="373"/>
        </w:trPr>
        <w:tc>
          <w:tcPr>
            <w:tcW w:w="1809" w:type="dxa"/>
            <w:vAlign w:val="center"/>
          </w:tcPr>
          <w:p w:rsidR="000F3E89" w:rsidRPr="00697549" w:rsidRDefault="000F3E89" w:rsidP="000F3E89">
            <w:pPr>
              <w:pStyle w:val="ReqID"/>
              <w:jc w:val="center"/>
              <w:rPr>
                <w:rFonts w:ascii="Arial" w:hAnsi="Arial" w:cs="Arial"/>
                <w:szCs w:val="18"/>
              </w:rPr>
            </w:pPr>
            <w:r>
              <w:rPr>
                <w:rFonts w:ascii="Arial" w:hAnsi="Arial" w:cs="Arial"/>
                <w:szCs w:val="18"/>
              </w:rPr>
              <w:lastRenderedPageBreak/>
              <w:t>SD-ALB-A4F-095</w:t>
            </w:r>
          </w:p>
        </w:tc>
        <w:tc>
          <w:tcPr>
            <w:tcW w:w="1560" w:type="dxa"/>
            <w:vAlign w:val="center"/>
          </w:tcPr>
          <w:p w:rsidR="000F3E89" w:rsidRPr="00697549" w:rsidRDefault="00954561" w:rsidP="000F3E89">
            <w:pPr>
              <w:pStyle w:val="Cellulejustifi"/>
              <w:jc w:val="center"/>
              <w:rPr>
                <w:rFonts w:ascii="Arial" w:hAnsi="Arial" w:cs="Arial"/>
                <w:color w:val="800080"/>
                <w:sz w:val="18"/>
                <w:szCs w:val="18"/>
                <w:lang w:val="fr-FR"/>
              </w:rPr>
            </w:pPr>
            <w:r w:rsidRPr="00954561">
              <w:rPr>
                <w:rFonts w:ascii="Arial" w:hAnsi="Arial" w:cs="Arial"/>
                <w:color w:val="800080"/>
                <w:sz w:val="18"/>
                <w:szCs w:val="18"/>
                <w:lang w:val="fr-FR"/>
              </w:rPr>
              <w:t>A424 façade transformation missing route type Z</w:t>
            </w:r>
          </w:p>
        </w:tc>
        <w:tc>
          <w:tcPr>
            <w:tcW w:w="5811" w:type="dxa"/>
          </w:tcPr>
          <w:p w:rsidR="008931F9" w:rsidRPr="008931F9" w:rsidRDefault="008931F9" w:rsidP="008931F9">
            <w:pPr>
              <w:pStyle w:val="Normalexigences"/>
              <w:tabs>
                <w:tab w:val="left" w:pos="915"/>
              </w:tabs>
              <w:ind w:left="0"/>
              <w:rPr>
                <w:rFonts w:ascii="Arial" w:hAnsi="Arial" w:cs="Arial"/>
                <w:color w:val="800080"/>
                <w:sz w:val="18"/>
                <w:szCs w:val="18"/>
                <w:lang w:val="en-US"/>
              </w:rPr>
            </w:pPr>
            <w:r w:rsidRPr="008931F9">
              <w:rPr>
                <w:rFonts w:ascii="Arial" w:hAnsi="Arial" w:cs="Arial"/>
                <w:color w:val="800080"/>
                <w:sz w:val="18"/>
                <w:szCs w:val="18"/>
                <w:lang w:val="en-US"/>
              </w:rPr>
              <w:t>A424 Façade manages an optional parameter transformAirways of the product map.</w:t>
            </w:r>
          </w:p>
          <w:p w:rsidR="008931F9" w:rsidRPr="008931F9" w:rsidRDefault="008931F9" w:rsidP="008931F9">
            <w:pPr>
              <w:pStyle w:val="Normalexigences"/>
              <w:tabs>
                <w:tab w:val="left" w:pos="915"/>
              </w:tabs>
              <w:ind w:left="0"/>
              <w:rPr>
                <w:rFonts w:ascii="Arial" w:hAnsi="Arial" w:cs="Arial"/>
                <w:color w:val="800080"/>
                <w:sz w:val="18"/>
                <w:szCs w:val="18"/>
                <w:lang w:val="en-US"/>
              </w:rPr>
            </w:pPr>
            <w:r w:rsidRPr="008931F9">
              <w:rPr>
                <w:rFonts w:ascii="Arial" w:hAnsi="Arial" w:cs="Arial"/>
                <w:color w:val="800080"/>
                <w:sz w:val="18"/>
                <w:szCs w:val="18"/>
                <w:lang w:val="en-US"/>
              </w:rPr>
              <w:t>The parameter value can be true or false.</w:t>
            </w:r>
          </w:p>
          <w:p w:rsidR="008931F9" w:rsidRPr="008931F9" w:rsidRDefault="008931F9" w:rsidP="008931F9">
            <w:pPr>
              <w:pStyle w:val="Normalexigences"/>
              <w:tabs>
                <w:tab w:val="left" w:pos="915"/>
              </w:tabs>
              <w:ind w:left="0"/>
              <w:rPr>
                <w:rFonts w:ascii="Arial" w:hAnsi="Arial" w:cs="Arial"/>
                <w:color w:val="800080"/>
                <w:sz w:val="18"/>
                <w:szCs w:val="18"/>
                <w:lang w:val="en-US"/>
              </w:rPr>
            </w:pPr>
            <w:r w:rsidRPr="008931F9">
              <w:rPr>
                <w:rFonts w:ascii="Arial" w:hAnsi="Arial" w:cs="Arial"/>
                <w:color w:val="800080"/>
                <w:sz w:val="18"/>
                <w:szCs w:val="18"/>
                <w:lang w:val="en-US"/>
              </w:rPr>
              <w:t>If no parameter, the default value is set to false.</w:t>
            </w:r>
          </w:p>
          <w:p w:rsidR="000F3E89" w:rsidRPr="008931F9" w:rsidRDefault="008931F9" w:rsidP="008931F9">
            <w:pPr>
              <w:pStyle w:val="Normalexigences"/>
              <w:tabs>
                <w:tab w:val="left" w:pos="915"/>
              </w:tabs>
              <w:ind w:left="0"/>
              <w:rPr>
                <w:rFonts w:ascii="Arial" w:hAnsi="Arial" w:cs="Arial"/>
                <w:color w:val="800080"/>
                <w:sz w:val="18"/>
                <w:szCs w:val="18"/>
                <w:lang w:val="en-US"/>
              </w:rPr>
            </w:pPr>
            <w:r w:rsidRPr="008931F9">
              <w:rPr>
                <w:rFonts w:ascii="Arial" w:hAnsi="Arial" w:cs="Arial"/>
                <w:color w:val="800080"/>
                <w:sz w:val="18"/>
                <w:szCs w:val="18"/>
                <w:lang w:val="en-US"/>
              </w:rPr>
              <w:t>If the value is true apply the transformation Missed approach route type Z</w:t>
            </w:r>
          </w:p>
        </w:tc>
        <w:tc>
          <w:tcPr>
            <w:tcW w:w="1276" w:type="dxa"/>
            <w:vAlign w:val="center"/>
          </w:tcPr>
          <w:p w:rsidR="000F3E89" w:rsidRPr="00697549" w:rsidRDefault="002B157A" w:rsidP="000F3E89">
            <w:pPr>
              <w:pStyle w:val="Normalexigences"/>
              <w:ind w:left="0"/>
              <w:jc w:val="center"/>
              <w:rPr>
                <w:rFonts w:ascii="Arial" w:hAnsi="Arial" w:cs="Arial"/>
                <w:color w:val="800080"/>
                <w:sz w:val="18"/>
                <w:szCs w:val="18"/>
                <w:lang w:val="en-US"/>
              </w:rPr>
            </w:pPr>
            <w:r>
              <w:rPr>
                <w:rFonts w:ascii="Arial" w:hAnsi="Arial" w:cs="Arial"/>
                <w:color w:val="800080"/>
                <w:sz w:val="18"/>
                <w:szCs w:val="18"/>
                <w:lang w:val="en-US"/>
              </w:rPr>
              <w:t>#CM-172</w:t>
            </w:r>
          </w:p>
        </w:tc>
      </w:tr>
      <w:tr w:rsidR="000F3E89" w:rsidRPr="00697549" w:rsidTr="009536F7">
        <w:trPr>
          <w:cantSplit/>
          <w:trHeight w:val="373"/>
        </w:trPr>
        <w:tc>
          <w:tcPr>
            <w:tcW w:w="1809" w:type="dxa"/>
            <w:vAlign w:val="center"/>
          </w:tcPr>
          <w:p w:rsidR="000F3E89" w:rsidRPr="00697549" w:rsidRDefault="000F3E89" w:rsidP="000F3E89">
            <w:pPr>
              <w:pStyle w:val="ReqID"/>
              <w:jc w:val="center"/>
              <w:rPr>
                <w:rFonts w:ascii="Arial" w:hAnsi="Arial" w:cs="Arial"/>
                <w:szCs w:val="18"/>
              </w:rPr>
            </w:pPr>
            <w:r w:rsidRPr="00697549">
              <w:rPr>
                <w:rFonts w:ascii="Arial" w:hAnsi="Arial" w:cs="Arial"/>
                <w:szCs w:val="18"/>
              </w:rPr>
              <w:t>SD-ALB-A4F-100</w:t>
            </w:r>
          </w:p>
        </w:tc>
        <w:tc>
          <w:tcPr>
            <w:tcW w:w="1560" w:type="dxa"/>
            <w:vAlign w:val="center"/>
          </w:tcPr>
          <w:p w:rsidR="000F3E89" w:rsidRPr="00697549" w:rsidRDefault="000F3E89" w:rsidP="000F3E89">
            <w:pPr>
              <w:pStyle w:val="Cellulejustifi"/>
              <w:jc w:val="center"/>
              <w:rPr>
                <w:rFonts w:ascii="Arial" w:hAnsi="Arial" w:cs="Arial"/>
                <w:color w:val="800080"/>
                <w:sz w:val="18"/>
                <w:szCs w:val="18"/>
              </w:rPr>
            </w:pPr>
            <w:r w:rsidRPr="00697549">
              <w:rPr>
                <w:rFonts w:ascii="Arial" w:hAnsi="Arial" w:cs="Arial"/>
                <w:color w:val="800080"/>
                <w:sz w:val="18"/>
                <w:szCs w:val="18"/>
              </w:rPr>
              <w:t xml:space="preserve">A424 Façade – </w:t>
            </w:r>
            <w:r w:rsidRPr="00697549">
              <w:rPr>
                <w:rFonts w:ascii="Arial" w:hAnsi="Arial" w:cs="Arial"/>
                <w:color w:val="800080"/>
                <w:sz w:val="18"/>
                <w:szCs w:val="18"/>
                <w:lang w:val="en-US"/>
              </w:rPr>
              <w:t>generateHeader</w:t>
            </w:r>
          </w:p>
        </w:tc>
        <w:tc>
          <w:tcPr>
            <w:tcW w:w="5811" w:type="dxa"/>
          </w:tcPr>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A424 Façade manages an optional parameter </w:t>
            </w:r>
            <w:r w:rsidRPr="00697549">
              <w:rPr>
                <w:rFonts w:ascii="Arial" w:hAnsi="Arial" w:cs="Arial"/>
                <w:color w:val="800080"/>
                <w:sz w:val="18"/>
                <w:szCs w:val="18"/>
                <w:lang w:val="en-US"/>
              </w:rPr>
              <w:t>generateHeader</w:t>
            </w:r>
            <w:r w:rsidRPr="00697549">
              <w:rPr>
                <w:rFonts w:ascii="Arial" w:hAnsi="Arial" w:cs="Arial"/>
                <w:color w:val="800080"/>
                <w:sz w:val="18"/>
                <w:szCs w:val="18"/>
              </w:rPr>
              <w:t xml:space="preserve">. </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rPr>
              <w:t xml:space="preserve">The parameter </w:t>
            </w:r>
            <w:r w:rsidRPr="00697549">
              <w:rPr>
                <w:rFonts w:ascii="Arial" w:hAnsi="Arial" w:cs="Arial"/>
                <w:color w:val="800080"/>
                <w:sz w:val="18"/>
                <w:szCs w:val="18"/>
                <w:lang w:val="en-US"/>
              </w:rPr>
              <w:t>value can be true or false.</w:t>
            </w:r>
          </w:p>
          <w:p w:rsidR="000F3E89" w:rsidRPr="00697549" w:rsidRDefault="000F3E89" w:rsidP="000F3E89">
            <w:pPr>
              <w:pStyle w:val="Normalexigences"/>
              <w:tabs>
                <w:tab w:val="left" w:pos="915"/>
              </w:tabs>
              <w:rPr>
                <w:rFonts w:ascii="Arial" w:hAnsi="Arial" w:cs="Arial"/>
                <w:color w:val="800080"/>
                <w:sz w:val="18"/>
                <w:szCs w:val="18"/>
                <w:lang w:val="en-US"/>
              </w:rPr>
            </w:pP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lang w:val="en-US"/>
              </w:rPr>
              <w:t>If the parameter is present with the value equal true, the A424 header is generated and added in output database.</w:t>
            </w:r>
          </w:p>
        </w:tc>
        <w:tc>
          <w:tcPr>
            <w:tcW w:w="1276" w:type="dxa"/>
            <w:vAlign w:val="center"/>
          </w:tcPr>
          <w:p w:rsidR="000F3E89" w:rsidRPr="00697549" w:rsidRDefault="000F3E89" w:rsidP="000F3E89">
            <w:pPr>
              <w:pStyle w:val="Normalexigences"/>
              <w:ind w:left="0"/>
              <w:jc w:val="center"/>
              <w:rPr>
                <w:rFonts w:ascii="Arial" w:hAnsi="Arial" w:cs="Arial"/>
                <w:color w:val="800080"/>
                <w:sz w:val="18"/>
                <w:szCs w:val="18"/>
              </w:rPr>
            </w:pPr>
            <w:r w:rsidRPr="00697549">
              <w:rPr>
                <w:rFonts w:ascii="Arial" w:hAnsi="Arial" w:cs="Arial"/>
                <w:color w:val="800080"/>
                <w:sz w:val="18"/>
                <w:szCs w:val="18"/>
              </w:rPr>
              <w:t>#35.2-12</w:t>
            </w:r>
          </w:p>
        </w:tc>
      </w:tr>
      <w:tr w:rsidR="000F3E89" w:rsidRPr="00697549" w:rsidTr="009536F7">
        <w:trPr>
          <w:cantSplit/>
          <w:trHeight w:val="373"/>
        </w:trPr>
        <w:tc>
          <w:tcPr>
            <w:tcW w:w="1809" w:type="dxa"/>
            <w:vAlign w:val="center"/>
          </w:tcPr>
          <w:p w:rsidR="000F3E89" w:rsidRPr="00697549" w:rsidRDefault="000F3E89" w:rsidP="000F3E89">
            <w:pPr>
              <w:pStyle w:val="ReqID"/>
              <w:jc w:val="center"/>
              <w:rPr>
                <w:rFonts w:ascii="Arial" w:hAnsi="Arial" w:cs="Arial"/>
                <w:szCs w:val="18"/>
              </w:rPr>
            </w:pPr>
            <w:r w:rsidRPr="00697549">
              <w:rPr>
                <w:rFonts w:ascii="Arial" w:hAnsi="Arial" w:cs="Arial"/>
                <w:szCs w:val="18"/>
              </w:rPr>
              <w:t>SD-ALB-A4F-110</w:t>
            </w:r>
          </w:p>
        </w:tc>
        <w:tc>
          <w:tcPr>
            <w:tcW w:w="1560" w:type="dxa"/>
            <w:vAlign w:val="center"/>
          </w:tcPr>
          <w:p w:rsidR="000F3E89" w:rsidRPr="00697549" w:rsidRDefault="000F3E89" w:rsidP="000F3E89">
            <w:pPr>
              <w:pStyle w:val="Cellulejustifi"/>
              <w:jc w:val="center"/>
              <w:rPr>
                <w:rFonts w:ascii="Arial" w:hAnsi="Arial" w:cs="Arial"/>
                <w:color w:val="800080"/>
                <w:sz w:val="18"/>
                <w:szCs w:val="18"/>
              </w:rPr>
            </w:pPr>
            <w:r w:rsidRPr="00697549">
              <w:rPr>
                <w:rFonts w:ascii="Arial" w:hAnsi="Arial" w:cs="Arial"/>
                <w:color w:val="800080"/>
                <w:sz w:val="18"/>
                <w:szCs w:val="18"/>
              </w:rPr>
              <w:t>A424 Façade – merge</w:t>
            </w:r>
          </w:p>
        </w:tc>
        <w:tc>
          <w:tcPr>
            <w:tcW w:w="5811" w:type="dxa"/>
          </w:tcPr>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This method analyzes the output directory content and merge all A424 files to a single file and all metadata.csv files to a single file.</w:t>
            </w:r>
          </w:p>
          <w:p w:rsidR="000F3E89" w:rsidRPr="00697549" w:rsidRDefault="000F3E89" w:rsidP="000F3E89">
            <w:pPr>
              <w:pStyle w:val="Normalexigences"/>
              <w:tabs>
                <w:tab w:val="left" w:pos="915"/>
              </w:tabs>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For A424 files :</w:t>
            </w:r>
          </w:p>
          <w:p w:rsidR="000F3E89" w:rsidRPr="00697549" w:rsidRDefault="000F3E89" w:rsidP="000F3E89">
            <w:pPr>
              <w:pStyle w:val="Normalexigences"/>
              <w:numPr>
                <w:ilvl w:val="0"/>
                <w:numId w:val="74"/>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Concatenate all lines from all file in a single file</w:t>
            </w:r>
          </w:p>
          <w:p w:rsidR="000F3E89" w:rsidRPr="00697549" w:rsidRDefault="000F3E89" w:rsidP="000F3E89">
            <w:pPr>
              <w:pStyle w:val="Normalexigences"/>
              <w:numPr>
                <w:ilvl w:val="0"/>
                <w:numId w:val="74"/>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Order all lines in the final file alphabetically</w:t>
            </w:r>
          </w:p>
          <w:p w:rsidR="000F3E89" w:rsidRPr="00697549" w:rsidRDefault="000F3E89" w:rsidP="000F3E89">
            <w:pPr>
              <w:pStyle w:val="Normalexigences"/>
              <w:numPr>
                <w:ilvl w:val="0"/>
                <w:numId w:val="74"/>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Increment File Record Number on each line (character 124 to 128)</w:t>
            </w:r>
          </w:p>
          <w:p w:rsidR="000F3E89" w:rsidRPr="00697549" w:rsidRDefault="000F3E89" w:rsidP="000F3E89">
            <w:pPr>
              <w:pStyle w:val="Normalexigences"/>
              <w:numPr>
                <w:ilvl w:val="0"/>
                <w:numId w:val="74"/>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Generate Header if option activated in product map</w:t>
            </w:r>
          </w:p>
          <w:p w:rsidR="000F3E89" w:rsidRPr="00697549" w:rsidRDefault="000F3E89" w:rsidP="000F3E89">
            <w:pPr>
              <w:pStyle w:val="Normalexigences"/>
              <w:numPr>
                <w:ilvl w:val="0"/>
                <w:numId w:val="74"/>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Name the result file as defined in the Product Map (parameter ‘outputFileName’)</w:t>
            </w:r>
          </w:p>
          <w:p w:rsidR="000F3E89" w:rsidRPr="00697549" w:rsidRDefault="000F3E89" w:rsidP="000F3E89">
            <w:pPr>
              <w:pStyle w:val="Normalexigences"/>
              <w:tabs>
                <w:tab w:val="left" w:pos="915"/>
              </w:tabs>
              <w:ind w:left="72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For metadata files:</w:t>
            </w:r>
          </w:p>
          <w:p w:rsidR="000F3E89" w:rsidRPr="00697549" w:rsidRDefault="000F3E89" w:rsidP="000F3E89">
            <w:pPr>
              <w:pStyle w:val="Normalexigences"/>
              <w:numPr>
                <w:ilvl w:val="0"/>
                <w:numId w:val="74"/>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Sum the record count for each record type, region and country to a single file</w:t>
            </w:r>
          </w:p>
          <w:p w:rsidR="000F3E89" w:rsidRPr="00697549" w:rsidRDefault="000F3E89" w:rsidP="000F3E89">
            <w:pPr>
              <w:pStyle w:val="Normalexigences"/>
              <w:numPr>
                <w:ilvl w:val="0"/>
                <w:numId w:val="74"/>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Name the result file metadata.csv</w:t>
            </w:r>
          </w:p>
          <w:p w:rsidR="000F3E89" w:rsidRPr="00697549" w:rsidRDefault="000F3E89" w:rsidP="000F3E89">
            <w:pPr>
              <w:pStyle w:val="Normalexigences"/>
              <w:tabs>
                <w:tab w:val="left" w:pos="915"/>
              </w:tabs>
              <w:ind w:left="0"/>
              <w:rPr>
                <w:rFonts w:ascii="Arial" w:hAnsi="Arial" w:cs="Arial"/>
                <w:color w:val="800080"/>
                <w:sz w:val="18"/>
                <w:szCs w:val="18"/>
                <w:lang w:val="en-US"/>
              </w:rPr>
            </w:pPr>
          </w:p>
        </w:tc>
        <w:tc>
          <w:tcPr>
            <w:tcW w:w="1276" w:type="dxa"/>
            <w:vAlign w:val="center"/>
          </w:tcPr>
          <w:p w:rsidR="000F3E89" w:rsidRPr="00697549" w:rsidRDefault="000F3E89" w:rsidP="000F3E89">
            <w:pPr>
              <w:pStyle w:val="Normalexigences"/>
              <w:ind w:left="0"/>
              <w:jc w:val="center"/>
              <w:rPr>
                <w:rFonts w:ascii="Arial" w:hAnsi="Arial" w:cs="Arial"/>
                <w:color w:val="800080"/>
                <w:sz w:val="18"/>
                <w:szCs w:val="18"/>
              </w:rPr>
            </w:pPr>
            <w:r w:rsidRPr="00697549">
              <w:rPr>
                <w:rFonts w:ascii="Arial" w:hAnsi="Arial" w:cs="Arial"/>
                <w:color w:val="800080"/>
                <w:sz w:val="18"/>
                <w:szCs w:val="18"/>
              </w:rPr>
              <w:t>#36.1-10</w:t>
            </w:r>
          </w:p>
        </w:tc>
      </w:tr>
      <w:tr w:rsidR="000F3E89" w:rsidRPr="00697549" w:rsidTr="009536F7">
        <w:trPr>
          <w:cantSplit/>
          <w:trHeight w:val="373"/>
        </w:trPr>
        <w:tc>
          <w:tcPr>
            <w:tcW w:w="1809" w:type="dxa"/>
            <w:vAlign w:val="center"/>
          </w:tcPr>
          <w:p w:rsidR="000F3E89" w:rsidRPr="00697549" w:rsidRDefault="000F3E89" w:rsidP="000F3E89">
            <w:pPr>
              <w:pStyle w:val="ReqID"/>
              <w:jc w:val="center"/>
              <w:rPr>
                <w:rFonts w:ascii="Arial" w:hAnsi="Arial" w:cs="Arial"/>
                <w:szCs w:val="18"/>
              </w:rPr>
            </w:pPr>
            <w:r w:rsidRPr="00697549">
              <w:rPr>
                <w:rFonts w:ascii="Arial" w:hAnsi="Arial" w:cs="Arial"/>
                <w:szCs w:val="18"/>
              </w:rPr>
              <w:t>SD-ALB-A4F-120</w:t>
            </w:r>
          </w:p>
        </w:tc>
        <w:tc>
          <w:tcPr>
            <w:tcW w:w="1560" w:type="dxa"/>
            <w:vAlign w:val="center"/>
          </w:tcPr>
          <w:p w:rsidR="000F3E89" w:rsidRPr="00697549" w:rsidRDefault="000F3E89" w:rsidP="000F3E89">
            <w:pPr>
              <w:pStyle w:val="Cellulejustifi"/>
              <w:jc w:val="center"/>
              <w:rPr>
                <w:rFonts w:ascii="Arial" w:hAnsi="Arial" w:cs="Arial"/>
                <w:color w:val="800080"/>
                <w:sz w:val="18"/>
                <w:szCs w:val="18"/>
              </w:rPr>
            </w:pPr>
            <w:r w:rsidRPr="00697549">
              <w:rPr>
                <w:rFonts w:ascii="Arial" w:hAnsi="Arial" w:cs="Arial"/>
                <w:color w:val="800080"/>
                <w:sz w:val="18"/>
                <w:szCs w:val="18"/>
              </w:rPr>
              <w:t>A424 Façade – Convert markers to terminal waypoints</w:t>
            </w:r>
          </w:p>
        </w:tc>
        <w:tc>
          <w:tcPr>
            <w:tcW w:w="5811" w:type="dxa"/>
          </w:tcPr>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For NAVDB generation markers record (PM) can be converted to terminal waypoints record (PC) upon option activation.</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This option is activated via a parameter “convertMarkerToWaypoint”.</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If parameter is not present in product map the default value in facade is false (do not convert the markers).</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When option is activated all record PM present in the A424 façade are converted in record PC following conversion rule described in file: conversion_rules.png</w:t>
            </w:r>
          </w:p>
          <w:p w:rsidR="000F3E89" w:rsidRPr="00697549" w:rsidRDefault="000F3E89" w:rsidP="000F3E89">
            <w:pPr>
              <w:pStyle w:val="Normalexigences"/>
              <w:tabs>
                <w:tab w:val="left" w:pos="915"/>
              </w:tabs>
              <w:ind w:left="0"/>
              <w:rPr>
                <w:rFonts w:ascii="Arial" w:hAnsi="Arial" w:cs="Arial"/>
                <w:color w:val="800080"/>
                <w:sz w:val="18"/>
                <w:szCs w:val="18"/>
                <w:lang w:val="en-US"/>
              </w:rPr>
            </w:pP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The conversion is done in the finalize method of A424 façade</w:t>
            </w:r>
          </w:p>
          <w:p w:rsidR="000F3E89" w:rsidRPr="00697549" w:rsidRDefault="000F3E89" w:rsidP="000F3E89">
            <w:pPr>
              <w:pStyle w:val="Normalexigences"/>
              <w:tabs>
                <w:tab w:val="left" w:pos="915"/>
              </w:tabs>
              <w:ind w:left="0"/>
              <w:rPr>
                <w:rFonts w:ascii="Arial" w:hAnsi="Arial" w:cs="Arial"/>
                <w:color w:val="800080"/>
                <w:sz w:val="18"/>
                <w:szCs w:val="18"/>
                <w:lang w:val="en-US"/>
              </w:rPr>
            </w:pPr>
          </w:p>
        </w:tc>
        <w:tc>
          <w:tcPr>
            <w:tcW w:w="1276" w:type="dxa"/>
            <w:vAlign w:val="center"/>
          </w:tcPr>
          <w:p w:rsidR="000F3E89" w:rsidRPr="00697549" w:rsidRDefault="000F3E89" w:rsidP="000F3E89">
            <w:pPr>
              <w:pStyle w:val="Normalexigences"/>
              <w:ind w:left="0"/>
              <w:jc w:val="center"/>
              <w:rPr>
                <w:rFonts w:ascii="Arial" w:hAnsi="Arial" w:cs="Arial"/>
                <w:color w:val="800080"/>
                <w:sz w:val="18"/>
                <w:szCs w:val="18"/>
              </w:rPr>
            </w:pPr>
            <w:r w:rsidRPr="00697549">
              <w:rPr>
                <w:rFonts w:ascii="Arial" w:hAnsi="Arial" w:cs="Arial"/>
                <w:color w:val="800080"/>
                <w:sz w:val="18"/>
                <w:szCs w:val="18"/>
              </w:rPr>
              <w:t>#36.2-04</w:t>
            </w:r>
          </w:p>
        </w:tc>
      </w:tr>
      <w:tr w:rsidR="000F3E89" w:rsidRPr="00697549" w:rsidTr="009536F7">
        <w:trPr>
          <w:cantSplit/>
          <w:trHeight w:val="373"/>
        </w:trPr>
        <w:tc>
          <w:tcPr>
            <w:tcW w:w="1809" w:type="dxa"/>
            <w:vAlign w:val="center"/>
          </w:tcPr>
          <w:p w:rsidR="000F3E89" w:rsidRPr="00697549" w:rsidRDefault="000F3E89" w:rsidP="000F3E89">
            <w:pPr>
              <w:pStyle w:val="ReqID"/>
              <w:jc w:val="center"/>
              <w:rPr>
                <w:rFonts w:ascii="Arial" w:hAnsi="Arial" w:cs="Arial"/>
                <w:szCs w:val="18"/>
              </w:rPr>
            </w:pPr>
            <w:r w:rsidRPr="00697549">
              <w:rPr>
                <w:rFonts w:ascii="Arial" w:hAnsi="Arial" w:cs="Arial"/>
                <w:szCs w:val="18"/>
              </w:rPr>
              <w:lastRenderedPageBreak/>
              <w:t>SD-ALB-A4F-129</w:t>
            </w:r>
          </w:p>
        </w:tc>
        <w:tc>
          <w:tcPr>
            <w:tcW w:w="1560" w:type="dxa"/>
            <w:vAlign w:val="center"/>
          </w:tcPr>
          <w:p w:rsidR="000F3E89" w:rsidRPr="00697549" w:rsidRDefault="000F3E89" w:rsidP="000F3E89">
            <w:pPr>
              <w:pStyle w:val="Cellulejustifi"/>
              <w:jc w:val="center"/>
              <w:rPr>
                <w:rFonts w:ascii="Arial" w:hAnsi="Arial" w:cs="Arial"/>
                <w:color w:val="800080"/>
                <w:sz w:val="18"/>
                <w:szCs w:val="18"/>
              </w:rPr>
            </w:pPr>
            <w:r w:rsidRPr="00697549">
              <w:rPr>
                <w:rFonts w:ascii="Arial" w:hAnsi="Arial" w:cs="Arial"/>
                <w:color w:val="800080"/>
                <w:sz w:val="18"/>
                <w:szCs w:val="18"/>
              </w:rPr>
              <w:t>A424 Façade – GE customizations</w:t>
            </w:r>
          </w:p>
        </w:tc>
        <w:tc>
          <w:tcPr>
            <w:tcW w:w="5811" w:type="dxa"/>
          </w:tcPr>
          <w:p w:rsidR="000F3E8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A424 Façade allows to generate runway continuation type A records based on an input csv file.</w:t>
            </w:r>
          </w:p>
          <w:p w:rsidR="00D75562" w:rsidRPr="00697549" w:rsidRDefault="00FA75F3" w:rsidP="00D75562">
            <w:pPr>
              <w:pStyle w:val="Normalexigences"/>
              <w:tabs>
                <w:tab w:val="left" w:pos="915"/>
              </w:tabs>
              <w:ind w:left="0"/>
              <w:rPr>
                <w:rFonts w:ascii="Arial" w:hAnsi="Arial" w:cs="Arial"/>
                <w:color w:val="800080"/>
                <w:sz w:val="18"/>
                <w:szCs w:val="18"/>
              </w:rPr>
            </w:pPr>
            <w:r w:rsidRPr="00FA75F3">
              <w:rPr>
                <w:rFonts w:ascii="Arial" w:hAnsi="Arial" w:cs="Arial"/>
                <w:color w:val="800080"/>
                <w:sz w:val="18"/>
                <w:szCs w:val="18"/>
              </w:rPr>
              <w:t xml:space="preserve">Route type R should be changed to H where value of column 89 of approach continuation record (application type W) is </w:t>
            </w:r>
            <w:r w:rsidRPr="00FA75F3">
              <w:rPr>
                <w:rFonts w:ascii="Arial" w:hAnsi="Arial" w:cs="Arial"/>
                <w:b/>
                <w:color w:val="800080"/>
                <w:sz w:val="18"/>
                <w:szCs w:val="18"/>
              </w:rPr>
              <w:t>A</w:t>
            </w:r>
            <w:r>
              <w:rPr>
                <w:rFonts w:ascii="Arial" w:hAnsi="Arial" w:cs="Arial"/>
                <w:color w:val="800080"/>
                <w:sz w:val="18"/>
                <w:szCs w:val="18"/>
              </w:rPr>
              <w:t>.</w:t>
            </w:r>
          </w:p>
        </w:tc>
        <w:tc>
          <w:tcPr>
            <w:tcW w:w="1276" w:type="dxa"/>
            <w:vAlign w:val="center"/>
          </w:tcPr>
          <w:p w:rsidR="000F3E89" w:rsidRDefault="000F3E89" w:rsidP="000F3E89">
            <w:pPr>
              <w:pStyle w:val="Normalexigences"/>
              <w:ind w:left="0"/>
              <w:jc w:val="center"/>
              <w:rPr>
                <w:rFonts w:ascii="Arial" w:hAnsi="Arial" w:cs="Arial"/>
                <w:color w:val="800080"/>
                <w:sz w:val="18"/>
                <w:szCs w:val="18"/>
              </w:rPr>
            </w:pPr>
            <w:r w:rsidRPr="00697549">
              <w:rPr>
                <w:rFonts w:ascii="Arial" w:hAnsi="Arial" w:cs="Arial"/>
                <w:color w:val="800080"/>
                <w:sz w:val="18"/>
                <w:szCs w:val="18"/>
              </w:rPr>
              <w:t>#CM-146</w:t>
            </w:r>
          </w:p>
          <w:p w:rsidR="00FA75F3" w:rsidRDefault="00FA75F3" w:rsidP="000F3E89">
            <w:pPr>
              <w:pStyle w:val="Normalexigences"/>
              <w:ind w:left="0"/>
              <w:jc w:val="center"/>
              <w:rPr>
                <w:rFonts w:ascii="Arial" w:hAnsi="Arial" w:cs="Arial"/>
                <w:color w:val="800080"/>
                <w:sz w:val="18"/>
                <w:szCs w:val="18"/>
              </w:rPr>
            </w:pPr>
            <w:r>
              <w:rPr>
                <w:rFonts w:ascii="Arial" w:hAnsi="Arial" w:cs="Arial"/>
                <w:color w:val="800080"/>
                <w:sz w:val="18"/>
                <w:szCs w:val="18"/>
              </w:rPr>
              <w:t>#CM-245</w:t>
            </w:r>
          </w:p>
          <w:p w:rsidR="00D75562" w:rsidRPr="00697549" w:rsidRDefault="00D75562" w:rsidP="000F3E89">
            <w:pPr>
              <w:pStyle w:val="Normalexigences"/>
              <w:ind w:left="0"/>
              <w:jc w:val="center"/>
              <w:rPr>
                <w:rFonts w:ascii="Arial" w:hAnsi="Arial" w:cs="Arial"/>
                <w:color w:val="800080"/>
                <w:sz w:val="18"/>
                <w:szCs w:val="18"/>
              </w:rPr>
            </w:pPr>
          </w:p>
        </w:tc>
      </w:tr>
      <w:tr w:rsidR="000F3E89" w:rsidRPr="00697549" w:rsidTr="009536F7">
        <w:trPr>
          <w:cantSplit/>
          <w:trHeight w:val="373"/>
        </w:trPr>
        <w:tc>
          <w:tcPr>
            <w:tcW w:w="1809" w:type="dxa"/>
            <w:vAlign w:val="center"/>
          </w:tcPr>
          <w:p w:rsidR="000F3E89" w:rsidRPr="00697549" w:rsidRDefault="000F3E89" w:rsidP="000F3E89">
            <w:pPr>
              <w:pStyle w:val="ReqID"/>
              <w:jc w:val="center"/>
              <w:rPr>
                <w:rFonts w:ascii="Arial" w:hAnsi="Arial" w:cs="Arial"/>
                <w:szCs w:val="18"/>
              </w:rPr>
            </w:pPr>
            <w:r w:rsidRPr="00697549">
              <w:rPr>
                <w:rFonts w:ascii="Arial" w:hAnsi="Arial" w:cs="Arial"/>
                <w:szCs w:val="18"/>
              </w:rPr>
              <w:lastRenderedPageBreak/>
              <w:t>SD-ALB-A4F-130</w:t>
            </w:r>
          </w:p>
        </w:tc>
        <w:tc>
          <w:tcPr>
            <w:tcW w:w="1560" w:type="dxa"/>
            <w:vAlign w:val="center"/>
          </w:tcPr>
          <w:p w:rsidR="000F3E89" w:rsidRPr="00697549" w:rsidRDefault="000F3E89" w:rsidP="000F3E89">
            <w:pPr>
              <w:pStyle w:val="Cellulejustifi"/>
              <w:jc w:val="center"/>
              <w:rPr>
                <w:rFonts w:ascii="Arial" w:hAnsi="Arial" w:cs="Arial"/>
                <w:color w:val="800080"/>
                <w:sz w:val="18"/>
                <w:szCs w:val="18"/>
              </w:rPr>
            </w:pPr>
            <w:r w:rsidRPr="00697549">
              <w:rPr>
                <w:rFonts w:ascii="Arial" w:hAnsi="Arial" w:cs="Arial"/>
                <w:color w:val="800080"/>
                <w:sz w:val="18"/>
                <w:szCs w:val="18"/>
              </w:rPr>
              <w:t>A424 Façade – Headers</w:t>
            </w:r>
          </w:p>
        </w:tc>
        <w:tc>
          <w:tcPr>
            <w:tcW w:w="5811" w:type="dxa"/>
          </w:tcPr>
          <w:p w:rsidR="000F3E8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The A424 facade handles multiple possible header options. Some of these options use A424-15 header objects, some A424-17 header objects, and one is full custom object. </w:t>
            </w:r>
          </w:p>
          <w:p w:rsidR="001009F7" w:rsidRPr="00697549" w:rsidRDefault="001009F7" w:rsidP="000F3E89">
            <w:pPr>
              <w:pStyle w:val="Normalexigences"/>
              <w:tabs>
                <w:tab w:val="left" w:pos="915"/>
              </w:tabs>
              <w:ind w:left="0"/>
              <w:rPr>
                <w:rFonts w:ascii="Arial" w:hAnsi="Arial" w:cs="Arial"/>
                <w:color w:val="800080"/>
                <w:sz w:val="18"/>
                <w:szCs w:val="18"/>
              </w:rPr>
            </w:pPr>
            <w:r>
              <w:rPr>
                <w:rFonts w:ascii="Arial" w:hAnsi="Arial" w:cs="Arial"/>
                <w:color w:val="800080"/>
                <w:sz w:val="18"/>
                <w:szCs w:val="18"/>
              </w:rPr>
              <w:t>In the output file each line of header contains 132 column</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All options are described bellow:</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u w:val="single"/>
              </w:rPr>
            </w:pPr>
            <w:r w:rsidRPr="00697549">
              <w:rPr>
                <w:rFonts w:ascii="Arial" w:hAnsi="Arial" w:cs="Arial"/>
                <w:color w:val="800080"/>
                <w:sz w:val="18"/>
                <w:szCs w:val="18"/>
                <w:u w:val="single"/>
              </w:rPr>
              <w:t>Old WAPP Option 3</w:t>
            </w:r>
          </w:p>
          <w:p w:rsidR="000F3E8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Option 3 is identical to option 17 (standard -17 see below). The only difference is that the file extension does not form part of the file name in columns 6-20. The CRC is calculated as per -17</w:t>
            </w:r>
          </w:p>
          <w:p w:rsidR="00A249DD" w:rsidRDefault="00005434" w:rsidP="000F3E89">
            <w:pPr>
              <w:pStyle w:val="Normalexigences"/>
              <w:tabs>
                <w:tab w:val="left" w:pos="915"/>
              </w:tabs>
              <w:ind w:left="0"/>
              <w:rPr>
                <w:rFonts w:ascii="Arial" w:hAnsi="Arial" w:cs="Arial"/>
                <w:color w:val="800080"/>
                <w:sz w:val="18"/>
                <w:szCs w:val="18"/>
              </w:rPr>
            </w:pPr>
            <w:r>
              <w:rPr>
                <w:rFonts w:ascii="Arial" w:hAnsi="Arial" w:cs="Arial"/>
                <w:color w:val="800080"/>
                <w:sz w:val="18"/>
                <w:szCs w:val="18"/>
              </w:rPr>
              <w:t>EffectiveDate and ExpirationDate are filled from Tools Database if there are not value in the mappin</w:t>
            </w:r>
            <w:r w:rsidR="001009F7">
              <w:rPr>
                <w:rFonts w:ascii="Arial" w:hAnsi="Arial" w:cs="Arial"/>
                <w:color w:val="800080"/>
                <w:sz w:val="18"/>
                <w:szCs w:val="18"/>
              </w:rPr>
              <w:t>g</w:t>
            </w:r>
          </w:p>
          <w:p w:rsidR="00005434" w:rsidRPr="00697549" w:rsidRDefault="00935EEE" w:rsidP="000F3E89">
            <w:pPr>
              <w:pStyle w:val="Normalexigences"/>
              <w:tabs>
                <w:tab w:val="left" w:pos="915"/>
              </w:tabs>
              <w:ind w:left="0"/>
              <w:rPr>
                <w:rFonts w:ascii="Arial" w:hAnsi="Arial" w:cs="Arial"/>
                <w:color w:val="800080"/>
                <w:sz w:val="18"/>
                <w:szCs w:val="18"/>
              </w:rPr>
            </w:pPr>
            <w:r>
              <w:rPr>
                <w:rFonts w:ascii="Arial" w:hAnsi="Arial" w:cs="Arial"/>
                <w:color w:val="800080"/>
                <w:sz w:val="18"/>
                <w:szCs w:val="18"/>
              </w:rPr>
              <w:t>The</w:t>
            </w:r>
            <w:r>
              <w:t xml:space="preserve"> </w:t>
            </w:r>
            <w:r w:rsidRPr="00F0343D">
              <w:rPr>
                <w:rFonts w:ascii="Arial" w:hAnsi="Arial" w:cs="Arial"/>
                <w:color w:val="800080"/>
                <w:sz w:val="18"/>
                <w:szCs w:val="18"/>
              </w:rPr>
              <w:t>supplierTextField</w:t>
            </w:r>
            <w:r>
              <w:rPr>
                <w:rFonts w:ascii="Arial" w:hAnsi="Arial" w:cs="Arial"/>
                <w:color w:val="800080"/>
                <w:sz w:val="18"/>
                <w:szCs w:val="18"/>
              </w:rPr>
              <w:t xml:space="preserve"> value is NAVBLUE</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u w:val="single"/>
              </w:rPr>
            </w:pPr>
            <w:r w:rsidRPr="00697549">
              <w:rPr>
                <w:rFonts w:ascii="Arial" w:hAnsi="Arial" w:cs="Arial"/>
                <w:color w:val="800080"/>
                <w:sz w:val="18"/>
                <w:szCs w:val="18"/>
                <w:u w:val="single"/>
              </w:rPr>
              <w:t>OLD WAPP Option 4</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Option 4 is based on -15 (Standard -15 below). Differences below</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EOF and EOV lines are as per -15 but are located directly below the header lines and not at the bottom of the file</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u w:val="single"/>
              </w:rPr>
            </w:pPr>
            <w:r w:rsidRPr="00697549">
              <w:rPr>
                <w:rFonts w:ascii="Arial" w:hAnsi="Arial" w:cs="Arial"/>
                <w:color w:val="800080"/>
                <w:sz w:val="18"/>
                <w:szCs w:val="18"/>
                <w:u w:val="single"/>
              </w:rPr>
              <w:t>Old WAPP Option 5</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Option 5 is based on -15 (Standard -15 below). Differences below</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Header Supplied in separate text file (headSA)</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EOF and EOV lines supplied in separate file (tailSA) and include a repeat of standard -15 header line 2 </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Col 51-78 are blank</w:t>
            </w:r>
          </w:p>
          <w:p w:rsidR="000F3E89" w:rsidRDefault="000F3E89" w:rsidP="000F3E89">
            <w:pPr>
              <w:pStyle w:val="Normalexigences"/>
              <w:tabs>
                <w:tab w:val="left" w:pos="915"/>
              </w:tabs>
              <w:ind w:left="0"/>
              <w:rPr>
                <w:rFonts w:ascii="Arial" w:hAnsi="Arial" w:cs="Arial"/>
                <w:color w:val="800080"/>
                <w:sz w:val="18"/>
                <w:szCs w:val="18"/>
              </w:rPr>
            </w:pPr>
          </w:p>
          <w:p w:rsidR="00D2730A" w:rsidRPr="00377C0E" w:rsidRDefault="00D2730A" w:rsidP="000F3E89">
            <w:pPr>
              <w:pStyle w:val="Normalexigences"/>
              <w:tabs>
                <w:tab w:val="left" w:pos="915"/>
              </w:tabs>
              <w:ind w:left="0"/>
              <w:rPr>
                <w:rFonts w:ascii="Arial" w:hAnsi="Arial" w:cs="Arial"/>
                <w:color w:val="800080"/>
                <w:sz w:val="18"/>
                <w:szCs w:val="18"/>
                <w:u w:val="single"/>
              </w:rPr>
            </w:pPr>
            <w:r w:rsidRPr="00377C0E">
              <w:rPr>
                <w:rFonts w:ascii="Arial" w:hAnsi="Arial" w:cs="Arial"/>
                <w:color w:val="800080"/>
                <w:sz w:val="18"/>
                <w:szCs w:val="18"/>
                <w:u w:val="single"/>
              </w:rPr>
              <w:t>CMC Option 6</w:t>
            </w:r>
          </w:p>
          <w:p w:rsidR="00D2730A" w:rsidRPr="00697549" w:rsidRDefault="00D2730A" w:rsidP="00D2730A">
            <w:pPr>
              <w:pStyle w:val="Normalexigences"/>
              <w:tabs>
                <w:tab w:val="left" w:pos="915"/>
              </w:tabs>
              <w:ind w:left="0"/>
              <w:rPr>
                <w:rFonts w:ascii="Arial" w:hAnsi="Arial" w:cs="Arial"/>
                <w:color w:val="800080"/>
                <w:sz w:val="18"/>
                <w:szCs w:val="18"/>
              </w:rPr>
            </w:pPr>
            <w:r>
              <w:rPr>
                <w:rFonts w:ascii="Arial" w:hAnsi="Arial" w:cs="Arial"/>
                <w:color w:val="800080"/>
                <w:sz w:val="18"/>
                <w:szCs w:val="18"/>
              </w:rPr>
              <w:t>Option 6</w:t>
            </w:r>
            <w:r w:rsidRPr="00697549">
              <w:rPr>
                <w:rFonts w:ascii="Arial" w:hAnsi="Arial" w:cs="Arial"/>
                <w:color w:val="800080"/>
                <w:sz w:val="18"/>
                <w:szCs w:val="18"/>
              </w:rPr>
              <w:t xml:space="preserve"> is based on -15 (Standard -15 below). Differences </w:t>
            </w:r>
            <w:r>
              <w:rPr>
                <w:rFonts w:ascii="Arial" w:hAnsi="Arial" w:cs="Arial"/>
                <w:color w:val="800080"/>
                <w:sz w:val="18"/>
                <w:szCs w:val="18"/>
              </w:rPr>
              <w:t>are that</w:t>
            </w:r>
          </w:p>
          <w:p w:rsidR="00D2730A" w:rsidRPr="00697549" w:rsidRDefault="00D2730A" w:rsidP="008C774B">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EOF</w:t>
            </w:r>
            <w:r>
              <w:rPr>
                <w:rFonts w:ascii="Arial" w:hAnsi="Arial" w:cs="Arial"/>
                <w:color w:val="800080"/>
                <w:sz w:val="18"/>
                <w:szCs w:val="18"/>
              </w:rPr>
              <w:t xml:space="preserve"> is at the beginning just after</w:t>
            </w:r>
            <w:r w:rsidR="008C774B">
              <w:rPr>
                <w:rFonts w:ascii="Arial" w:hAnsi="Arial" w:cs="Arial"/>
                <w:color w:val="800080"/>
                <w:sz w:val="18"/>
                <w:szCs w:val="18"/>
              </w:rPr>
              <w:t xml:space="preserve"> the 2 line of Header</w:t>
            </w:r>
            <w:r w:rsidRPr="00697549">
              <w:rPr>
                <w:rFonts w:ascii="Arial" w:hAnsi="Arial" w:cs="Arial"/>
                <w:color w:val="800080"/>
                <w:sz w:val="18"/>
                <w:szCs w:val="18"/>
              </w:rPr>
              <w:t xml:space="preserve"> and </w:t>
            </w:r>
            <w:r w:rsidR="008C774B">
              <w:rPr>
                <w:rFonts w:ascii="Arial" w:hAnsi="Arial" w:cs="Arial"/>
                <w:color w:val="800080"/>
                <w:sz w:val="18"/>
                <w:szCs w:val="18"/>
              </w:rPr>
              <w:t>there is no EOV lines</w:t>
            </w:r>
          </w:p>
          <w:p w:rsidR="00D2730A" w:rsidRPr="00697549" w:rsidRDefault="00D2730A"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u w:val="single"/>
                <w:lang w:val="en-US"/>
              </w:rPr>
            </w:pPr>
            <w:r w:rsidRPr="00697549">
              <w:rPr>
                <w:rFonts w:ascii="Arial" w:hAnsi="Arial" w:cs="Arial"/>
                <w:color w:val="800080"/>
                <w:sz w:val="18"/>
                <w:szCs w:val="18"/>
                <w:u w:val="single"/>
                <w:lang w:val="en-US"/>
              </w:rPr>
              <w:t xml:space="preserve">OLD WAPP Option 7 </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1 line custom header</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1-27 Database supplier name</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28 Blank</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29 – 52 Day, date and time and year of generation e.g. Fri Oct 19 22:19:49 2018</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lastRenderedPageBreak/>
              <w:t>Col 53 Blank</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54-57 – Cycle date</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58-132 – Blank</w:t>
            </w:r>
          </w:p>
          <w:p w:rsidR="000F3E89" w:rsidRDefault="000F3E89" w:rsidP="000F3E89">
            <w:pPr>
              <w:pStyle w:val="Normalexigences"/>
              <w:tabs>
                <w:tab w:val="left" w:pos="915"/>
              </w:tabs>
              <w:ind w:left="0"/>
              <w:rPr>
                <w:rFonts w:ascii="Arial" w:hAnsi="Arial" w:cs="Arial"/>
                <w:color w:val="800080"/>
                <w:sz w:val="18"/>
                <w:szCs w:val="18"/>
                <w:lang w:val="en-US"/>
              </w:rPr>
            </w:pPr>
          </w:p>
          <w:p w:rsidR="00935EEE" w:rsidRPr="00697549" w:rsidRDefault="00935EEE" w:rsidP="000F3E89">
            <w:pPr>
              <w:pStyle w:val="Normalexigences"/>
              <w:tabs>
                <w:tab w:val="left" w:pos="915"/>
              </w:tabs>
              <w:ind w:left="0"/>
              <w:rPr>
                <w:rFonts w:ascii="Arial" w:hAnsi="Arial" w:cs="Arial"/>
                <w:color w:val="800080"/>
                <w:sz w:val="18"/>
                <w:szCs w:val="18"/>
                <w:lang w:val="en-US"/>
              </w:rPr>
            </w:pPr>
          </w:p>
          <w:p w:rsidR="000F3E89" w:rsidRDefault="000F3E89" w:rsidP="000F3E89">
            <w:pPr>
              <w:pStyle w:val="Normalexigences"/>
              <w:tabs>
                <w:tab w:val="left" w:pos="915"/>
              </w:tabs>
              <w:ind w:left="0"/>
              <w:rPr>
                <w:rFonts w:ascii="Arial" w:hAnsi="Arial" w:cs="Arial"/>
                <w:color w:val="800080"/>
                <w:sz w:val="18"/>
                <w:szCs w:val="18"/>
                <w:u w:val="single"/>
                <w:lang w:val="en-US"/>
              </w:rPr>
            </w:pPr>
            <w:r w:rsidRPr="00697549">
              <w:rPr>
                <w:rFonts w:ascii="Arial" w:hAnsi="Arial" w:cs="Arial"/>
                <w:color w:val="800080"/>
                <w:sz w:val="18"/>
                <w:szCs w:val="18"/>
                <w:u w:val="single"/>
                <w:lang w:val="en-US"/>
              </w:rPr>
              <w:t>OLD WAPP Option 15</w:t>
            </w:r>
          </w:p>
          <w:p w:rsidR="00935EEE" w:rsidRPr="00377C0E" w:rsidRDefault="00935EEE" w:rsidP="000F3E89">
            <w:pPr>
              <w:pStyle w:val="Normalexigences"/>
              <w:tabs>
                <w:tab w:val="left" w:pos="915"/>
              </w:tabs>
              <w:ind w:left="0"/>
              <w:rPr>
                <w:rFonts w:ascii="Arial" w:hAnsi="Arial" w:cs="Arial"/>
                <w:color w:val="800080"/>
                <w:sz w:val="18"/>
                <w:szCs w:val="18"/>
              </w:rPr>
            </w:pPr>
            <w:r>
              <w:rPr>
                <w:rFonts w:ascii="Arial" w:hAnsi="Arial" w:cs="Arial"/>
                <w:color w:val="800080"/>
                <w:sz w:val="18"/>
                <w:szCs w:val="18"/>
              </w:rPr>
              <w:t xml:space="preserve">The </w:t>
            </w:r>
            <w:r w:rsidRPr="00935EEE">
              <w:rPr>
                <w:rFonts w:ascii="Arial" w:hAnsi="Arial" w:cs="Arial"/>
                <w:color w:val="800080"/>
                <w:sz w:val="18"/>
                <w:szCs w:val="18"/>
              </w:rPr>
              <w:t>ownersIdentifier</w:t>
            </w:r>
            <w:r>
              <w:rPr>
                <w:rFonts w:ascii="Arial" w:hAnsi="Arial" w:cs="Arial"/>
                <w:color w:val="800080"/>
                <w:sz w:val="18"/>
                <w:szCs w:val="18"/>
              </w:rPr>
              <w:t xml:space="preserve"> value is NAVBLUE</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Standard -</w:t>
            </w:r>
            <w:proofErr w:type="gramStart"/>
            <w:r w:rsidRPr="00697549">
              <w:rPr>
                <w:rFonts w:ascii="Arial" w:hAnsi="Arial" w:cs="Arial"/>
                <w:color w:val="800080"/>
                <w:sz w:val="18"/>
                <w:szCs w:val="18"/>
                <w:lang w:val="en-US"/>
              </w:rPr>
              <w:t>15 :</w:t>
            </w:r>
            <w:proofErr w:type="gramEnd"/>
            <w:r w:rsidRPr="00697549">
              <w:rPr>
                <w:rFonts w:ascii="Arial" w:hAnsi="Arial" w:cs="Arial"/>
                <w:color w:val="800080"/>
                <w:sz w:val="18"/>
                <w:szCs w:val="18"/>
                <w:lang w:val="en-US"/>
              </w:rPr>
              <w:t xml:space="preserve"> This follows the specified ARINC 424 exactly and is self-descriptive apart from the following.</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Line 1</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4-9- Volume Serial Number – Set to 000001 in all examples but we may need facility not define this manually.</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37-50 Owner’s ident – Must be defined manually</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Line 2</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21-26 – Manually defined by us (could be defaulted to be derived from database name and truncated from the right accordingly)</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Line 3 As standard</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EOF and EOV lines – At the bottom of the file – exactly as standard -15</w:t>
            </w:r>
          </w:p>
          <w:p w:rsidR="000F3E89" w:rsidRPr="00697549" w:rsidRDefault="000F3E89" w:rsidP="000F3E89">
            <w:pPr>
              <w:pStyle w:val="Normalexigences"/>
              <w:tabs>
                <w:tab w:val="left" w:pos="915"/>
              </w:tabs>
              <w:ind w:left="0"/>
              <w:rPr>
                <w:rFonts w:ascii="Arial" w:hAnsi="Arial" w:cs="Arial"/>
                <w:color w:val="800080"/>
                <w:sz w:val="18"/>
                <w:szCs w:val="18"/>
                <w:lang w:val="en-US"/>
              </w:rPr>
            </w:pPr>
          </w:p>
          <w:p w:rsidR="000F3E89" w:rsidRDefault="000F3E89" w:rsidP="000F3E89">
            <w:pPr>
              <w:pStyle w:val="Normalexigences"/>
              <w:tabs>
                <w:tab w:val="left" w:pos="915"/>
              </w:tabs>
              <w:ind w:left="0"/>
              <w:rPr>
                <w:rFonts w:ascii="Arial" w:hAnsi="Arial" w:cs="Arial"/>
                <w:color w:val="800080"/>
                <w:sz w:val="18"/>
                <w:szCs w:val="18"/>
                <w:u w:val="single"/>
                <w:lang w:val="en-US"/>
              </w:rPr>
            </w:pPr>
            <w:r w:rsidRPr="00697549">
              <w:rPr>
                <w:rFonts w:ascii="Arial" w:hAnsi="Arial" w:cs="Arial"/>
                <w:color w:val="800080"/>
                <w:sz w:val="18"/>
                <w:szCs w:val="18"/>
                <w:u w:val="single"/>
                <w:lang w:val="en-US"/>
              </w:rPr>
              <w:t>OLD WAPP Option 17</w:t>
            </w:r>
          </w:p>
          <w:p w:rsidR="00F0343D" w:rsidRPr="00377C0E" w:rsidRDefault="00F0343D" w:rsidP="000F3E89">
            <w:pPr>
              <w:pStyle w:val="Normalexigences"/>
              <w:tabs>
                <w:tab w:val="left" w:pos="915"/>
              </w:tabs>
              <w:ind w:left="0"/>
              <w:rPr>
                <w:rFonts w:ascii="Arial" w:hAnsi="Arial" w:cs="Arial"/>
                <w:color w:val="800080"/>
                <w:sz w:val="18"/>
                <w:szCs w:val="18"/>
              </w:rPr>
            </w:pPr>
            <w:r>
              <w:rPr>
                <w:rFonts w:ascii="Arial" w:hAnsi="Arial" w:cs="Arial"/>
                <w:color w:val="800080"/>
                <w:sz w:val="18"/>
                <w:szCs w:val="18"/>
              </w:rPr>
              <w:t>The</w:t>
            </w:r>
            <w:r>
              <w:t xml:space="preserve"> </w:t>
            </w:r>
            <w:r w:rsidRPr="00F0343D">
              <w:rPr>
                <w:rFonts w:ascii="Arial" w:hAnsi="Arial" w:cs="Arial"/>
                <w:color w:val="800080"/>
                <w:sz w:val="18"/>
                <w:szCs w:val="18"/>
              </w:rPr>
              <w:t>supplierTextField</w:t>
            </w:r>
            <w:r>
              <w:rPr>
                <w:rFonts w:ascii="Arial" w:hAnsi="Arial" w:cs="Arial"/>
                <w:color w:val="800080"/>
                <w:sz w:val="18"/>
                <w:szCs w:val="18"/>
              </w:rPr>
              <w:t xml:space="preserve"> value is NAVBLUE</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Line 1 Standard -</w:t>
            </w:r>
            <w:proofErr w:type="gramStart"/>
            <w:r w:rsidRPr="00697549">
              <w:rPr>
                <w:rFonts w:ascii="Arial" w:hAnsi="Arial" w:cs="Arial"/>
                <w:color w:val="800080"/>
                <w:sz w:val="18"/>
                <w:szCs w:val="18"/>
                <w:lang w:val="en-US"/>
              </w:rPr>
              <w:t>17  This</w:t>
            </w:r>
            <w:proofErr w:type="gramEnd"/>
            <w:r w:rsidRPr="00697549">
              <w:rPr>
                <w:rFonts w:ascii="Arial" w:hAnsi="Arial" w:cs="Arial"/>
                <w:color w:val="800080"/>
                <w:sz w:val="18"/>
                <w:szCs w:val="18"/>
                <w:lang w:val="en-US"/>
              </w:rPr>
              <w:t xml:space="preserve"> follows the specified ARINC 424 exactly and is self-descriptive apart from the following.</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62-77- Data Supplier ident – Currently EAG but we will need the ability to define this manually when required.</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78-93 – Target Customer – This is not always populated for this option, so this must be optional and defined by us manually.</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Col 94-113 – Database Part number – This is not populated in any current examples and is defined as optional. We may want to retain the ability to populate this if necessary.</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Line 2 Standard -17 </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Col 29-58 and 59-88 are optional free text and should be definable by us but none are currently populated. </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See ARINC 424-</w:t>
            </w:r>
            <w:proofErr w:type="gramStart"/>
            <w:r w:rsidRPr="00697549">
              <w:rPr>
                <w:rFonts w:ascii="Arial" w:hAnsi="Arial" w:cs="Arial"/>
                <w:color w:val="800080"/>
                <w:sz w:val="18"/>
                <w:szCs w:val="18"/>
                <w:lang w:val="en-US"/>
              </w:rPr>
              <w:t>17  6.10.1</w:t>
            </w:r>
            <w:proofErr w:type="gramEnd"/>
            <w:r w:rsidRPr="00697549">
              <w:rPr>
                <w:rFonts w:ascii="Arial" w:hAnsi="Arial" w:cs="Arial"/>
                <w:color w:val="800080"/>
                <w:sz w:val="18"/>
                <w:szCs w:val="18"/>
                <w:lang w:val="en-US"/>
              </w:rPr>
              <w:t xml:space="preserve"> and 6.10.2 for CRC calculation.</w:t>
            </w:r>
          </w:p>
          <w:p w:rsidR="000F3E89" w:rsidRPr="00697549" w:rsidRDefault="000F3E89" w:rsidP="000F3E89">
            <w:pPr>
              <w:pStyle w:val="Normalexigences"/>
              <w:tabs>
                <w:tab w:val="left" w:pos="915"/>
              </w:tabs>
              <w:ind w:left="0"/>
              <w:rPr>
                <w:rFonts w:ascii="Arial" w:hAnsi="Arial" w:cs="Arial"/>
                <w:color w:val="800080"/>
                <w:sz w:val="18"/>
                <w:szCs w:val="18"/>
                <w:lang w:val="en-US"/>
              </w:rPr>
            </w:pPr>
          </w:p>
        </w:tc>
        <w:tc>
          <w:tcPr>
            <w:tcW w:w="1276" w:type="dxa"/>
            <w:vAlign w:val="center"/>
          </w:tcPr>
          <w:p w:rsidR="000F3E89" w:rsidRDefault="000F3E89" w:rsidP="000F3E89">
            <w:pPr>
              <w:pStyle w:val="Normalexigences"/>
              <w:ind w:left="0"/>
              <w:jc w:val="center"/>
              <w:rPr>
                <w:rFonts w:ascii="Arial" w:hAnsi="Arial" w:cs="Arial"/>
                <w:color w:val="800080"/>
                <w:sz w:val="18"/>
                <w:szCs w:val="18"/>
              </w:rPr>
            </w:pPr>
            <w:r w:rsidRPr="00697549">
              <w:rPr>
                <w:rFonts w:ascii="Arial" w:hAnsi="Arial" w:cs="Arial"/>
                <w:color w:val="800080"/>
                <w:sz w:val="18"/>
                <w:szCs w:val="18"/>
              </w:rPr>
              <w:lastRenderedPageBreak/>
              <w:t>#19.0.0.1-11</w:t>
            </w:r>
          </w:p>
          <w:p w:rsidR="00874CB0" w:rsidRDefault="00874CB0" w:rsidP="000F3E89">
            <w:pPr>
              <w:pStyle w:val="Normalexigences"/>
              <w:ind w:left="0"/>
              <w:jc w:val="center"/>
              <w:rPr>
                <w:rFonts w:ascii="Arial" w:hAnsi="Arial" w:cs="Arial"/>
                <w:color w:val="800080"/>
                <w:sz w:val="18"/>
                <w:szCs w:val="18"/>
              </w:rPr>
            </w:pPr>
            <w:r>
              <w:rPr>
                <w:rFonts w:ascii="Arial" w:hAnsi="Arial" w:cs="Arial"/>
                <w:color w:val="800080"/>
                <w:sz w:val="18"/>
                <w:szCs w:val="18"/>
              </w:rPr>
              <w:t>#CM-221</w:t>
            </w:r>
          </w:p>
          <w:p w:rsidR="00005434" w:rsidRDefault="00005434" w:rsidP="000F3E89">
            <w:pPr>
              <w:pStyle w:val="Normalexigences"/>
              <w:ind w:left="0"/>
              <w:jc w:val="center"/>
              <w:rPr>
                <w:rFonts w:ascii="Arial" w:hAnsi="Arial" w:cs="Arial"/>
                <w:color w:val="800080"/>
                <w:sz w:val="18"/>
                <w:szCs w:val="18"/>
              </w:rPr>
            </w:pPr>
            <w:r>
              <w:rPr>
                <w:rFonts w:ascii="Arial" w:hAnsi="Arial" w:cs="Arial"/>
                <w:color w:val="800080"/>
                <w:sz w:val="18"/>
                <w:szCs w:val="18"/>
              </w:rPr>
              <w:t>#CM-220</w:t>
            </w:r>
          </w:p>
          <w:p w:rsidR="002B7E12" w:rsidRDefault="002B7E12" w:rsidP="000F3E89">
            <w:pPr>
              <w:pStyle w:val="Normalexigences"/>
              <w:ind w:left="0"/>
              <w:jc w:val="center"/>
              <w:rPr>
                <w:rFonts w:ascii="Arial" w:hAnsi="Arial" w:cs="Arial"/>
                <w:color w:val="800080"/>
                <w:sz w:val="18"/>
                <w:szCs w:val="18"/>
              </w:rPr>
            </w:pPr>
            <w:r>
              <w:rPr>
                <w:rFonts w:ascii="Arial" w:hAnsi="Arial" w:cs="Arial"/>
                <w:color w:val="800080"/>
                <w:sz w:val="18"/>
                <w:szCs w:val="18"/>
              </w:rPr>
              <w:t>#CM-231</w:t>
            </w:r>
          </w:p>
          <w:p w:rsidR="00641BDC" w:rsidRDefault="00641BDC" w:rsidP="000F3E89">
            <w:pPr>
              <w:pStyle w:val="Normalexigences"/>
              <w:ind w:left="0"/>
              <w:jc w:val="center"/>
              <w:rPr>
                <w:rFonts w:ascii="Arial" w:hAnsi="Arial" w:cs="Arial"/>
                <w:color w:val="800080"/>
                <w:sz w:val="18"/>
                <w:szCs w:val="18"/>
              </w:rPr>
            </w:pPr>
            <w:r>
              <w:rPr>
                <w:rFonts w:ascii="Arial" w:hAnsi="Arial" w:cs="Arial"/>
                <w:color w:val="800080"/>
                <w:sz w:val="18"/>
                <w:szCs w:val="18"/>
              </w:rPr>
              <w:t>#CM-239</w:t>
            </w:r>
          </w:p>
          <w:p w:rsidR="00AC7978" w:rsidRPr="00697549" w:rsidRDefault="00AC7978" w:rsidP="000F3E89">
            <w:pPr>
              <w:pStyle w:val="Normalexigences"/>
              <w:ind w:left="0"/>
              <w:jc w:val="center"/>
              <w:rPr>
                <w:rFonts w:ascii="Arial" w:hAnsi="Arial" w:cs="Arial"/>
                <w:color w:val="800080"/>
                <w:sz w:val="18"/>
                <w:szCs w:val="18"/>
              </w:rPr>
            </w:pPr>
            <w:r>
              <w:rPr>
                <w:rFonts w:ascii="Arial" w:hAnsi="Arial" w:cs="Arial"/>
                <w:color w:val="800080"/>
                <w:sz w:val="18"/>
                <w:szCs w:val="18"/>
              </w:rPr>
              <w:t>#CM-241</w:t>
            </w:r>
          </w:p>
        </w:tc>
      </w:tr>
      <w:tr w:rsidR="000F3E89" w:rsidRPr="00697549" w:rsidTr="009536F7">
        <w:trPr>
          <w:cantSplit/>
          <w:trHeight w:val="373"/>
        </w:trPr>
        <w:tc>
          <w:tcPr>
            <w:tcW w:w="1809" w:type="dxa"/>
            <w:vAlign w:val="center"/>
          </w:tcPr>
          <w:p w:rsidR="000F3E89" w:rsidRPr="00697549" w:rsidRDefault="000F3E89" w:rsidP="000F3E89">
            <w:pPr>
              <w:pStyle w:val="ReqID"/>
              <w:jc w:val="center"/>
              <w:rPr>
                <w:rFonts w:ascii="Arial" w:hAnsi="Arial" w:cs="Arial"/>
                <w:szCs w:val="18"/>
              </w:rPr>
            </w:pPr>
            <w:r w:rsidRPr="00697549">
              <w:rPr>
                <w:rFonts w:ascii="Arial" w:hAnsi="Arial" w:cs="Arial"/>
                <w:szCs w:val="18"/>
              </w:rPr>
              <w:lastRenderedPageBreak/>
              <w:t>SD-ALB-A4F-140</w:t>
            </w:r>
          </w:p>
        </w:tc>
        <w:tc>
          <w:tcPr>
            <w:tcW w:w="1560" w:type="dxa"/>
            <w:vAlign w:val="center"/>
          </w:tcPr>
          <w:p w:rsidR="000F3E89" w:rsidRPr="00697549" w:rsidRDefault="000F3E89" w:rsidP="000F3E89">
            <w:pPr>
              <w:pStyle w:val="Cellulejustifi"/>
              <w:jc w:val="center"/>
              <w:rPr>
                <w:rFonts w:ascii="Arial" w:hAnsi="Arial" w:cs="Arial"/>
                <w:color w:val="800080"/>
                <w:sz w:val="18"/>
                <w:szCs w:val="18"/>
              </w:rPr>
            </w:pPr>
            <w:r w:rsidRPr="00697549">
              <w:rPr>
                <w:rFonts w:ascii="Arial" w:hAnsi="Arial" w:cs="Arial"/>
                <w:color w:val="800080"/>
                <w:sz w:val="18"/>
                <w:szCs w:val="18"/>
              </w:rPr>
              <w:t>A424 Façade – Clean and merge A424</w:t>
            </w:r>
          </w:p>
        </w:tc>
        <w:tc>
          <w:tcPr>
            <w:tcW w:w="5811" w:type="dxa"/>
          </w:tcPr>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The A424 façade contains a method to enforce the integrity on excluded records.</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First this method executes a nominal merge to have a single A424 file and a single metadata.csv (if needed) in the output directory. (see SD-ALB-A4F-110)</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Then the method splits the A424 file by record type. A file is created per record type.</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Next the method cleans the records in the split files. To do so, the method is able to load an XML file which is the </w:t>
            </w:r>
            <w:r w:rsidRPr="00697549">
              <w:rPr>
                <w:rFonts w:ascii="Arial" w:hAnsi="Arial" w:cs="Arial"/>
                <w:color w:val="800080"/>
                <w:sz w:val="18"/>
                <w:szCs w:val="18"/>
                <w:lang w:val="en-US"/>
              </w:rPr>
              <w:t xml:space="preserve">integrity configuration file </w:t>
            </w:r>
            <w:r w:rsidRPr="00697549">
              <w:rPr>
                <w:rFonts w:ascii="Arial" w:hAnsi="Arial" w:cs="Arial"/>
                <w:color w:val="800080"/>
                <w:sz w:val="18"/>
                <w:szCs w:val="18"/>
              </w:rPr>
              <w:t>:</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&lt;IntegrityConfig name="IntegrityConfigFile" version="1"&gt;</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 xml:space="preserve">    &lt;Integrity parentRecord="A424DataModel.Heliport"&gt;</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lang w:val="en-US"/>
              </w:rPr>
              <w:t xml:space="preserve">        </w:t>
            </w:r>
            <w:r w:rsidRPr="00697549">
              <w:rPr>
                <w:rFonts w:ascii="Arial" w:hAnsi="Arial" w:cs="Arial"/>
                <w:color w:val="800080"/>
                <w:sz w:val="18"/>
                <w:szCs w:val="18"/>
              </w:rPr>
              <w:t>&lt;LinkedRecord name="A424_17DataModel.HeliportSid"&gt;</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            &lt;LinkMapping&gt;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&lt;Parent&gt;HeliportIdentifier&lt;/Parent&gt;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&lt;Linked&gt;HeliportIdentifier&lt;/Linked&gt;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&lt;/LinkMapping&gt;</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        &lt;/LinkedRecord&gt;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&lt;LinkedRecord name="A424DataModel.HeliportApproach"&gt;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&lt;LinkMapping&gt;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&lt;Parent&gt;HeliportIdentifier&lt;/Parent&gt;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&lt;Linked&gt;HeliportIdentifier&lt;/Linked&gt;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&lt;/LinkMapping&gt;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&lt;LinkMapping&gt;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&lt;Parent&gt;TransitionAltitude&lt;/Parent&gt;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&lt;Linked&gt;TransitionAltitude&lt;/Linked&gt;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&lt;/LinkMapping&gt;</w:t>
            </w:r>
          </w:p>
          <w:p w:rsidR="000F3E89" w:rsidRPr="00697549" w:rsidRDefault="000F3E89" w:rsidP="000F3E89">
            <w:pPr>
              <w:pStyle w:val="Normalexigences"/>
              <w:tabs>
                <w:tab w:val="left" w:pos="915"/>
              </w:tabs>
              <w:rPr>
                <w:rFonts w:ascii="Arial" w:hAnsi="Arial" w:cs="Arial"/>
                <w:color w:val="800080"/>
                <w:sz w:val="18"/>
                <w:szCs w:val="18"/>
              </w:rPr>
            </w:pPr>
            <w:r w:rsidRPr="00697549">
              <w:rPr>
                <w:rFonts w:ascii="Arial" w:hAnsi="Arial" w:cs="Arial"/>
                <w:color w:val="800080"/>
                <w:sz w:val="18"/>
                <w:szCs w:val="18"/>
              </w:rPr>
              <w:t xml:space="preserve">  &lt;/LinkedRecord&gt;</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    &lt;/</w:t>
            </w:r>
            <w:r w:rsidRPr="00697549">
              <w:rPr>
                <w:rFonts w:ascii="Arial" w:hAnsi="Arial" w:cs="Arial"/>
                <w:color w:val="800080"/>
                <w:sz w:val="18"/>
                <w:szCs w:val="18"/>
                <w:lang w:val="en-US"/>
              </w:rPr>
              <w:t>Integrity</w:t>
            </w:r>
            <w:r w:rsidRPr="00697549">
              <w:rPr>
                <w:rFonts w:ascii="Arial" w:hAnsi="Arial" w:cs="Arial"/>
                <w:color w:val="800080"/>
                <w:sz w:val="18"/>
                <w:szCs w:val="18"/>
              </w:rPr>
              <w:t>&gt;</w:t>
            </w: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&lt;/</w:t>
            </w:r>
            <w:r w:rsidRPr="00697549">
              <w:rPr>
                <w:rFonts w:ascii="Arial" w:hAnsi="Arial" w:cs="Arial"/>
                <w:color w:val="800080"/>
                <w:sz w:val="18"/>
                <w:szCs w:val="18"/>
                <w:lang w:val="en-US"/>
              </w:rPr>
              <w:t>Integrity</w:t>
            </w:r>
            <w:r w:rsidRPr="00697549">
              <w:rPr>
                <w:rFonts w:ascii="Arial" w:hAnsi="Arial" w:cs="Arial"/>
                <w:color w:val="800080"/>
                <w:sz w:val="18"/>
                <w:szCs w:val="18"/>
              </w:rPr>
              <w:t>Config&gt;</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rPr>
              <w:lastRenderedPageBreak/>
              <w:t xml:space="preserve">To enable the access to this XML file by the method, the A424 Façade manages an optional parameter </w:t>
            </w:r>
            <w:r w:rsidRPr="00697549">
              <w:rPr>
                <w:rFonts w:ascii="Arial" w:hAnsi="Arial" w:cs="Arial"/>
                <w:color w:val="800080"/>
                <w:sz w:val="18"/>
                <w:szCs w:val="18"/>
                <w:lang w:val="en-US"/>
              </w:rPr>
              <w:t>Integrity</w:t>
            </w:r>
            <w:r w:rsidRPr="00697549">
              <w:rPr>
                <w:rFonts w:ascii="Arial" w:hAnsi="Arial" w:cs="Arial"/>
                <w:color w:val="800080"/>
                <w:sz w:val="18"/>
                <w:szCs w:val="18"/>
              </w:rPr>
              <w:t xml:space="preserve">Path. The parameter </w:t>
            </w:r>
            <w:r w:rsidRPr="00697549">
              <w:rPr>
                <w:rFonts w:ascii="Arial" w:hAnsi="Arial" w:cs="Arial"/>
                <w:color w:val="800080"/>
                <w:sz w:val="18"/>
                <w:szCs w:val="18"/>
                <w:lang w:val="en-US"/>
              </w:rPr>
              <w:t>value contains the path to the integrity configuration file.</w:t>
            </w:r>
          </w:p>
          <w:p w:rsidR="000F3E89" w:rsidRPr="00697549" w:rsidRDefault="000F3E89" w:rsidP="000F3E89">
            <w:pPr>
              <w:pStyle w:val="Normalexigences"/>
              <w:tabs>
                <w:tab w:val="left" w:pos="915"/>
              </w:tabs>
              <w:ind w:left="0"/>
              <w:rPr>
                <w:rFonts w:ascii="Arial" w:hAnsi="Arial" w:cs="Arial"/>
                <w:color w:val="800080"/>
                <w:sz w:val="18"/>
                <w:szCs w:val="18"/>
              </w:rPr>
            </w:pPr>
          </w:p>
          <w:p w:rsidR="000F3E89" w:rsidRPr="00697549" w:rsidRDefault="000F3E89" w:rsidP="000F3E89">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This XML file describes links between records that have to be respected. The function is able to read the links defined in the XML file and to apply them on the corresponding records of the split files :</w:t>
            </w:r>
          </w:p>
          <w:p w:rsidR="000F3E89" w:rsidRPr="00697549" w:rsidRDefault="000F3E89" w:rsidP="000F3E89">
            <w:pPr>
              <w:pStyle w:val="Normalexigences"/>
              <w:numPr>
                <w:ilvl w:val="0"/>
                <w:numId w:val="17"/>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If a link is respected by a record, the record is kept.</w:t>
            </w:r>
          </w:p>
          <w:p w:rsidR="000F3E89" w:rsidRPr="00697549" w:rsidRDefault="000F3E89" w:rsidP="000F3E89">
            <w:pPr>
              <w:pStyle w:val="Normalexigences"/>
              <w:numPr>
                <w:ilvl w:val="0"/>
                <w:numId w:val="17"/>
              </w:numPr>
              <w:tabs>
                <w:tab w:val="left" w:pos="915"/>
              </w:tabs>
              <w:spacing w:before="0" w:line="240" w:lineRule="auto"/>
              <w:jc w:val="left"/>
              <w:rPr>
                <w:rFonts w:ascii="Arial" w:hAnsi="Arial" w:cs="Arial"/>
                <w:color w:val="800080"/>
                <w:sz w:val="18"/>
                <w:szCs w:val="18"/>
              </w:rPr>
            </w:pPr>
            <w:r w:rsidRPr="00697549">
              <w:rPr>
                <w:rFonts w:ascii="Arial" w:hAnsi="Arial" w:cs="Arial"/>
                <w:color w:val="800080"/>
                <w:sz w:val="18"/>
                <w:szCs w:val="18"/>
              </w:rPr>
              <w:t>If a link is not respected by a record, the record is removed from the split file. If the generate state report option is activated, the metadata file is updated (corresponding lines have to be decreased)</w:t>
            </w:r>
          </w:p>
          <w:p w:rsidR="000F3E89" w:rsidRDefault="000F3E89" w:rsidP="000F3E89">
            <w:pPr>
              <w:pStyle w:val="Normalexigences"/>
              <w:tabs>
                <w:tab w:val="left" w:pos="915"/>
              </w:tabs>
              <w:ind w:left="0"/>
              <w:rPr>
                <w:rFonts w:ascii="Arial" w:hAnsi="Arial" w:cs="Arial"/>
                <w:color w:val="800080"/>
                <w:sz w:val="18"/>
                <w:szCs w:val="18"/>
              </w:rPr>
            </w:pPr>
          </w:p>
          <w:p w:rsidR="00C01D9A" w:rsidRPr="00697549" w:rsidRDefault="00C01D9A" w:rsidP="000F3E89">
            <w:pPr>
              <w:pStyle w:val="Normalexigences"/>
              <w:tabs>
                <w:tab w:val="left" w:pos="915"/>
              </w:tabs>
              <w:ind w:left="0"/>
              <w:rPr>
                <w:rFonts w:ascii="Arial" w:hAnsi="Arial" w:cs="Arial"/>
                <w:color w:val="800080"/>
                <w:sz w:val="18"/>
                <w:szCs w:val="18"/>
              </w:rPr>
            </w:pPr>
            <w:r>
              <w:rPr>
                <w:rFonts w:ascii="Arial" w:hAnsi="Arial" w:cs="Arial"/>
                <w:color w:val="800080"/>
                <w:sz w:val="18"/>
                <w:szCs w:val="18"/>
              </w:rPr>
              <w:t>The rules must be applied to the primary records as well as for the continuation records.</w:t>
            </w:r>
          </w:p>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rPr>
              <w:t xml:space="preserve">Once all the links of the XML file have been applied on the corresponding records, records have been cleaned. The function merges all split files into one single A424 file. </w:t>
            </w:r>
          </w:p>
          <w:p w:rsidR="000F3E89" w:rsidRPr="00697549" w:rsidRDefault="000F3E89" w:rsidP="000F3E89">
            <w:pPr>
              <w:pStyle w:val="Normalexigences"/>
              <w:tabs>
                <w:tab w:val="left" w:pos="915"/>
              </w:tabs>
              <w:ind w:left="0"/>
              <w:rPr>
                <w:rFonts w:ascii="Arial" w:hAnsi="Arial" w:cs="Arial"/>
                <w:color w:val="800080"/>
                <w:sz w:val="18"/>
                <w:szCs w:val="18"/>
              </w:rPr>
            </w:pPr>
          </w:p>
        </w:tc>
        <w:tc>
          <w:tcPr>
            <w:tcW w:w="1276" w:type="dxa"/>
            <w:vAlign w:val="center"/>
          </w:tcPr>
          <w:p w:rsidR="000F3E89" w:rsidRDefault="000F3E89" w:rsidP="000F3E89">
            <w:pPr>
              <w:pStyle w:val="Normalexigences"/>
              <w:ind w:left="0"/>
              <w:jc w:val="center"/>
              <w:rPr>
                <w:rFonts w:ascii="Arial" w:hAnsi="Arial" w:cs="Arial"/>
                <w:color w:val="800080"/>
                <w:sz w:val="18"/>
                <w:szCs w:val="18"/>
              </w:rPr>
            </w:pPr>
            <w:r w:rsidRPr="00697549">
              <w:rPr>
                <w:rFonts w:ascii="Arial" w:hAnsi="Arial" w:cs="Arial"/>
                <w:color w:val="800080"/>
                <w:sz w:val="18"/>
                <w:szCs w:val="18"/>
              </w:rPr>
              <w:lastRenderedPageBreak/>
              <w:t>#19.0.0.1-12</w:t>
            </w:r>
          </w:p>
          <w:p w:rsidR="00C01D9A" w:rsidRPr="00697549" w:rsidRDefault="00C01D9A" w:rsidP="000F3E89">
            <w:pPr>
              <w:pStyle w:val="Normalexigences"/>
              <w:ind w:left="0"/>
              <w:jc w:val="center"/>
              <w:rPr>
                <w:rFonts w:ascii="Arial" w:hAnsi="Arial" w:cs="Arial"/>
                <w:color w:val="800080"/>
                <w:sz w:val="18"/>
                <w:szCs w:val="18"/>
              </w:rPr>
            </w:pPr>
            <w:r>
              <w:rPr>
                <w:rFonts w:ascii="Arial" w:hAnsi="Arial" w:cs="Arial"/>
                <w:color w:val="800080"/>
                <w:sz w:val="18"/>
                <w:szCs w:val="18"/>
              </w:rPr>
              <w:t>#CM-247</w:t>
            </w:r>
          </w:p>
        </w:tc>
      </w:tr>
      <w:tr w:rsidR="000F3E89" w:rsidRPr="00697549" w:rsidTr="009536F7">
        <w:trPr>
          <w:cantSplit/>
          <w:trHeight w:val="373"/>
        </w:trPr>
        <w:tc>
          <w:tcPr>
            <w:tcW w:w="1809" w:type="dxa"/>
            <w:vAlign w:val="center"/>
          </w:tcPr>
          <w:p w:rsidR="000F3E89" w:rsidRPr="00697549" w:rsidRDefault="000F3E89" w:rsidP="000F3E89">
            <w:pPr>
              <w:pStyle w:val="ReqID"/>
              <w:jc w:val="center"/>
              <w:rPr>
                <w:rFonts w:ascii="Arial" w:hAnsi="Arial" w:cs="Arial"/>
                <w:szCs w:val="18"/>
              </w:rPr>
            </w:pPr>
            <w:r w:rsidRPr="00697549">
              <w:rPr>
                <w:rFonts w:ascii="Arial" w:hAnsi="Arial" w:cs="Arial"/>
                <w:szCs w:val="18"/>
              </w:rPr>
              <w:t>SD-ALB-A4F-150</w:t>
            </w:r>
          </w:p>
        </w:tc>
        <w:tc>
          <w:tcPr>
            <w:tcW w:w="1560" w:type="dxa"/>
            <w:vAlign w:val="center"/>
          </w:tcPr>
          <w:p w:rsidR="000F3E89" w:rsidRPr="00697549" w:rsidRDefault="000F3E89" w:rsidP="000F3E89">
            <w:pPr>
              <w:pStyle w:val="Cellulejustifi"/>
              <w:jc w:val="center"/>
              <w:rPr>
                <w:rFonts w:ascii="Arial" w:hAnsi="Arial" w:cs="Arial"/>
                <w:color w:val="800080"/>
                <w:sz w:val="18"/>
                <w:szCs w:val="18"/>
              </w:rPr>
            </w:pPr>
            <w:r w:rsidRPr="00697549">
              <w:rPr>
                <w:rFonts w:ascii="Arial" w:hAnsi="Arial" w:cs="Arial"/>
                <w:color w:val="800080"/>
                <w:sz w:val="18"/>
                <w:szCs w:val="18"/>
              </w:rPr>
              <w:t>A424 Façade – Cycle data</w:t>
            </w:r>
          </w:p>
        </w:tc>
        <w:tc>
          <w:tcPr>
            <w:tcW w:w="5811" w:type="dxa"/>
          </w:tcPr>
          <w:p w:rsidR="000F3E89" w:rsidRPr="00697549" w:rsidRDefault="000F3E89" w:rsidP="000F3E89">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The A424 façade maps the cycle date attribute from each A424 data source object to the cycle date attributes of the A424 entries.</w:t>
            </w:r>
          </w:p>
          <w:p w:rsidR="000F3E89" w:rsidRPr="00697549" w:rsidRDefault="000F3E89" w:rsidP="000F3E89">
            <w:pPr>
              <w:pStyle w:val="Normalexigences"/>
              <w:tabs>
                <w:tab w:val="left" w:pos="915"/>
              </w:tabs>
              <w:ind w:left="0"/>
              <w:rPr>
                <w:rFonts w:ascii="Arial" w:hAnsi="Arial" w:cs="Arial"/>
                <w:color w:val="800080"/>
                <w:sz w:val="18"/>
                <w:szCs w:val="18"/>
                <w:lang w:val="en-US"/>
              </w:rPr>
            </w:pPr>
          </w:p>
        </w:tc>
        <w:tc>
          <w:tcPr>
            <w:tcW w:w="1276" w:type="dxa"/>
            <w:vAlign w:val="center"/>
          </w:tcPr>
          <w:p w:rsidR="000F3E89" w:rsidRPr="00697549" w:rsidRDefault="000F3E89" w:rsidP="000F3E89">
            <w:pPr>
              <w:pStyle w:val="Normalexigences"/>
              <w:ind w:left="0"/>
              <w:jc w:val="center"/>
              <w:rPr>
                <w:rFonts w:ascii="Arial" w:hAnsi="Arial" w:cs="Arial"/>
                <w:color w:val="800080"/>
                <w:sz w:val="18"/>
                <w:szCs w:val="18"/>
              </w:rPr>
            </w:pPr>
            <w:r w:rsidRPr="00697549">
              <w:rPr>
                <w:rFonts w:ascii="Arial" w:hAnsi="Arial" w:cs="Arial"/>
                <w:color w:val="800080"/>
                <w:sz w:val="18"/>
                <w:szCs w:val="18"/>
              </w:rPr>
              <w:t>#19.0.0.2-13</w:t>
            </w:r>
          </w:p>
        </w:tc>
      </w:tr>
    </w:tbl>
    <w:p w:rsidR="009536F7" w:rsidRPr="00697549" w:rsidRDefault="009536F7" w:rsidP="009536F7">
      <w:pPr>
        <w:rPr>
          <w:rFonts w:ascii="Arial" w:hAnsi="Arial" w:cs="Arial"/>
        </w:rPr>
      </w:pPr>
      <w:r w:rsidRPr="00697549">
        <w:rPr>
          <w:rFonts w:ascii="Arial" w:hAnsi="Arial" w:cs="Arial"/>
        </w:rPr>
        <w:t xml:space="preserve">Product map sample </w:t>
      </w:r>
      <w:r w:rsidRPr="00697549">
        <w:rPr>
          <w:rFonts w:ascii="Arial" w:hAnsi="Arial" w:cs="Arial"/>
          <w:lang w:val="en-US"/>
        </w:rPr>
        <w:t>for this façade: see A424TOA424.xml.</w:t>
      </w:r>
    </w:p>
    <w:p w:rsidR="009536F7" w:rsidRPr="00697549" w:rsidRDefault="009536F7" w:rsidP="009536F7">
      <w:pPr>
        <w:pStyle w:val="Titre4"/>
        <w:numPr>
          <w:ilvl w:val="3"/>
          <w:numId w:val="8"/>
        </w:numPr>
        <w:spacing w:before="120" w:line="240" w:lineRule="auto"/>
        <w:ind w:left="2704"/>
        <w:jc w:val="left"/>
        <w:rPr>
          <w:rFonts w:ascii="Arial" w:hAnsi="Arial" w:cs="Arial"/>
        </w:rPr>
      </w:pPr>
      <w:r w:rsidRPr="00697549">
        <w:rPr>
          <w:rFonts w:ascii="Arial" w:hAnsi="Arial" w:cs="Arial"/>
        </w:rPr>
        <w:t>RDB A424 Façade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697549" w:rsidTr="009536F7">
        <w:trPr>
          <w:cantSplit/>
          <w:tblHeader/>
        </w:trPr>
        <w:tc>
          <w:tcPr>
            <w:tcW w:w="1809"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ID</w:t>
            </w:r>
          </w:p>
        </w:tc>
        <w:tc>
          <w:tcPr>
            <w:tcW w:w="1560"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Short title</w:t>
            </w:r>
          </w:p>
        </w:tc>
        <w:tc>
          <w:tcPr>
            <w:tcW w:w="5811"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Description</w:t>
            </w:r>
          </w:p>
        </w:tc>
        <w:tc>
          <w:tcPr>
            <w:tcW w:w="1276" w:type="dxa"/>
            <w:shd w:val="pct10" w:color="auto" w:fill="auto"/>
          </w:tcPr>
          <w:p w:rsidR="009536F7" w:rsidRPr="00697549" w:rsidRDefault="009536F7" w:rsidP="009536F7">
            <w:pPr>
              <w:jc w:val="center"/>
              <w:rPr>
                <w:rStyle w:val="lev"/>
                <w:rFonts w:ascii="Arial" w:hAnsi="Arial" w:cs="Arial"/>
                <w:bCs w:val="0"/>
              </w:rPr>
            </w:pPr>
            <w:r w:rsidRPr="00697549">
              <w:rPr>
                <w:rStyle w:val="lev"/>
                <w:rFonts w:ascii="Arial" w:hAnsi="Arial" w:cs="Arial"/>
              </w:rPr>
              <w:t>US</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RDB A424 Facade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RDB A424 Façade is a façade producing a single A424 file.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documentation in DocumentationFacade.docx.</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#16.2-01</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Façade–- –ame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Fully qualified name of A424 façade is: </w:t>
            </w:r>
            <w:r w:rsidRPr="00697549">
              <w:rPr>
                <w:rFonts w:ascii="Arial" w:hAnsi="Arial" w:cs="Arial"/>
                <w:b/>
                <w:color w:val="800080"/>
                <w:sz w:val="18"/>
                <w:szCs w:val="18"/>
              </w:rPr>
              <w:t>RDBA424DataModel. RDBA424Facade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#16.2-01</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Façade - output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RDB A424 Façade outputs a single file containing all airports.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#16.2-01</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SD-ALB-R4F-040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Façade – P2 Record</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For P2 calculation, one façade method is called:</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First in “create” mode for all AIP attributes and fields</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Then in “update only” mode for geomatic values (not directly stored in P2 fields but used for validation)</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In Finalize method, if the “runway validation status” field of the P2 element is set to 0, then proceed to the comparison between geomatic values and AIP values and set the result in the various fields as described in the RDB A424 PDF P2 record specification provided in previous run.</w:t>
            </w:r>
          </w:p>
          <w:p w:rsidR="009536F7" w:rsidRPr="00697549" w:rsidRDefault="009536F7" w:rsidP="00B42742">
            <w:pPr>
              <w:pStyle w:val="Normalexigences"/>
              <w:numPr>
                <w:ilvl w:val="0"/>
                <w:numId w:val="27"/>
              </w:numPr>
              <w:spacing w:before="0" w:line="240" w:lineRule="auto"/>
              <w:jc w:val="left"/>
              <w:rPr>
                <w:rFonts w:ascii="Arial" w:hAnsi="Arial" w:cs="Arial"/>
                <w:color w:val="800080"/>
                <w:sz w:val="18"/>
                <w:szCs w:val="18"/>
              </w:rPr>
            </w:pPr>
            <w:r w:rsidRPr="00697549">
              <w:rPr>
                <w:rFonts w:ascii="Arial" w:hAnsi="Arial" w:cs="Arial"/>
                <w:color w:val="800080"/>
                <w:sz w:val="18"/>
                <w:szCs w:val="18"/>
                <w:lang w:val="en-US"/>
              </w:rPr>
              <w:t>For legacy conversion, the “runway validation status” field shall be set to 1 or 2 depending on the validation outcome on the RDB A424 used as source.</w:t>
            </w:r>
          </w:p>
          <w:p w:rsidR="009536F7" w:rsidRPr="00697549" w:rsidRDefault="009536F7" w:rsidP="009536F7">
            <w:pPr>
              <w:pStyle w:val="Normalexigences"/>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When computing P2 record from geomatics data, the service takes into account the NotValidated feature of the qualification model. If the feature is a runway direction with “not validated” set to “true” then the P2 record is set to “not validated. This means P2 is set to:</w:t>
            </w:r>
          </w:p>
          <w:p w:rsidR="009536F7" w:rsidRPr="00697549" w:rsidRDefault="009536F7" w:rsidP="00B42742">
            <w:pPr>
              <w:pStyle w:val="Normalexigences"/>
              <w:numPr>
                <w:ilvl w:val="1"/>
                <w:numId w:val="38"/>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Runway valid status = 0</w:t>
            </w:r>
          </w:p>
          <w:p w:rsidR="009536F7" w:rsidRPr="00697549" w:rsidRDefault="009536F7" w:rsidP="00B42742">
            <w:pPr>
              <w:pStyle w:val="Normalexigences"/>
              <w:numPr>
                <w:ilvl w:val="1"/>
                <w:numId w:val="38"/>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Runway THR position error = 0</w:t>
            </w:r>
          </w:p>
          <w:p w:rsidR="009536F7" w:rsidRPr="00697549" w:rsidRDefault="009536F7" w:rsidP="00B42742">
            <w:pPr>
              <w:pStyle w:val="Normalexigences"/>
              <w:numPr>
                <w:ilvl w:val="1"/>
                <w:numId w:val="38"/>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Runway THR elevation error = 0</w:t>
            </w:r>
          </w:p>
          <w:p w:rsidR="009536F7" w:rsidRPr="00697549" w:rsidRDefault="009536F7" w:rsidP="00B42742">
            <w:pPr>
              <w:pStyle w:val="Normalexigences"/>
              <w:numPr>
                <w:ilvl w:val="1"/>
                <w:numId w:val="38"/>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LDA valid status = 0</w:t>
            </w:r>
          </w:p>
          <w:p w:rsidR="009536F7" w:rsidRPr="00697549" w:rsidRDefault="009536F7" w:rsidP="00B42742">
            <w:pPr>
              <w:pStyle w:val="Normalexigences"/>
              <w:numPr>
                <w:ilvl w:val="1"/>
                <w:numId w:val="38"/>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Runway width error = 0</w:t>
            </w:r>
          </w:p>
          <w:p w:rsidR="009536F7" w:rsidRPr="00697549" w:rsidRDefault="009536F7" w:rsidP="00B42742">
            <w:pPr>
              <w:pStyle w:val="Normalexigences"/>
              <w:numPr>
                <w:ilvl w:val="1"/>
                <w:numId w:val="38"/>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Runway bearing error = 0</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If the P2 record is linked to a closed runway direction (AIP operationalStatus = CLOSED), the P2 record is set to “not validated” and the same values are assigned.</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#20.1-03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#24.2-08</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Façade - AIRAC</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AIRAC of the header is the AIRAC passed as a parameter to the conversion service.</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AIRAC of all other lines is the AIRAC of the retrieved product.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#18.1-07</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SD-ALB-R4F-055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P2 LDA</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LDA validation status is set to true if </w:t>
            </w:r>
            <w:r w:rsidRPr="00697549">
              <w:rPr>
                <w:rFonts w:ascii="Arial" w:hAnsi="Arial" w:cs="Arial"/>
                <w:i/>
                <w:iCs/>
                <w:color w:val="800080"/>
                <w:sz w:val="18"/>
                <w:szCs w:val="18"/>
                <w:lang w:val="en-US"/>
              </w:rPr>
              <w:t>landingDistanceAvailable &lt;= geomaticLda + 5 meters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#20.2-14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#DLT-72</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SD-ALB-R4F-056</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P2 imagerydata</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imagery date for all P2 records is filled from input reference data. If the imagery date is not specified in reference data, </w:t>
            </w:r>
            <w:r w:rsidRPr="00697549">
              <w:rPr>
                <w:rFonts w:ascii="Arial" w:hAnsi="Arial" w:cs="Arial"/>
                <w:color w:val="800080"/>
                <w:sz w:val="18"/>
                <w:szCs w:val="18"/>
              </w:rPr>
              <w:t xml:space="preserve">the A424 conversion fills the imagery date for all P2 records if an </w:t>
            </w:r>
            <w:r w:rsidRPr="00697549">
              <w:rPr>
                <w:rFonts w:ascii="Arial" w:hAnsi="Arial" w:cs="Arial"/>
                <w:i/>
                <w:iCs/>
                <w:color w:val="800080"/>
                <w:sz w:val="18"/>
                <w:szCs w:val="18"/>
              </w:rPr>
              <w:t xml:space="preserve">imagerydata </w:t>
            </w:r>
            <w:r w:rsidRPr="00697549">
              <w:rPr>
                <w:rFonts w:ascii="Arial" w:hAnsi="Arial" w:cs="Arial"/>
                <w:color w:val="800080"/>
                <w:sz w:val="18"/>
                <w:szCs w:val="18"/>
              </w:rPr>
              <w:t>record is found for this airport</w:t>
            </w:r>
            <w:r w:rsidRPr="00697549">
              <w:rPr>
                <w:rFonts w:ascii="Arial" w:hAnsi="Arial" w:cs="Arial"/>
                <w:color w:val="800080"/>
                <w:sz w:val="18"/>
                <w:szCs w:val="18"/>
                <w:lang w:val="en-US"/>
              </w:rPr>
              <w: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#22.1-05</w:t>
            </w:r>
          </w:p>
        </w:tc>
      </w:tr>
      <w:tr w:rsidR="009536F7" w:rsidRPr="00697549" w:rsidTr="009536F7">
        <w:trPr>
          <w:cantSplit/>
          <w:trHeight w:val="373"/>
        </w:trPr>
        <w:tc>
          <w:tcPr>
            <w:tcW w:w="1809" w:type="dxa"/>
            <w:vAlign w:val="center"/>
          </w:tcPr>
          <w:p w:rsidR="009536F7" w:rsidRPr="00697549" w:rsidRDefault="009536F7" w:rsidP="009536F7">
            <w:pPr>
              <w:pStyle w:val="ReqID"/>
              <w:rPr>
                <w:rFonts w:ascii="Arial" w:hAnsi="Arial" w:cs="Arial"/>
                <w:szCs w:val="18"/>
              </w:rPr>
            </w:pPr>
            <w:r w:rsidRPr="00697549">
              <w:rPr>
                <w:rFonts w:ascii="Arial" w:hAnsi="Arial" w:cs="Arial"/>
                <w:szCs w:val="18"/>
              </w:rPr>
              <w:lastRenderedPageBreak/>
              <w:t>SD-ALB-R4F-060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TCH</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If Threshold Crossing Height value is not filled from the ProductMap feature mapping the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If associated Runway length is greater or equal than 6000 FT, set TCH value to 50 FT and TCH indicator to “D”</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If associated Runway length is lower than 6000 FT, set TCH value to 40 FT and TCH indicator to “D”</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#21.2-06</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SD-ALB-R4F-061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Displacement</w:t>
            </w:r>
          </w:p>
        </w:tc>
        <w:tc>
          <w:tcPr>
            <w:tcW w:w="5811" w:type="dxa"/>
          </w:tcPr>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If the displacedThresholdDistance (i.e. displacement) is not filled from AIP mapping nor from ADBLucem maping (runwaydisplacedarea):</w:t>
            </w:r>
          </w:p>
          <w:p w:rsidR="009536F7" w:rsidRPr="00697549" w:rsidRDefault="009536F7" w:rsidP="00B42742">
            <w:pPr>
              <w:pStyle w:val="Normalexigences"/>
              <w:numPr>
                <w:ilvl w:val="1"/>
                <w:numId w:val="39"/>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If the displacement field of runway record (PG) is empty, the façade shall fetch the extremity coordinates in PG record and compare them to the threshold coordinates in P2 record for same runway id.</w:t>
            </w:r>
          </w:p>
          <w:p w:rsidR="009536F7" w:rsidRPr="00697549" w:rsidRDefault="009536F7" w:rsidP="00B42742">
            <w:pPr>
              <w:pStyle w:val="Normalexigences"/>
              <w:numPr>
                <w:ilvl w:val="1"/>
                <w:numId w:val="39"/>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2 possibilities:</w:t>
            </w:r>
          </w:p>
          <w:p w:rsidR="009536F7" w:rsidRPr="00697549" w:rsidRDefault="009536F7" w:rsidP="00B42742">
            <w:pPr>
              <w:pStyle w:val="Normalexigences"/>
              <w:numPr>
                <w:ilvl w:val="2"/>
                <w:numId w:val="39"/>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If threshold coordinates are filled in P2, there is a displacement </w:t>
            </w:r>
            <w:r w:rsidRPr="00697549">
              <w:rPr>
                <w:rFonts w:ascii="Arial" w:hAnsi="Arial" w:cs="Arial"/>
                <w:color w:val="800080"/>
                <w:sz w:val="18"/>
                <w:szCs w:val="18"/>
                <w:lang w:val="en-US"/>
              </w:rPr>
              <w:sym w:font="Wingdings" w:char="F0E0"/>
            </w:r>
            <w:r w:rsidRPr="00697549">
              <w:rPr>
                <w:rFonts w:ascii="Arial" w:hAnsi="Arial" w:cs="Arial"/>
                <w:color w:val="800080"/>
                <w:sz w:val="18"/>
                <w:szCs w:val="18"/>
                <w:lang w:val="en-US"/>
              </w:rPr>
              <w:t xml:space="preserve"> displacement value in PG record is computed by taking the distance between the extremity coordinates (in PG) and the threshold coordinates (in P2)</w:t>
            </w:r>
          </w:p>
          <w:p w:rsidR="009536F7" w:rsidRPr="00697549" w:rsidRDefault="009536F7" w:rsidP="00B42742">
            <w:pPr>
              <w:pStyle w:val="Normalexigences"/>
              <w:numPr>
                <w:ilvl w:val="2"/>
                <w:numId w:val="39"/>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If threshold coordinates are not filled in P2, there is no displacement </w:t>
            </w:r>
            <w:r w:rsidRPr="00697549">
              <w:rPr>
                <w:rFonts w:ascii="Arial" w:hAnsi="Arial" w:cs="Arial"/>
                <w:color w:val="800080"/>
                <w:sz w:val="18"/>
                <w:szCs w:val="18"/>
                <w:lang w:val="en-US"/>
              </w:rPr>
              <w:sym w:font="Wingdings" w:char="F0E0"/>
            </w:r>
            <w:r w:rsidRPr="00697549">
              <w:rPr>
                <w:rFonts w:ascii="Arial" w:hAnsi="Arial" w:cs="Arial"/>
                <w:color w:val="800080"/>
                <w:sz w:val="18"/>
                <w:szCs w:val="18"/>
                <w:lang w:val="en-US"/>
              </w:rPr>
              <w:t xml:space="preserve"> the displacement value in PG record is empty</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#21.2-06</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SD-ALB-R4F-062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Airac Cycle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AIRAC cycle on each record is set only upon record creation and not on record update.</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#21.2-06</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SD-ALB-R4F-063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DISTHR</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if in AIP data there is no runway centerline point with role DISTHR, the displacedThresholdDistance value is set to 0 even if there is a value in ADB lucem data displacementLength (as computed from the reference points loading).</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#22.1-06</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RDB A424 – AIRAC Cycle </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AIRAC cycle present on each record of the A424 RDB indicates the production cycle </w:t>
            </w:r>
            <w:r w:rsidRPr="00697549">
              <w:rPr>
                <w:rFonts w:ascii="Arial" w:hAnsi="Arial" w:cs="Arial"/>
                <w:color w:val="800080"/>
                <w:sz w:val="18"/>
                <w:szCs w:val="18"/>
              </w:rPr>
              <w:t>(i.e. the cycle requested in the customer delivery)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#21.2-10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#22.1-04</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SD-ALB-R4F-080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order</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A424 lines are sorted alphanumerically.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#21.2-15</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SD-ALB-R4F-090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stopway</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stopway length is propagated to the A424 façade along with its metrics so that it is stored into the Runway record.</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value is converted to FT from the metrics given in parameter.</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resulting value is rounded up from 0.5</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#24.2-07</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SD-ALB-R4F-100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bearing management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output magnetic bearing value in PG (runway) record is converted to magnetic bearing using true bearing and airport magnetic variation.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#29.2-04</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SD-ALB-R4F-110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P2 bearing error</w:t>
            </w:r>
          </w:p>
        </w:tc>
        <w:tc>
          <w:tcPr>
            <w:tcW w:w="5811" w:type="dxa"/>
          </w:tcPr>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For bearing error calculation, the smallest difference value between the 2 angles is always considered.</w:t>
            </w:r>
          </w:p>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The computation is done using the following </w:t>
            </w:r>
            <w:proofErr w:type="gramStart"/>
            <w:r w:rsidRPr="00697549">
              <w:rPr>
                <w:rFonts w:ascii="Arial" w:hAnsi="Arial" w:cs="Arial"/>
                <w:color w:val="800080"/>
                <w:sz w:val="18"/>
                <w:szCs w:val="18"/>
              </w:rPr>
              <w:t>formula :</w:t>
            </w:r>
            <w:proofErr w:type="gramEnd"/>
            <w:r w:rsidRPr="00697549">
              <w:rPr>
                <w:rFonts w:ascii="Arial" w:hAnsi="Arial" w:cs="Arial"/>
                <w:color w:val="800080"/>
                <w:sz w:val="18"/>
                <w:szCs w:val="18"/>
              </w:rPr>
              <w:t xml:space="preserve"> delta=180 - abs(abs( a1 - a2) - 180).</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#29.2-04</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SD-ALB-R4F-120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Parameter runwaySurfaceTypes</w:t>
            </w:r>
          </w:p>
        </w:tc>
        <w:tc>
          <w:tcPr>
            <w:tcW w:w="5811" w:type="dxa"/>
          </w:tcPr>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RDB A424 Façade manages an optional parameter runwaySurfaceTypes. </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rPr>
              <w:t xml:space="preserve">The parameter </w:t>
            </w:r>
            <w:r w:rsidRPr="00697549">
              <w:rPr>
                <w:rFonts w:ascii="Arial" w:hAnsi="Arial" w:cs="Arial"/>
                <w:color w:val="800080"/>
                <w:sz w:val="18"/>
                <w:szCs w:val="18"/>
                <w:lang w:val="en-US"/>
              </w:rPr>
              <w:t>value contains the list of surface types to export (in A424 format) with wildcards:</w:t>
            </w:r>
          </w:p>
          <w:p w:rsidR="009536F7" w:rsidRPr="00697549" w:rsidRDefault="009536F7" w:rsidP="009536F7">
            <w:pPr>
              <w:pStyle w:val="Normalexigences"/>
              <w:tabs>
                <w:tab w:val="left" w:pos="915"/>
              </w:tabs>
              <w:rPr>
                <w:rFonts w:ascii="Arial" w:hAnsi="Arial" w:cs="Arial"/>
                <w:color w:val="800080"/>
                <w:sz w:val="18"/>
                <w:szCs w:val="18"/>
                <w:lang w:val="fr-FR"/>
              </w:rPr>
            </w:pPr>
            <w:r w:rsidRPr="00697549">
              <w:rPr>
                <w:rFonts w:ascii="Arial" w:hAnsi="Arial" w:cs="Arial"/>
                <w:color w:val="800080"/>
                <w:sz w:val="18"/>
                <w:szCs w:val="18"/>
                <w:lang w:val="en-US"/>
              </w:rPr>
              <w:t xml:space="preserve">Ex: </w:t>
            </w:r>
          </w:p>
          <w:p w:rsidR="009536F7" w:rsidRPr="00697549" w:rsidRDefault="009536F7" w:rsidP="00B42742">
            <w:pPr>
              <w:pStyle w:val="Normalexigences"/>
              <w:numPr>
                <w:ilvl w:val="0"/>
                <w:numId w:val="58"/>
              </w:numPr>
              <w:tabs>
                <w:tab w:val="left" w:pos="915"/>
              </w:tabs>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“H ASPH;H ASGR;H BITU”</w:t>
            </w:r>
          </w:p>
          <w:p w:rsidR="009536F7" w:rsidRPr="00697549" w:rsidRDefault="009536F7" w:rsidP="00B42742">
            <w:pPr>
              <w:pStyle w:val="Normalexigences"/>
              <w:numPr>
                <w:ilvl w:val="0"/>
                <w:numId w:val="58"/>
              </w:numPr>
              <w:tabs>
                <w:tab w:val="left" w:pos="915"/>
              </w:tabs>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“H%”</w:t>
            </w:r>
          </w:p>
          <w:p w:rsidR="009536F7" w:rsidRPr="00697549" w:rsidRDefault="009536F7" w:rsidP="00B42742">
            <w:pPr>
              <w:pStyle w:val="Normalexigences"/>
              <w:numPr>
                <w:ilvl w:val="0"/>
                <w:numId w:val="58"/>
              </w:numPr>
              <w:tabs>
                <w:tab w:val="left" w:pos="915"/>
              </w:tabs>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“H%;S%;U UNKN”</w:t>
            </w:r>
          </w:p>
          <w:p w:rsidR="009536F7" w:rsidRPr="00697549" w:rsidRDefault="009536F7" w:rsidP="009536F7">
            <w:pPr>
              <w:pStyle w:val="Normalexigences"/>
              <w:tabs>
                <w:tab w:val="left" w:pos="915"/>
              </w:tabs>
              <w:rPr>
                <w:rFonts w:ascii="Arial" w:hAnsi="Arial" w:cs="Arial"/>
                <w:color w:val="800080"/>
                <w:sz w:val="18"/>
                <w:szCs w:val="18"/>
                <w:lang w:val="en-US"/>
              </w:rPr>
            </w:pP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lang w:val="en-US"/>
              </w:rPr>
              <w:t>If a given runway surface does not match the parameter value, this runway will not be present in the output database.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#31.1-05</w:t>
            </w:r>
          </w:p>
        </w:tc>
      </w:tr>
      <w:tr w:rsidR="009536F7" w:rsidRPr="00697549"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SD-ALB-R4F-130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 Parameter getCodesFromAirportData</w:t>
            </w:r>
          </w:p>
        </w:tc>
        <w:tc>
          <w:tcPr>
            <w:tcW w:w="5811" w:type="dxa"/>
          </w:tcPr>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rPr>
              <w:t xml:space="preserve">A424 Façade manages an optional parameter getCodesFromAirportData. </w:t>
            </w:r>
          </w:p>
          <w:p w:rsidR="009536F7" w:rsidRPr="00697549" w:rsidRDefault="009536F7" w:rsidP="009536F7">
            <w:pPr>
              <w:pStyle w:val="Normalexigences"/>
              <w:tabs>
                <w:tab w:val="left" w:pos="915"/>
              </w:tabs>
              <w:ind w:left="0"/>
              <w:rPr>
                <w:rFonts w:ascii="Arial" w:hAnsi="Arial" w:cs="Arial"/>
                <w:color w:val="800080"/>
                <w:sz w:val="18"/>
                <w:szCs w:val="18"/>
                <w:lang w:val="en-US"/>
              </w:rPr>
            </w:pPr>
            <w:r w:rsidRPr="00697549">
              <w:rPr>
                <w:rFonts w:ascii="Arial" w:hAnsi="Arial" w:cs="Arial"/>
                <w:color w:val="800080"/>
                <w:sz w:val="18"/>
                <w:szCs w:val="18"/>
              </w:rPr>
              <w:t xml:space="preserve">The parameter </w:t>
            </w:r>
            <w:r w:rsidRPr="00697549">
              <w:rPr>
                <w:rFonts w:ascii="Arial" w:hAnsi="Arial" w:cs="Arial"/>
                <w:color w:val="800080"/>
                <w:sz w:val="18"/>
                <w:szCs w:val="18"/>
                <w:lang w:val="en-US"/>
              </w:rPr>
              <w:t>value can be true or false.</w:t>
            </w:r>
          </w:p>
          <w:p w:rsidR="009536F7" w:rsidRPr="00697549" w:rsidRDefault="009536F7" w:rsidP="009536F7">
            <w:pPr>
              <w:pStyle w:val="Normalexigences"/>
              <w:tabs>
                <w:tab w:val="left" w:pos="915"/>
              </w:tabs>
              <w:rPr>
                <w:rFonts w:ascii="Arial" w:hAnsi="Arial" w:cs="Arial"/>
                <w:color w:val="800080"/>
                <w:sz w:val="18"/>
                <w:szCs w:val="18"/>
                <w:lang w:val="en-US"/>
              </w:rPr>
            </w:pPr>
          </w:p>
          <w:p w:rsidR="009536F7" w:rsidRPr="00697549" w:rsidRDefault="009536F7" w:rsidP="009536F7">
            <w:pPr>
              <w:pStyle w:val="Normalexigences"/>
              <w:tabs>
                <w:tab w:val="left" w:pos="915"/>
              </w:tabs>
              <w:ind w:left="0"/>
              <w:rPr>
                <w:rFonts w:ascii="Arial" w:hAnsi="Arial" w:cs="Arial"/>
                <w:color w:val="800080"/>
                <w:sz w:val="18"/>
                <w:szCs w:val="18"/>
              </w:rPr>
            </w:pPr>
            <w:r w:rsidRPr="00697549">
              <w:rPr>
                <w:rFonts w:ascii="Arial" w:hAnsi="Arial" w:cs="Arial"/>
                <w:color w:val="800080"/>
                <w:sz w:val="18"/>
                <w:szCs w:val="18"/>
                <w:lang w:val="en-US"/>
              </w:rPr>
              <w:t>If the parameter is present with the value equal true the IcaoCode and AreaCode attributes are set in the Create method for each record linked to icao.</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#33.1-03</w:t>
            </w:r>
          </w:p>
        </w:tc>
      </w:tr>
      <w:tr w:rsidR="000A7C94" w:rsidRPr="00697549" w:rsidTr="009536F7">
        <w:trPr>
          <w:cantSplit/>
          <w:trHeight w:val="373"/>
        </w:trPr>
        <w:tc>
          <w:tcPr>
            <w:tcW w:w="1809" w:type="dxa"/>
            <w:vAlign w:val="center"/>
          </w:tcPr>
          <w:p w:rsidR="000A7C94" w:rsidRPr="00697549" w:rsidRDefault="000A7C94" w:rsidP="009536F7">
            <w:pPr>
              <w:pStyle w:val="ReqID"/>
              <w:jc w:val="center"/>
              <w:rPr>
                <w:rFonts w:ascii="Arial" w:hAnsi="Arial" w:cs="Arial"/>
                <w:szCs w:val="18"/>
              </w:rPr>
            </w:pPr>
            <w:r>
              <w:rPr>
                <w:rFonts w:ascii="Arial" w:hAnsi="Arial" w:cs="Arial"/>
                <w:szCs w:val="18"/>
              </w:rPr>
              <w:t>SD-ALB-R4F-140</w:t>
            </w:r>
          </w:p>
        </w:tc>
        <w:tc>
          <w:tcPr>
            <w:tcW w:w="1560" w:type="dxa"/>
            <w:vAlign w:val="center"/>
          </w:tcPr>
          <w:p w:rsidR="000A7C94" w:rsidRPr="00697549" w:rsidRDefault="000A7C94" w:rsidP="009536F7">
            <w:pPr>
              <w:pStyle w:val="Cellulejustifi"/>
              <w:jc w:val="center"/>
              <w:rPr>
                <w:rFonts w:ascii="Arial" w:hAnsi="Arial" w:cs="Arial"/>
                <w:color w:val="800080"/>
                <w:sz w:val="18"/>
                <w:szCs w:val="18"/>
              </w:rPr>
            </w:pPr>
            <w:r w:rsidRPr="00697549">
              <w:rPr>
                <w:rFonts w:ascii="Arial" w:hAnsi="Arial" w:cs="Arial"/>
                <w:color w:val="800080"/>
                <w:sz w:val="18"/>
                <w:szCs w:val="18"/>
              </w:rPr>
              <w:t>RDB A424 –</w:t>
            </w:r>
            <w:r>
              <w:rPr>
                <w:rFonts w:ascii="Arial" w:hAnsi="Arial" w:cs="Arial"/>
                <w:color w:val="800080"/>
                <w:sz w:val="18"/>
                <w:szCs w:val="18"/>
              </w:rPr>
              <w:t xml:space="preserve"> default metric for origination</w:t>
            </w:r>
          </w:p>
        </w:tc>
        <w:tc>
          <w:tcPr>
            <w:tcW w:w="5811" w:type="dxa"/>
          </w:tcPr>
          <w:p w:rsidR="000A7C94" w:rsidRPr="00697549" w:rsidRDefault="000A7C94" w:rsidP="000A7C94">
            <w:pPr>
              <w:pStyle w:val="Normalexigences"/>
              <w:tabs>
                <w:tab w:val="left" w:pos="915"/>
              </w:tabs>
              <w:ind w:left="0"/>
              <w:rPr>
                <w:rFonts w:ascii="Arial" w:hAnsi="Arial" w:cs="Arial"/>
                <w:color w:val="800080"/>
                <w:sz w:val="18"/>
                <w:szCs w:val="18"/>
              </w:rPr>
            </w:pPr>
            <w:r>
              <w:rPr>
                <w:rFonts w:ascii="Arial" w:hAnsi="Arial" w:cs="Arial"/>
                <w:color w:val="800080"/>
                <w:sz w:val="18"/>
                <w:szCs w:val="18"/>
              </w:rPr>
              <w:t>To manage origination from AIP to ADBLucem, for the runway and P2 record if the input metric is not given for distance attributes (elevation, length, width…) a conversion meter to feet is applied.</w:t>
            </w:r>
          </w:p>
        </w:tc>
        <w:tc>
          <w:tcPr>
            <w:tcW w:w="1276" w:type="dxa"/>
            <w:vAlign w:val="center"/>
          </w:tcPr>
          <w:p w:rsidR="000A7C94" w:rsidRPr="00697549" w:rsidRDefault="000A7C94" w:rsidP="009536F7">
            <w:pPr>
              <w:pStyle w:val="Normalexigences"/>
              <w:ind w:left="0"/>
              <w:jc w:val="center"/>
              <w:rPr>
                <w:rFonts w:ascii="Arial" w:hAnsi="Arial" w:cs="Arial"/>
                <w:color w:val="800080"/>
                <w:sz w:val="18"/>
                <w:szCs w:val="18"/>
              </w:rPr>
            </w:pPr>
            <w:r>
              <w:rPr>
                <w:rFonts w:ascii="Arial" w:hAnsi="Arial" w:cs="Arial"/>
                <w:color w:val="800080"/>
                <w:sz w:val="18"/>
                <w:szCs w:val="18"/>
              </w:rPr>
              <w:t>#DLT-70</w:t>
            </w:r>
          </w:p>
        </w:tc>
      </w:tr>
      <w:tr w:rsidR="00FA04B3" w:rsidRPr="00697549" w:rsidTr="009536F7">
        <w:trPr>
          <w:cantSplit/>
          <w:trHeight w:val="373"/>
        </w:trPr>
        <w:tc>
          <w:tcPr>
            <w:tcW w:w="1809" w:type="dxa"/>
            <w:vAlign w:val="center"/>
          </w:tcPr>
          <w:p w:rsidR="00FA04B3" w:rsidRDefault="00FA04B3" w:rsidP="00FA04B3">
            <w:pPr>
              <w:pStyle w:val="ReqID"/>
              <w:jc w:val="center"/>
              <w:rPr>
                <w:rFonts w:ascii="Arial" w:hAnsi="Arial" w:cs="Arial"/>
                <w:szCs w:val="18"/>
              </w:rPr>
            </w:pPr>
            <w:r w:rsidRPr="00FA04B3">
              <w:rPr>
                <w:rFonts w:ascii="Arial" w:hAnsi="Arial" w:cs="Arial"/>
                <w:szCs w:val="18"/>
              </w:rPr>
              <w:t>SD-ALB-R4F-1</w:t>
            </w:r>
            <w:r>
              <w:rPr>
                <w:rFonts w:ascii="Arial" w:hAnsi="Arial" w:cs="Arial"/>
                <w:szCs w:val="18"/>
              </w:rPr>
              <w:t>5</w:t>
            </w:r>
            <w:r w:rsidRPr="00FA04B3">
              <w:rPr>
                <w:rFonts w:ascii="Arial" w:hAnsi="Arial" w:cs="Arial"/>
                <w:szCs w:val="18"/>
              </w:rPr>
              <w:t>0</w:t>
            </w:r>
          </w:p>
        </w:tc>
        <w:tc>
          <w:tcPr>
            <w:tcW w:w="1560" w:type="dxa"/>
            <w:vAlign w:val="center"/>
          </w:tcPr>
          <w:p w:rsidR="00FA04B3" w:rsidRPr="00697549" w:rsidRDefault="00FA04B3" w:rsidP="009536F7">
            <w:pPr>
              <w:pStyle w:val="Cellulejustifi"/>
              <w:jc w:val="center"/>
              <w:rPr>
                <w:rFonts w:ascii="Arial" w:hAnsi="Arial" w:cs="Arial"/>
                <w:color w:val="800080"/>
                <w:sz w:val="18"/>
                <w:szCs w:val="18"/>
              </w:rPr>
            </w:pPr>
            <w:r>
              <w:rPr>
                <w:rFonts w:ascii="Arial" w:hAnsi="Arial" w:cs="Arial"/>
                <w:color w:val="800080"/>
                <w:sz w:val="18"/>
                <w:szCs w:val="18"/>
              </w:rPr>
              <w:t xml:space="preserve">RDB A424 </w:t>
            </w:r>
            <w:r w:rsidRPr="00697549">
              <w:rPr>
                <w:rFonts w:ascii="Arial" w:hAnsi="Arial" w:cs="Arial"/>
                <w:color w:val="800080"/>
                <w:sz w:val="18"/>
                <w:szCs w:val="18"/>
              </w:rPr>
              <w:t>–</w:t>
            </w:r>
            <w:r>
              <w:rPr>
                <w:rFonts w:ascii="Arial" w:hAnsi="Arial" w:cs="Arial"/>
                <w:color w:val="800080"/>
                <w:sz w:val="18"/>
                <w:szCs w:val="18"/>
              </w:rPr>
              <w:t xml:space="preserve"> metric origination</w:t>
            </w:r>
          </w:p>
        </w:tc>
        <w:tc>
          <w:tcPr>
            <w:tcW w:w="5811" w:type="dxa"/>
          </w:tcPr>
          <w:p w:rsidR="00FA04B3" w:rsidRDefault="00FA04B3" w:rsidP="00FA04B3">
            <w:pPr>
              <w:pStyle w:val="Normalexigences"/>
              <w:tabs>
                <w:tab w:val="left" w:pos="915"/>
              </w:tabs>
              <w:ind w:left="0"/>
              <w:rPr>
                <w:rFonts w:ascii="Arial" w:hAnsi="Arial" w:cs="Arial"/>
                <w:color w:val="800080"/>
                <w:sz w:val="18"/>
                <w:szCs w:val="18"/>
              </w:rPr>
            </w:pPr>
            <w:r>
              <w:rPr>
                <w:rFonts w:ascii="Arial" w:hAnsi="Arial" w:cs="Arial"/>
                <w:color w:val="800080"/>
                <w:sz w:val="18"/>
                <w:szCs w:val="18"/>
              </w:rPr>
              <w:t>When a data is originated, its metric is also originated so that it is possible to convert the value to the relevant output value (applying a conversion if needed, depending on the metric of the originated data and the metric of the generated one).</w:t>
            </w:r>
          </w:p>
        </w:tc>
        <w:tc>
          <w:tcPr>
            <w:tcW w:w="1276" w:type="dxa"/>
            <w:vAlign w:val="center"/>
          </w:tcPr>
          <w:p w:rsidR="00FA04B3" w:rsidRDefault="00FA04B3" w:rsidP="009536F7">
            <w:pPr>
              <w:pStyle w:val="Normalexigences"/>
              <w:ind w:left="0"/>
              <w:jc w:val="center"/>
              <w:rPr>
                <w:rFonts w:ascii="Arial" w:hAnsi="Arial" w:cs="Arial"/>
                <w:color w:val="800080"/>
                <w:sz w:val="18"/>
                <w:szCs w:val="18"/>
              </w:rPr>
            </w:pPr>
            <w:r>
              <w:rPr>
                <w:rFonts w:ascii="Arial" w:hAnsi="Arial" w:cs="Arial"/>
                <w:color w:val="800080"/>
                <w:sz w:val="18"/>
                <w:szCs w:val="18"/>
              </w:rPr>
              <w:t>#DLT-118</w:t>
            </w:r>
          </w:p>
        </w:tc>
      </w:tr>
    </w:tbl>
    <w:p w:rsidR="009536F7" w:rsidRPr="00E82DE3" w:rsidRDefault="009536F7" w:rsidP="009536F7"/>
    <w:p w:rsidR="009536F7" w:rsidRDefault="009536F7" w:rsidP="009536F7">
      <w:pPr>
        <w:rPr>
          <w:lang w:val="en-US"/>
        </w:rPr>
      </w:pPr>
      <w:r>
        <w:t xml:space="preserve">Product map sample </w:t>
      </w:r>
      <w:r>
        <w:rPr>
          <w:lang w:val="en-US"/>
        </w:rPr>
        <w:t>for this façade: see RDBLUCEM2RDBA424.xml.</w:t>
      </w:r>
    </w:p>
    <w:p w:rsidR="009536F7" w:rsidRDefault="009536F7" w:rsidP="009536F7">
      <w:pPr>
        <w:pStyle w:val="Titre3"/>
        <w:numPr>
          <w:ilvl w:val="2"/>
          <w:numId w:val="8"/>
        </w:numPr>
        <w:spacing w:before="120" w:line="240" w:lineRule="auto"/>
        <w:jc w:val="left"/>
      </w:pPr>
      <w:bookmarkStart w:id="59" w:name="_Toc18921493"/>
      <w:bookmarkStart w:id="60" w:name="_Toc19526855"/>
      <w:r>
        <w:lastRenderedPageBreak/>
        <w:t>Dynamo Façade</w:t>
      </w:r>
      <w:bookmarkEnd w:id="59"/>
      <w:bookmarkEnd w:id="60"/>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Dynamo Facade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Dynamo Facade is a facade producing a Spatialite dump SQL file for the dynamo product.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dump is produced by GDAL with command:</w:t>
            </w:r>
          </w:p>
          <w:p w:rsidR="009536F7" w:rsidRPr="00697549" w:rsidRDefault="009536F7" w:rsidP="009536F7">
            <w:pPr>
              <w:pStyle w:val="Normalexigences"/>
              <w:ind w:left="720"/>
              <w:rPr>
                <w:rFonts w:ascii="Arial" w:hAnsi="Arial" w:cs="Arial"/>
                <w:color w:val="800080"/>
                <w:sz w:val="18"/>
                <w:szCs w:val="18"/>
                <w:lang w:val="en-US"/>
              </w:rPr>
            </w:pPr>
            <w:r w:rsidRPr="00697549">
              <w:rPr>
                <w:rFonts w:ascii="Arial" w:hAnsi="Arial" w:cs="Arial"/>
                <w:color w:val="800080"/>
                <w:sz w:val="18"/>
                <w:szCs w:val="18"/>
                <w:lang w:val="en-US"/>
              </w:rPr>
              <w:t xml:space="preserve">ogr2ogr -f SQLite -dsco SPATIALITE=YES </w:t>
            </w:r>
            <w:r w:rsidRPr="00697549">
              <w:rPr>
                <w:rFonts w:ascii="Arial" w:hAnsi="Arial" w:cs="Arial"/>
                <w:i/>
                <w:iCs/>
                <w:color w:val="800080"/>
                <w:sz w:val="18"/>
                <w:szCs w:val="18"/>
                <w:lang w:val="en-US"/>
              </w:rPr>
              <w:t>&lt;filepath&gt;</w:t>
            </w:r>
            <w:r w:rsidRPr="00697549">
              <w:rPr>
                <w:rFonts w:ascii="Arial" w:hAnsi="Arial" w:cs="Arial"/>
                <w:color w:val="800080"/>
                <w:sz w:val="18"/>
                <w:szCs w:val="18"/>
                <w:lang w:val="en-US"/>
              </w:rPr>
              <w:t xml:space="preserve"> -lco GEOMETRY_NAME=geom -lco SRID=4326 </w:t>
            </w:r>
            <w:r w:rsidRPr="00697549">
              <w:rPr>
                <w:rFonts w:ascii="Arial" w:hAnsi="Arial" w:cs="Arial"/>
                <w:i/>
                <w:iCs/>
                <w:color w:val="800080"/>
                <w:sz w:val="18"/>
                <w:szCs w:val="18"/>
                <w:lang w:val="en-US"/>
              </w:rPr>
              <w:t>&lt;SQL connection string with table names&gt;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Indexes for parameters idarpt, origin and origincpm are added on generated file from GDAL with command:</w:t>
            </w:r>
          </w:p>
          <w:p w:rsidR="009536F7" w:rsidRPr="00697549" w:rsidRDefault="009536F7" w:rsidP="009536F7">
            <w:pPr>
              <w:pStyle w:val="Normalexigences"/>
              <w:ind w:left="720"/>
              <w:rPr>
                <w:rFonts w:ascii="Arial" w:hAnsi="Arial" w:cs="Arial"/>
                <w:color w:val="800080"/>
                <w:sz w:val="18"/>
                <w:szCs w:val="18"/>
              </w:rPr>
            </w:pPr>
            <w:r w:rsidRPr="00697549">
              <w:rPr>
                <w:rFonts w:ascii="Arial" w:hAnsi="Arial" w:cs="Arial"/>
                <w:color w:val="800080"/>
                <w:sz w:val="18"/>
                <w:szCs w:val="18"/>
              </w:rPr>
              <w:t xml:space="preserve">ogrinfo </w:t>
            </w:r>
            <w:r w:rsidRPr="00697549">
              <w:rPr>
                <w:rFonts w:ascii="Arial" w:hAnsi="Arial" w:cs="Arial"/>
                <w:i/>
                <w:iCs/>
                <w:color w:val="800080"/>
                <w:sz w:val="18"/>
                <w:szCs w:val="18"/>
              </w:rPr>
              <w:t>&lt;filepath&gt;</w:t>
            </w:r>
            <w:r w:rsidRPr="00697549">
              <w:rPr>
                <w:rFonts w:ascii="Arial" w:hAnsi="Arial" w:cs="Arial"/>
                <w:color w:val="800080"/>
                <w:sz w:val="18"/>
                <w:szCs w:val="18"/>
              </w:rPr>
              <w:t xml:space="preserve"> -sql "CREATE INDEX am_polygons_aggregation_idarpt_idx ON am_polygons_aggregation &lt;parameter&gt;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documentation in DocumentationFacade.docx.</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strike/>
                <w:color w:val="800080"/>
                <w:sz w:val="18"/>
                <w:szCs w:val="18"/>
              </w:rPr>
            </w:pPr>
            <w:r w:rsidRPr="00697549">
              <w:rPr>
                <w:rFonts w:ascii="Arial" w:hAnsi="Arial" w:cs="Arial"/>
                <w:strike/>
                <w:color w:val="800080"/>
                <w:sz w:val="18"/>
                <w:szCs w:val="18"/>
              </w:rPr>
              <w:t>#13.2-01</w:t>
            </w:r>
          </w:p>
          <w:p w:rsidR="009536F7" w:rsidRPr="00697549" w:rsidRDefault="009536F7" w:rsidP="009536F7">
            <w:pPr>
              <w:pStyle w:val="Normalexigences"/>
              <w:ind w:left="0"/>
              <w:jc w:val="center"/>
              <w:rPr>
                <w:rFonts w:ascii="Arial" w:hAnsi="Arial" w:cs="Arial"/>
                <w:strike/>
                <w:color w:val="800080"/>
                <w:sz w:val="18"/>
                <w:szCs w:val="18"/>
              </w:rPr>
            </w:pPr>
            <w:r w:rsidRPr="00697549">
              <w:rPr>
                <w:rFonts w:ascii="Arial" w:hAnsi="Arial" w:cs="Arial"/>
                <w:strike/>
                <w:color w:val="800080"/>
                <w:sz w:val="18"/>
                <w:szCs w:val="18"/>
              </w:rPr>
              <w:t>#13.2-03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#23.2-03</w:t>
            </w:r>
          </w:p>
          <w:p w:rsidR="009536F7" w:rsidRPr="00697549" w:rsidRDefault="009536F7" w:rsidP="009536F7">
            <w:pPr>
              <w:pStyle w:val="Normalexigences"/>
              <w:ind w:left="0"/>
              <w:jc w:val="center"/>
              <w:rPr>
                <w:rFonts w:ascii="Arial" w:hAnsi="Arial" w:cs="Arial"/>
                <w:color w:val="800080"/>
                <w:sz w:val="18"/>
                <w:szCs w:val="18"/>
              </w:rPr>
            </w:pP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Facade - name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Fully qualified name of Dynamo façade is: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b/>
                <w:color w:val="800080"/>
                <w:sz w:val="18"/>
                <w:szCs w:val="18"/>
              </w:rPr>
              <w:t>DynamoDataModel.DynamoFacade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Facade - output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Dynamo Façade outputs a single Spatialite dump SQL file containing all airports.</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SQL output file path in the form: &lt;conversion engine output path&gt;/dump_NavBlue&lt;AIRAC&gt;.sqlite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#14.1-01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#23.2-02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Facade - version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Dynamo Façade is compatible with version 1 of the conversion engine.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SD-ALB-DYF-041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Façade</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Business rules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Dynamo façade contains constructors methods to produces objects of dynamo data model (see SD-ALB-DYF-100).</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Conversion and attribute mapping rules are detailed in document DQR_Dynamo.docx chapter 4.4.</w:t>
            </w:r>
          </w:p>
          <w:tbl>
            <w:tblPr>
              <w:tblStyle w:val="Grilledutableau"/>
              <w:tblW w:w="5584" w:type="dxa"/>
              <w:tblLayout w:type="fixed"/>
              <w:tblLook w:val="04A0" w:firstRow="1" w:lastRow="0" w:firstColumn="1" w:lastColumn="0" w:noHBand="0" w:noVBand="1"/>
            </w:tblPr>
            <w:tblGrid>
              <w:gridCol w:w="2792"/>
              <w:gridCol w:w="2792"/>
            </w:tblGrid>
            <w:tr w:rsidR="009536F7" w:rsidTr="009536F7">
              <w:tc>
                <w:tcPr>
                  <w:tcW w:w="2792" w:type="dxa"/>
                  <w:vAlign w:val="center"/>
                </w:tcPr>
                <w:p w:rsidR="009536F7" w:rsidRDefault="009536F7" w:rsidP="009536F7">
                  <w:pPr>
                    <w:pStyle w:val="Normalexigences"/>
                    <w:ind w:left="0"/>
                    <w:rPr>
                      <w:color w:val="800080"/>
                      <w:sz w:val="18"/>
                      <w:szCs w:val="18"/>
                    </w:rPr>
                  </w:pPr>
                  <w:r w:rsidRPr="00BD678C">
                    <w:rPr>
                      <w:rFonts w:cs="Arial"/>
                      <w:b/>
                      <w:bCs/>
                      <w:i/>
                      <w:iCs/>
                      <w:color w:val="000000"/>
                      <w:lang w:val="fr-FR" w:eastAsia="fr-FR"/>
                    </w:rPr>
                    <w:t>origin</w:t>
                  </w:r>
                </w:p>
              </w:tc>
              <w:tc>
                <w:tcPr>
                  <w:tcW w:w="2792" w:type="dxa"/>
                  <w:vAlign w:val="center"/>
                </w:tcPr>
                <w:p w:rsidR="009536F7" w:rsidRDefault="009536F7" w:rsidP="009536F7">
                  <w:pPr>
                    <w:pStyle w:val="Normalexigences"/>
                    <w:ind w:left="0"/>
                    <w:rPr>
                      <w:color w:val="800080"/>
                      <w:sz w:val="18"/>
                      <w:szCs w:val="18"/>
                    </w:rPr>
                  </w:pPr>
                  <w:r>
                    <w:rPr>
                      <w:rFonts w:cs="Arial"/>
                      <w:b/>
                      <w:bCs/>
                      <w:i/>
                      <w:iCs/>
                      <w:color w:val="000000"/>
                      <w:lang w:val="fr-FR" w:eastAsia="fr-FR"/>
                    </w:rPr>
                    <w:t>Feature</w:t>
                  </w:r>
                </w:p>
              </w:tc>
            </w:tr>
            <w:tr w:rsidR="009536F7" w:rsidTr="009536F7">
              <w:tc>
                <w:tcPr>
                  <w:tcW w:w="2792" w:type="dxa"/>
                  <w:vAlign w:val="center"/>
                </w:tcPr>
                <w:p w:rsidR="009536F7" w:rsidRPr="00B57312" w:rsidRDefault="009536F7" w:rsidP="009536F7">
                  <w:pPr>
                    <w:pStyle w:val="Normalexigences"/>
                    <w:ind w:left="0"/>
                    <w:rPr>
                      <w:rFonts w:ascii="Calibri" w:hAnsi="Calibri" w:cs="Calibri"/>
                      <w:color w:val="000000"/>
                      <w:lang w:val="fr-FR" w:eastAsia="fr-FR"/>
                    </w:rPr>
                  </w:pPr>
                  <w:r w:rsidRPr="00B57312">
                    <w:rPr>
                      <w:rFonts w:ascii="Calibri" w:hAnsi="Calibri" w:cs="Calibri"/>
                      <w:color w:val="000000"/>
                      <w:lang w:val="fr-FR" w:eastAsia="fr-FR"/>
                    </w:rPr>
                    <w:t>101</w:t>
                  </w:r>
                </w:p>
              </w:tc>
              <w:tc>
                <w:tcPr>
                  <w:tcW w:w="2792" w:type="dxa"/>
                  <w:vAlign w:val="center"/>
                </w:tcPr>
                <w:p w:rsidR="009536F7" w:rsidRPr="00B57312" w:rsidRDefault="009536F7" w:rsidP="009536F7">
                  <w:pPr>
                    <w:pStyle w:val="Normalexigences"/>
                    <w:ind w:left="0"/>
                    <w:rPr>
                      <w:rFonts w:ascii="Calibri" w:hAnsi="Calibri" w:cs="Calibri"/>
                      <w:color w:val="000000"/>
                      <w:lang w:val="en-US" w:eastAsia="fr-FR"/>
                    </w:rPr>
                  </w:pPr>
                  <w:r w:rsidRPr="00B57312">
                    <w:rPr>
                      <w:rFonts w:ascii="Calibri" w:hAnsi="Calibri" w:cs="Calibri"/>
                      <w:color w:val="000000"/>
                      <w:lang w:val="en-US" w:eastAsia="fr-FR"/>
                    </w:rPr>
                    <w:t>Aerodrome Reference Point</w:t>
                  </w:r>
                </w:p>
              </w:tc>
            </w:tr>
            <w:tr w:rsidR="009536F7" w:rsidTr="009536F7">
              <w:tc>
                <w:tcPr>
                  <w:tcW w:w="2792" w:type="dxa"/>
                  <w:vAlign w:val="bottom"/>
                </w:tcPr>
                <w:p w:rsidR="009536F7" w:rsidRDefault="009536F7" w:rsidP="009536F7">
                  <w:pPr>
                    <w:pStyle w:val="Normalexigences"/>
                    <w:ind w:left="0"/>
                    <w:rPr>
                      <w:color w:val="800080"/>
                      <w:sz w:val="18"/>
                      <w:szCs w:val="18"/>
                    </w:rPr>
                  </w:pPr>
                  <w:r w:rsidRPr="00BD678C">
                    <w:rPr>
                      <w:rFonts w:ascii="Calibri" w:hAnsi="Calibri" w:cs="Calibri"/>
                      <w:color w:val="000000"/>
                      <w:lang w:val="fr-FR" w:eastAsia="fr-FR"/>
                    </w:rPr>
                    <w:t>301</w:t>
                  </w:r>
                </w:p>
              </w:tc>
              <w:tc>
                <w:tcPr>
                  <w:tcW w:w="2792" w:type="dxa"/>
                  <w:vAlign w:val="bottom"/>
                </w:tcPr>
                <w:p w:rsidR="009536F7" w:rsidRDefault="009536F7" w:rsidP="009536F7">
                  <w:pPr>
                    <w:pStyle w:val="Normalexigences"/>
                    <w:ind w:left="0"/>
                    <w:rPr>
                      <w:color w:val="800080"/>
                      <w:sz w:val="18"/>
                      <w:szCs w:val="18"/>
                    </w:rPr>
                  </w:pPr>
                  <w:r>
                    <w:rPr>
                      <w:rFonts w:ascii="Calibri" w:hAnsi="Calibri" w:cs="Calibri"/>
                      <w:i/>
                      <w:color w:val="000000"/>
                      <w:lang w:val="fr-FR" w:eastAsia="fr-FR"/>
                    </w:rPr>
                    <w:t>Apron E</w:t>
                  </w:r>
                  <w:r w:rsidRPr="008061E2">
                    <w:rPr>
                      <w:rFonts w:ascii="Calibri" w:hAnsi="Calibri" w:cs="Calibri"/>
                      <w:i/>
                      <w:color w:val="000000"/>
                      <w:lang w:val="fr-FR" w:eastAsia="fr-FR"/>
                    </w:rPr>
                    <w:t>lement</w:t>
                  </w:r>
                </w:p>
              </w:tc>
            </w:tr>
            <w:tr w:rsidR="009536F7" w:rsidTr="009536F7">
              <w:tc>
                <w:tcPr>
                  <w:tcW w:w="2792" w:type="dxa"/>
                  <w:vAlign w:val="bottom"/>
                </w:tcPr>
                <w:p w:rsidR="009536F7" w:rsidRDefault="009536F7" w:rsidP="009536F7">
                  <w:pPr>
                    <w:pStyle w:val="Normalexigences"/>
                    <w:ind w:left="0"/>
                    <w:rPr>
                      <w:color w:val="800080"/>
                      <w:sz w:val="18"/>
                      <w:szCs w:val="18"/>
                    </w:rPr>
                  </w:pPr>
                  <w:r w:rsidRPr="00BD678C">
                    <w:rPr>
                      <w:rFonts w:ascii="Calibri" w:hAnsi="Calibri" w:cs="Calibri"/>
                      <w:color w:val="000000"/>
                      <w:lang w:val="fr-FR" w:eastAsia="fr-FR"/>
                    </w:rPr>
                    <w:t>302</w:t>
                  </w:r>
                </w:p>
              </w:tc>
              <w:tc>
                <w:tcPr>
                  <w:tcW w:w="2792" w:type="dxa"/>
                  <w:vAlign w:val="bottom"/>
                </w:tcPr>
                <w:p w:rsidR="009536F7" w:rsidRDefault="009536F7" w:rsidP="009536F7">
                  <w:pPr>
                    <w:pStyle w:val="Normalexigences"/>
                    <w:ind w:left="0"/>
                    <w:rPr>
                      <w:color w:val="800080"/>
                      <w:sz w:val="18"/>
                      <w:szCs w:val="18"/>
                    </w:rPr>
                  </w:pPr>
                  <w:r w:rsidRPr="008061E2">
                    <w:rPr>
                      <w:rFonts w:ascii="Calibri" w:hAnsi="Calibri" w:cs="Calibri"/>
                      <w:i/>
                      <w:color w:val="000000"/>
                      <w:lang w:val="fr-FR" w:eastAsia="fr-FR"/>
                    </w:rPr>
                    <w:t>Construction</w:t>
                  </w:r>
                  <w:r>
                    <w:rPr>
                      <w:rFonts w:ascii="Calibri" w:hAnsi="Calibri" w:cs="Calibri"/>
                      <w:i/>
                      <w:color w:val="000000"/>
                      <w:lang w:val="fr-FR" w:eastAsia="fr-FR"/>
                    </w:rPr>
                    <w:t xml:space="preserve"> A</w:t>
                  </w:r>
                  <w:r w:rsidRPr="008061E2">
                    <w:rPr>
                      <w:rFonts w:ascii="Calibri" w:hAnsi="Calibri" w:cs="Calibri"/>
                      <w:i/>
                      <w:color w:val="000000"/>
                      <w:lang w:val="fr-FR" w:eastAsia="fr-FR"/>
                    </w:rPr>
                    <w:t>rea</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303</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Pr>
                      <w:rFonts w:ascii="Calibri" w:hAnsi="Calibri" w:cs="Calibri"/>
                      <w:i/>
                      <w:color w:val="000000"/>
                      <w:lang w:val="fr-FR" w:eastAsia="fr-FR"/>
                    </w:rPr>
                    <w:t>D</w:t>
                  </w:r>
                  <w:r w:rsidRPr="008061E2">
                    <w:rPr>
                      <w:rFonts w:ascii="Calibri" w:hAnsi="Calibri" w:cs="Calibri"/>
                      <w:i/>
                      <w:color w:val="000000"/>
                      <w:lang w:val="fr-FR" w:eastAsia="fr-FR"/>
                    </w:rPr>
                    <w:t>eicing</w:t>
                  </w:r>
                  <w:r>
                    <w:rPr>
                      <w:rFonts w:ascii="Calibri" w:hAnsi="Calibri" w:cs="Calibri"/>
                      <w:i/>
                      <w:color w:val="000000"/>
                      <w:lang w:val="fr-FR" w:eastAsia="fr-FR"/>
                    </w:rPr>
                    <w:t xml:space="preserve"> A</w:t>
                  </w:r>
                  <w:r w:rsidRPr="008061E2">
                    <w:rPr>
                      <w:rFonts w:ascii="Calibri" w:hAnsi="Calibri" w:cs="Calibri"/>
                      <w:i/>
                      <w:color w:val="000000"/>
                      <w:lang w:val="fr-FR" w:eastAsia="fr-FR"/>
                    </w:rPr>
                    <w:t>rea</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304</w:t>
                  </w:r>
                </w:p>
              </w:tc>
              <w:tc>
                <w:tcPr>
                  <w:tcW w:w="2792" w:type="dxa"/>
                  <w:vAlign w:val="bottom"/>
                </w:tcPr>
                <w:p w:rsidR="009536F7" w:rsidRPr="00B57312" w:rsidRDefault="009536F7" w:rsidP="009536F7">
                  <w:pPr>
                    <w:pStyle w:val="Normalexigences"/>
                    <w:ind w:left="0"/>
                    <w:rPr>
                      <w:rFonts w:ascii="Calibri" w:hAnsi="Calibri" w:cs="Calibri"/>
                      <w:i/>
                      <w:color w:val="000000"/>
                      <w:lang w:val="en-US" w:eastAsia="fr-FR"/>
                    </w:rPr>
                  </w:pPr>
                  <w:r w:rsidRPr="00B57312">
                    <w:rPr>
                      <w:rFonts w:ascii="Calibri" w:hAnsi="Calibri" w:cs="Calibri"/>
                      <w:i/>
                      <w:color w:val="000000"/>
                      <w:lang w:val="en-US" w:eastAsia="fr-FR"/>
                    </w:rPr>
                    <w:t>Final Approach And Take Off Area</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305</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sidRPr="008061E2">
                    <w:rPr>
                      <w:rFonts w:ascii="Calibri" w:hAnsi="Calibri" w:cs="Calibri"/>
                      <w:i/>
                      <w:color w:val="000000"/>
                      <w:lang w:val="fr-FR" w:eastAsia="fr-FR"/>
                    </w:rPr>
                    <w:t>Parking</w:t>
                  </w:r>
                  <w:r>
                    <w:rPr>
                      <w:rFonts w:ascii="Calibri" w:hAnsi="Calibri" w:cs="Calibri"/>
                      <w:i/>
                      <w:color w:val="000000"/>
                      <w:lang w:val="fr-FR" w:eastAsia="fr-FR"/>
                    </w:rPr>
                    <w:t xml:space="preserve"> S</w:t>
                  </w:r>
                  <w:r w:rsidRPr="008061E2">
                    <w:rPr>
                      <w:rFonts w:ascii="Calibri" w:hAnsi="Calibri" w:cs="Calibri"/>
                      <w:i/>
                      <w:color w:val="000000"/>
                      <w:lang w:val="fr-FR" w:eastAsia="fr-FR"/>
                    </w:rPr>
                    <w:t>tand</w:t>
                  </w:r>
                  <w:r>
                    <w:rPr>
                      <w:rFonts w:ascii="Calibri" w:hAnsi="Calibri" w:cs="Calibri"/>
                      <w:i/>
                      <w:color w:val="000000"/>
                      <w:lang w:val="fr-FR" w:eastAsia="fr-FR"/>
                    </w:rPr>
                    <w:t xml:space="preserve"> A</w:t>
                  </w:r>
                  <w:r w:rsidRPr="008061E2">
                    <w:rPr>
                      <w:rFonts w:ascii="Calibri" w:hAnsi="Calibri" w:cs="Calibri"/>
                      <w:i/>
                      <w:color w:val="000000"/>
                      <w:lang w:val="fr-FR" w:eastAsia="fr-FR"/>
                    </w:rPr>
                    <w:t>rea</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306</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Pr>
                      <w:rFonts w:ascii="Calibri" w:hAnsi="Calibri" w:cs="Calibri"/>
                      <w:i/>
                      <w:color w:val="000000"/>
                      <w:lang w:val="fr-FR" w:eastAsia="fr-FR"/>
                    </w:rPr>
                    <w:t>Runway D</w:t>
                  </w:r>
                  <w:r w:rsidRPr="008061E2">
                    <w:rPr>
                      <w:rFonts w:ascii="Calibri" w:hAnsi="Calibri" w:cs="Calibri"/>
                      <w:i/>
                      <w:color w:val="000000"/>
                      <w:lang w:val="fr-FR" w:eastAsia="fr-FR"/>
                    </w:rPr>
                    <w:t>isplacedarea</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307</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sidRPr="008061E2">
                    <w:rPr>
                      <w:rFonts w:ascii="Calibri" w:hAnsi="Calibri" w:cs="Calibri"/>
                      <w:i/>
                      <w:color w:val="000000"/>
                      <w:lang w:val="fr-FR" w:eastAsia="fr-FR"/>
                    </w:rPr>
                    <w:t>Runway</w:t>
                  </w:r>
                  <w:r>
                    <w:rPr>
                      <w:rFonts w:ascii="Calibri" w:hAnsi="Calibri" w:cs="Calibri"/>
                      <w:i/>
                      <w:color w:val="000000"/>
                      <w:lang w:val="fr-FR" w:eastAsia="fr-FR"/>
                    </w:rPr>
                    <w:t xml:space="preserve"> E</w:t>
                  </w:r>
                  <w:r w:rsidRPr="008061E2">
                    <w:rPr>
                      <w:rFonts w:ascii="Calibri" w:hAnsi="Calibri" w:cs="Calibri"/>
                      <w:i/>
                      <w:color w:val="000000"/>
                      <w:lang w:val="fr-FR" w:eastAsia="fr-FR"/>
                    </w:rPr>
                    <w:t>lement</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308</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sidRPr="008061E2">
                    <w:rPr>
                      <w:rFonts w:ascii="Calibri" w:hAnsi="Calibri" w:cs="Calibri"/>
                      <w:i/>
                      <w:color w:val="000000"/>
                      <w:lang w:val="fr-FR" w:eastAsia="fr-FR"/>
                    </w:rPr>
                    <w:t>Runway</w:t>
                  </w:r>
                  <w:r>
                    <w:rPr>
                      <w:rFonts w:ascii="Calibri" w:hAnsi="Calibri" w:cs="Calibri"/>
                      <w:i/>
                      <w:color w:val="000000"/>
                      <w:lang w:val="fr-FR" w:eastAsia="fr-FR"/>
                    </w:rPr>
                    <w:t xml:space="preserve"> I</w:t>
                  </w:r>
                  <w:r w:rsidRPr="008061E2">
                    <w:rPr>
                      <w:rFonts w:ascii="Calibri" w:hAnsi="Calibri" w:cs="Calibri"/>
                      <w:i/>
                      <w:color w:val="000000"/>
                      <w:lang w:val="fr-FR" w:eastAsia="fr-FR"/>
                    </w:rPr>
                    <w:t>ntersection</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309</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sidRPr="008061E2">
                    <w:rPr>
                      <w:rFonts w:ascii="Calibri" w:hAnsi="Calibri" w:cs="Calibri"/>
                      <w:i/>
                      <w:color w:val="000000"/>
                      <w:lang w:val="fr-FR" w:eastAsia="fr-FR"/>
                    </w:rPr>
                    <w:t>Runway</w:t>
                  </w:r>
                  <w:r>
                    <w:rPr>
                      <w:rFonts w:ascii="Calibri" w:hAnsi="Calibri" w:cs="Calibri"/>
                      <w:i/>
                      <w:color w:val="000000"/>
                      <w:lang w:val="fr-FR" w:eastAsia="fr-FR"/>
                    </w:rPr>
                    <w:t xml:space="preserve"> M</w:t>
                  </w:r>
                  <w:r w:rsidRPr="008061E2">
                    <w:rPr>
                      <w:rFonts w:ascii="Calibri" w:hAnsi="Calibri" w:cs="Calibri"/>
                      <w:i/>
                      <w:color w:val="000000"/>
                      <w:lang w:val="fr-FR" w:eastAsia="fr-FR"/>
                    </w:rPr>
                    <w:t>arking</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310</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Pr>
                      <w:rFonts w:ascii="Calibri" w:hAnsi="Calibri" w:cs="Calibri"/>
                      <w:i/>
                      <w:color w:val="000000"/>
                      <w:lang w:val="fr-FR" w:eastAsia="fr-FR"/>
                    </w:rPr>
                    <w:t>Runway S</w:t>
                  </w:r>
                  <w:r w:rsidRPr="008061E2">
                    <w:rPr>
                      <w:rFonts w:ascii="Calibri" w:hAnsi="Calibri" w:cs="Calibri"/>
                      <w:i/>
                      <w:color w:val="000000"/>
                      <w:lang w:val="fr-FR" w:eastAsia="fr-FR"/>
                    </w:rPr>
                    <w:t>houlder</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311</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Pr>
                      <w:rFonts w:ascii="Calibri" w:hAnsi="Calibri" w:cs="Calibri"/>
                      <w:i/>
                      <w:color w:val="000000"/>
                      <w:lang w:val="fr-FR" w:eastAsia="fr-FR"/>
                    </w:rPr>
                    <w:t>S</w:t>
                  </w:r>
                  <w:r w:rsidRPr="008061E2">
                    <w:rPr>
                      <w:rFonts w:ascii="Calibri" w:hAnsi="Calibri" w:cs="Calibri"/>
                      <w:i/>
                      <w:color w:val="000000"/>
                      <w:lang w:val="fr-FR" w:eastAsia="fr-FR"/>
                    </w:rPr>
                    <w:t>ervice</w:t>
                  </w:r>
                  <w:r>
                    <w:rPr>
                      <w:rFonts w:ascii="Calibri" w:hAnsi="Calibri" w:cs="Calibri"/>
                      <w:i/>
                      <w:color w:val="000000"/>
                      <w:lang w:val="fr-FR" w:eastAsia="fr-FR"/>
                    </w:rPr>
                    <w:t xml:space="preserve"> R</w:t>
                  </w:r>
                  <w:r w:rsidRPr="008061E2">
                    <w:rPr>
                      <w:rFonts w:ascii="Calibri" w:hAnsi="Calibri" w:cs="Calibri"/>
                      <w:i/>
                      <w:color w:val="000000"/>
                      <w:lang w:val="fr-FR" w:eastAsia="fr-FR"/>
                    </w:rPr>
                    <w:t>oad</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312</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Pr>
                      <w:rFonts w:ascii="Calibri" w:hAnsi="Calibri" w:cs="Calibri"/>
                      <w:i/>
                      <w:color w:val="000000"/>
                      <w:lang w:val="fr-FR" w:eastAsia="fr-FR"/>
                    </w:rPr>
                    <w:t>S</w:t>
                  </w:r>
                  <w:r w:rsidRPr="008061E2">
                    <w:rPr>
                      <w:rFonts w:ascii="Calibri" w:hAnsi="Calibri" w:cs="Calibri"/>
                      <w:i/>
                      <w:color w:val="000000"/>
                      <w:lang w:val="fr-FR" w:eastAsia="fr-FR"/>
                    </w:rPr>
                    <w:t>topway</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313</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sidRPr="008061E2">
                    <w:rPr>
                      <w:rFonts w:ascii="Calibri" w:hAnsi="Calibri" w:cs="Calibri"/>
                      <w:i/>
                      <w:color w:val="000000"/>
                      <w:lang w:val="fr-FR" w:eastAsia="fr-FR"/>
                    </w:rPr>
                    <w:t>Taxiway</w:t>
                  </w:r>
                  <w:r>
                    <w:rPr>
                      <w:rFonts w:ascii="Calibri" w:hAnsi="Calibri" w:cs="Calibri"/>
                      <w:i/>
                      <w:color w:val="000000"/>
                      <w:lang w:val="fr-FR" w:eastAsia="fr-FR"/>
                    </w:rPr>
                    <w:t xml:space="preserve"> E</w:t>
                  </w:r>
                  <w:r w:rsidRPr="008061E2">
                    <w:rPr>
                      <w:rFonts w:ascii="Calibri" w:hAnsi="Calibri" w:cs="Calibri"/>
                      <w:i/>
                      <w:color w:val="000000"/>
                      <w:lang w:val="fr-FR" w:eastAsia="fr-FR"/>
                    </w:rPr>
                    <w:t>lement</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314</w:t>
                  </w:r>
                </w:p>
              </w:tc>
              <w:tc>
                <w:tcPr>
                  <w:tcW w:w="2792" w:type="dxa"/>
                  <w:vAlign w:val="bottom"/>
                </w:tcPr>
                <w:p w:rsidR="009536F7" w:rsidRPr="008061E2" w:rsidRDefault="009536F7" w:rsidP="009536F7">
                  <w:pPr>
                    <w:pStyle w:val="Normalexigences"/>
                    <w:ind w:left="0"/>
                    <w:rPr>
                      <w:rFonts w:ascii="Calibri" w:hAnsi="Calibri" w:cs="Calibri"/>
                      <w:i/>
                      <w:color w:val="000000"/>
                      <w:lang w:val="fr-FR" w:eastAsia="fr-FR"/>
                    </w:rPr>
                  </w:pPr>
                  <w:r>
                    <w:rPr>
                      <w:rFonts w:ascii="Calibri" w:hAnsi="Calibri" w:cs="Calibri"/>
                      <w:i/>
                      <w:color w:val="000000"/>
                      <w:lang w:val="fr-FR" w:eastAsia="fr-FR"/>
                    </w:rPr>
                    <w:t>T</w:t>
                  </w:r>
                  <w:r w:rsidRPr="008061E2">
                    <w:rPr>
                      <w:rFonts w:ascii="Calibri" w:hAnsi="Calibri" w:cs="Calibri"/>
                      <w:i/>
                      <w:color w:val="000000"/>
                      <w:lang w:val="fr-FR" w:eastAsia="fr-FR"/>
                    </w:rPr>
                    <w:t>axiway</w:t>
                  </w:r>
                  <w:r>
                    <w:rPr>
                      <w:rFonts w:ascii="Calibri" w:hAnsi="Calibri" w:cs="Calibri"/>
                      <w:i/>
                      <w:color w:val="000000"/>
                      <w:lang w:val="fr-FR" w:eastAsia="fr-FR"/>
                    </w:rPr>
                    <w:t xml:space="preserve"> S</w:t>
                  </w:r>
                  <w:r w:rsidRPr="008061E2">
                    <w:rPr>
                      <w:rFonts w:ascii="Calibri" w:hAnsi="Calibri" w:cs="Calibri"/>
                      <w:i/>
                      <w:color w:val="000000"/>
                      <w:lang w:val="fr-FR" w:eastAsia="fr-FR"/>
                    </w:rPr>
                    <w:t>houlder</w:t>
                  </w:r>
                </w:p>
              </w:tc>
            </w:tr>
            <w:tr w:rsidR="009536F7" w:rsidTr="009536F7">
              <w:tc>
                <w:tcPr>
                  <w:tcW w:w="2792" w:type="dxa"/>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315</w:t>
                  </w:r>
                </w:p>
              </w:tc>
              <w:tc>
                <w:tcPr>
                  <w:tcW w:w="2792" w:type="dxa"/>
                </w:tcPr>
                <w:p w:rsidR="009536F7" w:rsidRPr="008061E2" w:rsidRDefault="009536F7" w:rsidP="009536F7">
                  <w:pPr>
                    <w:pStyle w:val="Normalexigences"/>
                    <w:ind w:left="0"/>
                    <w:rPr>
                      <w:rFonts w:ascii="Calibri" w:hAnsi="Calibri" w:cs="Calibri"/>
                      <w:i/>
                      <w:color w:val="000000"/>
                      <w:lang w:val="fr-FR" w:eastAsia="fr-FR"/>
                    </w:rPr>
                  </w:pPr>
                  <w:r>
                    <w:rPr>
                      <w:rFonts w:ascii="Calibri" w:hAnsi="Calibri" w:cs="Calibri"/>
                      <w:i/>
                      <w:color w:val="000000"/>
                      <w:lang w:val="fr-FR" w:eastAsia="fr-FR"/>
                    </w:rPr>
                    <w:t>Vertical Polygonal S</w:t>
                  </w:r>
                  <w:r w:rsidRPr="00E532CA">
                    <w:rPr>
                      <w:rFonts w:ascii="Calibri" w:hAnsi="Calibri" w:cs="Calibri"/>
                      <w:i/>
                      <w:color w:val="000000"/>
                      <w:lang w:val="fr-FR" w:eastAsia="fr-FR"/>
                    </w:rPr>
                    <w:t>tructure</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sidRPr="00BD678C">
                    <w:rPr>
                      <w:rFonts w:ascii="Calibri" w:hAnsi="Calibri" w:cs="Calibri"/>
                      <w:color w:val="000000"/>
                      <w:lang w:val="fr-FR" w:eastAsia="fr-FR"/>
                    </w:rPr>
                    <w:t>316</w:t>
                  </w:r>
                </w:p>
              </w:tc>
              <w:tc>
                <w:tcPr>
                  <w:tcW w:w="2792" w:type="dxa"/>
                  <w:vAlign w:val="bottom"/>
                </w:tcPr>
                <w:p w:rsidR="009536F7" w:rsidRDefault="009536F7" w:rsidP="009536F7">
                  <w:pPr>
                    <w:pStyle w:val="Normalexigences"/>
                    <w:ind w:left="0"/>
                    <w:rPr>
                      <w:rFonts w:ascii="Calibri" w:hAnsi="Calibri" w:cs="Calibri"/>
                      <w:i/>
                      <w:color w:val="000000"/>
                      <w:lang w:val="fr-FR" w:eastAsia="fr-FR"/>
                    </w:rPr>
                  </w:pPr>
                  <w:r>
                    <w:rPr>
                      <w:rFonts w:ascii="Calibri" w:hAnsi="Calibri" w:cs="Calibri"/>
                      <w:i/>
                      <w:color w:val="000000"/>
                      <w:lang w:val="fr-FR" w:eastAsia="fr-FR"/>
                    </w:rPr>
                    <w:t>W</w:t>
                  </w:r>
                  <w:r w:rsidRPr="008061E2">
                    <w:rPr>
                      <w:rFonts w:ascii="Calibri" w:hAnsi="Calibri" w:cs="Calibri"/>
                      <w:i/>
                      <w:color w:val="000000"/>
                      <w:lang w:val="fr-FR" w:eastAsia="fr-FR"/>
                    </w:rPr>
                    <w:t>ater</w:t>
                  </w:r>
                </w:p>
              </w:tc>
            </w:tr>
            <w:tr w:rsidR="009536F7" w:rsidTr="009536F7">
              <w:tc>
                <w:tcPr>
                  <w:tcW w:w="2792" w:type="dxa"/>
                  <w:vAlign w:val="bottom"/>
                </w:tcPr>
                <w:p w:rsidR="009536F7" w:rsidRPr="00BD678C" w:rsidRDefault="009536F7" w:rsidP="009536F7">
                  <w:pPr>
                    <w:pStyle w:val="Normalexigences"/>
                    <w:ind w:left="0"/>
                    <w:rPr>
                      <w:rFonts w:ascii="Calibri" w:hAnsi="Calibri" w:cs="Calibri"/>
                      <w:color w:val="000000"/>
                      <w:lang w:val="fr-FR" w:eastAsia="fr-FR"/>
                    </w:rPr>
                  </w:pPr>
                  <w:r>
                    <w:rPr>
                      <w:rFonts w:ascii="Calibri" w:hAnsi="Calibri" w:cs="Calibri"/>
                      <w:color w:val="000000"/>
                      <w:lang w:val="fr-FR" w:eastAsia="fr-FR"/>
                    </w:rPr>
                    <w:t>317</w:t>
                  </w:r>
                </w:p>
              </w:tc>
              <w:tc>
                <w:tcPr>
                  <w:tcW w:w="2792" w:type="dxa"/>
                  <w:vAlign w:val="bottom"/>
                </w:tcPr>
                <w:p w:rsidR="009536F7" w:rsidRPr="00B57312" w:rsidRDefault="009536F7" w:rsidP="009536F7">
                  <w:pPr>
                    <w:pStyle w:val="Normalexigences"/>
                    <w:ind w:left="0"/>
                    <w:rPr>
                      <w:rFonts w:ascii="Calibri" w:hAnsi="Calibri" w:cs="Calibri"/>
                      <w:i/>
                      <w:color w:val="000000"/>
                      <w:lang w:val="en-US" w:eastAsia="fr-FR"/>
                    </w:rPr>
                  </w:pPr>
                  <w:r>
                    <w:rPr>
                      <w:rFonts w:ascii="Calibri" w:hAnsi="Calibri" w:cs="Calibri"/>
                      <w:i/>
                      <w:color w:val="000000"/>
                      <w:lang w:val="en-US" w:eastAsia="fr-FR"/>
                    </w:rPr>
                    <w:t>T</w:t>
                  </w:r>
                  <w:r w:rsidRPr="003E6F52">
                    <w:rPr>
                      <w:rFonts w:ascii="Calibri" w:hAnsi="Calibri" w:cs="Calibri"/>
                      <w:i/>
                      <w:color w:val="000000"/>
                      <w:lang w:val="en-US" w:eastAsia="fr-FR"/>
                    </w:rPr>
                    <w:t xml:space="preserve">ouch </w:t>
                  </w:r>
                  <w:r>
                    <w:rPr>
                      <w:rFonts w:ascii="Calibri" w:hAnsi="Calibri" w:cs="Calibri"/>
                      <w:i/>
                      <w:color w:val="000000"/>
                      <w:lang w:val="en-US" w:eastAsia="fr-FR"/>
                    </w:rPr>
                    <w:t>D</w:t>
                  </w:r>
                  <w:r w:rsidRPr="003E6F52">
                    <w:rPr>
                      <w:rFonts w:ascii="Calibri" w:hAnsi="Calibri" w:cs="Calibri"/>
                      <w:i/>
                      <w:color w:val="000000"/>
                      <w:lang w:val="en-US" w:eastAsia="fr-FR"/>
                    </w:rPr>
                    <w:t xml:space="preserve">own </w:t>
                  </w:r>
                  <w:r>
                    <w:rPr>
                      <w:rFonts w:ascii="Calibri" w:hAnsi="Calibri" w:cs="Calibri"/>
                      <w:i/>
                      <w:color w:val="000000"/>
                      <w:lang w:val="en-US" w:eastAsia="fr-FR"/>
                    </w:rPr>
                    <w:t>L</w:t>
                  </w:r>
                  <w:r w:rsidRPr="003E6F52">
                    <w:rPr>
                      <w:rFonts w:ascii="Calibri" w:hAnsi="Calibri" w:cs="Calibri"/>
                      <w:i/>
                      <w:color w:val="000000"/>
                      <w:lang w:val="en-US" w:eastAsia="fr-FR"/>
                    </w:rPr>
                    <w:t xml:space="preserve">ift </w:t>
                  </w:r>
                  <w:r>
                    <w:rPr>
                      <w:rFonts w:ascii="Calibri" w:hAnsi="Calibri" w:cs="Calibri"/>
                      <w:i/>
                      <w:color w:val="000000"/>
                      <w:lang w:val="en-US" w:eastAsia="fr-FR"/>
                    </w:rPr>
                    <w:t>O</w:t>
                  </w:r>
                  <w:r w:rsidRPr="003E6F52">
                    <w:rPr>
                      <w:rFonts w:ascii="Calibri" w:hAnsi="Calibri" w:cs="Calibri"/>
                      <w:i/>
                      <w:color w:val="000000"/>
                      <w:lang w:val="en-US" w:eastAsia="fr-FR"/>
                    </w:rPr>
                    <w:t xml:space="preserve">ff </w:t>
                  </w:r>
                  <w:r>
                    <w:rPr>
                      <w:rFonts w:ascii="Calibri" w:hAnsi="Calibri" w:cs="Calibri"/>
                      <w:i/>
                      <w:color w:val="000000"/>
                      <w:lang w:val="en-US" w:eastAsia="fr-FR"/>
                    </w:rPr>
                    <w:t>A</w:t>
                  </w:r>
                  <w:r w:rsidRPr="003E6F52">
                    <w:rPr>
                      <w:rFonts w:ascii="Calibri" w:hAnsi="Calibri" w:cs="Calibri"/>
                      <w:i/>
                      <w:color w:val="000000"/>
                      <w:lang w:val="en-US" w:eastAsia="fr-FR"/>
                    </w:rPr>
                    <w:t>rea</w:t>
                  </w:r>
                </w:p>
              </w:tc>
            </w:tr>
            <w:tr w:rsidR="009536F7" w:rsidTr="009536F7">
              <w:tc>
                <w:tcPr>
                  <w:tcW w:w="2792" w:type="dxa"/>
                  <w:vAlign w:val="bottom"/>
                </w:tcPr>
                <w:p w:rsidR="009536F7" w:rsidRPr="00B57312" w:rsidRDefault="009536F7" w:rsidP="009536F7">
                  <w:pPr>
                    <w:pStyle w:val="Normalexigences"/>
                    <w:ind w:left="0"/>
                    <w:rPr>
                      <w:rFonts w:ascii="Calibri" w:hAnsi="Calibri" w:cs="Calibri"/>
                      <w:color w:val="000000"/>
                      <w:lang w:val="en-US" w:eastAsia="fr-FR"/>
                    </w:rPr>
                  </w:pPr>
                  <w:r w:rsidRPr="00B57312">
                    <w:rPr>
                      <w:rFonts w:ascii="Calibri" w:hAnsi="Calibri" w:cs="Calibri"/>
                      <w:color w:val="000000"/>
                      <w:lang w:val="en-US" w:eastAsia="fr-FR"/>
                    </w:rPr>
                    <w:t>318</w:t>
                  </w:r>
                </w:p>
              </w:tc>
              <w:tc>
                <w:tcPr>
                  <w:tcW w:w="2792" w:type="dxa"/>
                  <w:vAlign w:val="bottom"/>
                </w:tcPr>
                <w:p w:rsidR="009536F7" w:rsidRPr="00B57312" w:rsidRDefault="009536F7" w:rsidP="009536F7">
                  <w:pPr>
                    <w:pStyle w:val="Normalexigences"/>
                    <w:ind w:left="0"/>
                    <w:rPr>
                      <w:rFonts w:ascii="Calibri" w:hAnsi="Calibri" w:cs="Calibri"/>
                      <w:i/>
                      <w:color w:val="000000"/>
                      <w:lang w:val="en-US" w:eastAsia="fr-FR"/>
                    </w:rPr>
                  </w:pPr>
                  <w:r w:rsidRPr="00B57312">
                    <w:rPr>
                      <w:rFonts w:ascii="Calibri" w:hAnsi="Calibri" w:cs="Calibri"/>
                      <w:i/>
                      <w:color w:val="000000"/>
                      <w:lang w:val="en-US" w:eastAsia="fr-FR"/>
                    </w:rPr>
                    <w:t>Hotspot</w:t>
                  </w:r>
                </w:p>
              </w:tc>
            </w:tr>
          </w:tbl>
          <w:p w:rsidR="009536F7" w:rsidRDefault="009536F7" w:rsidP="009536F7">
            <w:pPr>
              <w:pStyle w:val="Normalexigences"/>
              <w:ind w:left="0"/>
              <w:rPr>
                <w:color w:val="800080"/>
                <w:sz w:val="18"/>
                <w:szCs w:val="18"/>
              </w:rPr>
            </w:pP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Am_version is a table of dynamo database. It is cleared before any dynamo delivery.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Dynamo façade creates a single am_version element with:</w:t>
            </w:r>
          </w:p>
          <w:p w:rsidR="009536F7" w:rsidRPr="00697549" w:rsidRDefault="009536F7" w:rsidP="00B42742">
            <w:pPr>
              <w:pStyle w:val="Normalexigences"/>
              <w:numPr>
                <w:ilvl w:val="0"/>
                <w:numId w:val="4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AIRAC cycle as defined by Conversion Service method parameter</w:t>
            </w:r>
          </w:p>
          <w:p w:rsidR="009536F7" w:rsidRPr="00697549" w:rsidRDefault="009536F7" w:rsidP="00B42742">
            <w:pPr>
              <w:pStyle w:val="Normalexigences"/>
              <w:numPr>
                <w:ilvl w:val="0"/>
                <w:numId w:val="4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lastRenderedPageBreak/>
              <w:t>AIRAC cycle start and end dates as retrieved from the Tools AiracCycle view (*)</w:t>
            </w:r>
          </w:p>
          <w:p w:rsidR="009536F7" w:rsidRPr="00697549" w:rsidRDefault="009536F7" w:rsidP="00B42742">
            <w:pPr>
              <w:pStyle w:val="Normalexigences"/>
              <w:numPr>
                <w:ilvl w:val="0"/>
                <w:numId w:val="4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Version as defined by Conversion Service method parameter</w:t>
            </w:r>
          </w:p>
          <w:p w:rsidR="009536F7" w:rsidRPr="00697549" w:rsidRDefault="009536F7" w:rsidP="00B42742">
            <w:pPr>
              <w:pStyle w:val="Normalexigences"/>
              <w:numPr>
                <w:ilvl w:val="0"/>
                <w:numId w:val="4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fr-FR"/>
              </w:rPr>
              <w:t xml:space="preserve">Comments as </w:t>
            </w:r>
            <w:proofErr w:type="gramStart"/>
            <w:r w:rsidRPr="00697549">
              <w:rPr>
                <w:rFonts w:ascii="Arial" w:hAnsi="Arial" w:cs="Arial"/>
                <w:color w:val="800080"/>
                <w:sz w:val="18"/>
                <w:szCs w:val="18"/>
                <w:lang w:val="fr-FR"/>
              </w:rPr>
              <w:t>a</w:t>
            </w:r>
            <w:proofErr w:type="gramEnd"/>
            <w:r w:rsidRPr="00697549">
              <w:rPr>
                <w:rFonts w:ascii="Arial" w:hAnsi="Arial" w:cs="Arial"/>
                <w:color w:val="800080"/>
                <w:sz w:val="18"/>
                <w:szCs w:val="18"/>
                <w:lang w:val="fr-FR"/>
              </w:rPr>
              <w:t xml:space="preserve"> constant string</w:t>
            </w:r>
          </w:p>
          <w:p w:rsidR="009536F7" w:rsidRPr="00697549" w:rsidRDefault="009536F7" w:rsidP="00B42742">
            <w:pPr>
              <w:pStyle w:val="Normalexigences"/>
              <w:numPr>
                <w:ilvl w:val="0"/>
                <w:numId w:val="4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Delivery date as the conversion date timestamp</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w:t>
            </w:r>
            <w:r w:rsidRPr="00697549">
              <w:rPr>
                <w:rFonts w:ascii="Arial" w:hAnsi="Arial" w:cs="Arial"/>
                <w:b/>
                <w:color w:val="800080"/>
                <w:sz w:val="18"/>
                <w:szCs w:val="18"/>
                <w:lang w:val="en-US"/>
              </w:rPr>
              <w:t>Tools</w:t>
            </w:r>
            <w:r w:rsidRPr="00697549">
              <w:rPr>
                <w:rFonts w:ascii="Arial" w:hAnsi="Arial" w:cs="Arial"/>
                <w:color w:val="800080"/>
                <w:sz w:val="18"/>
                <w:szCs w:val="18"/>
                <w:lang w:val="en-US"/>
              </w:rPr>
              <w:t xml:space="preserve"> is a database and </w:t>
            </w:r>
            <w:r w:rsidRPr="00697549">
              <w:rPr>
                <w:rFonts w:ascii="Arial" w:hAnsi="Arial" w:cs="Arial"/>
                <w:b/>
                <w:color w:val="800080"/>
                <w:sz w:val="18"/>
                <w:szCs w:val="18"/>
                <w:lang w:val="en-US"/>
              </w:rPr>
              <w:t>AiracCycle</w:t>
            </w:r>
            <w:r w:rsidRPr="00697549">
              <w:rPr>
                <w:rFonts w:ascii="Arial" w:hAnsi="Arial" w:cs="Arial"/>
                <w:color w:val="800080"/>
                <w:sz w:val="18"/>
                <w:szCs w:val="18"/>
                <w:lang w:val="en-US"/>
              </w:rPr>
              <w:t xml:space="preserve"> is a view</w:t>
            </w:r>
          </w:p>
          <w:p w:rsidR="009536F7" w:rsidRDefault="009536F7" w:rsidP="009536F7">
            <w:pPr>
              <w:pStyle w:val="Normalexigences"/>
              <w:ind w:left="0"/>
              <w:rPr>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lastRenderedPageBreak/>
              <w:t>#23.2-02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SD-ALB-DYF-042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Façade</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Anchor Point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anchor point computation for single polygons (not aggregates) first uses </w:t>
            </w:r>
            <w:proofErr w:type="gramStart"/>
            <w:r w:rsidRPr="00697549">
              <w:rPr>
                <w:rFonts w:ascii="Arial" w:hAnsi="Arial" w:cs="Arial"/>
                <w:color w:val="800080"/>
                <w:sz w:val="18"/>
                <w:szCs w:val="18"/>
              </w:rPr>
              <w:t>STCentroid(</w:t>
            </w:r>
            <w:proofErr w:type="gramEnd"/>
            <w:r w:rsidRPr="00697549">
              <w:rPr>
                <w:rFonts w:ascii="Arial" w:hAnsi="Arial" w:cs="Arial"/>
                <w:color w:val="800080"/>
                <w:sz w:val="18"/>
                <w:szCs w:val="18"/>
              </w:rPr>
              <w:t xml:space="preserve">) geometry function. If the returned point is not on surface (concave geometry), it then uses </w:t>
            </w:r>
            <w:proofErr w:type="gramStart"/>
            <w:r w:rsidRPr="00697549">
              <w:rPr>
                <w:rFonts w:ascii="Arial" w:hAnsi="Arial" w:cs="Arial"/>
                <w:color w:val="800080"/>
                <w:sz w:val="18"/>
                <w:szCs w:val="18"/>
              </w:rPr>
              <w:t>STPointOnSurface(</w:t>
            </w:r>
            <w:proofErr w:type="gramEnd"/>
            <w:r w:rsidRPr="00697549">
              <w:rPr>
                <w:rFonts w:ascii="Arial" w:hAnsi="Arial" w:cs="Arial"/>
                <w:color w:val="800080"/>
                <w:sz w:val="18"/>
                <w:szCs w:val="18"/>
              </w:rPr>
              <w:t>) geometry function to ensure that the point computed is inside the polygon geometry.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For multi polygons (aggregated), it first get the Centroid point of the multi polygon with </w:t>
            </w:r>
            <w:proofErr w:type="gramStart"/>
            <w:r w:rsidRPr="00697549">
              <w:rPr>
                <w:rFonts w:ascii="Arial" w:hAnsi="Arial" w:cs="Arial"/>
                <w:color w:val="800080"/>
                <w:sz w:val="18"/>
                <w:szCs w:val="18"/>
              </w:rPr>
              <w:t>STCentroid(</w:t>
            </w:r>
            <w:proofErr w:type="gramEnd"/>
            <w:r w:rsidRPr="00697549">
              <w:rPr>
                <w:rFonts w:ascii="Arial" w:hAnsi="Arial" w:cs="Arial"/>
                <w:color w:val="800080"/>
                <w:sz w:val="18"/>
                <w:szCs w:val="18"/>
              </w:rPr>
              <w:t>) function. Then it looks for the closer “single polygon” centroid point from the multipolygon centroid point.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If this point is not in one of the polygons, it then looks for the closer “single polygon” point on surface (with </w:t>
            </w:r>
            <w:proofErr w:type="gramStart"/>
            <w:r w:rsidRPr="00697549">
              <w:rPr>
                <w:rFonts w:ascii="Arial" w:hAnsi="Arial" w:cs="Arial"/>
                <w:color w:val="800080"/>
                <w:sz w:val="18"/>
                <w:szCs w:val="18"/>
              </w:rPr>
              <w:t>PointOnSurface(</w:t>
            </w:r>
            <w:proofErr w:type="gramEnd"/>
            <w:r w:rsidRPr="00697549">
              <w:rPr>
                <w:rFonts w:ascii="Arial" w:hAnsi="Arial" w:cs="Arial"/>
                <w:color w:val="800080"/>
                <w:sz w:val="18"/>
                <w:szCs w:val="18"/>
              </w:rPr>
              <w:t>) function) from the multipolygon centroid point.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#25.2-06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#27.1-05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SD-ALB-DYF-043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Façade PickingInfo</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pickinginfo field (string) contains info about the feature.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For runwaythreshold feature (origin = 108), the TORA, TODA, ASDA, LDA values shall be the same for the two thresholds of the couple normal/displaced. If the value is not set, it shall be replaced by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#25.2-04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#25.2-05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SD-ALB-DYF-044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Façade Wingspan calculation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dynamo façade shall compute the actual wingspan value for each individual row of origin “305” (parking stand area) or “313” (taxiway element) using the following algorithm:</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origin is equal to '305’:</w:t>
            </w:r>
          </w:p>
          <w:p w:rsidR="009536F7" w:rsidRPr="00697549" w:rsidRDefault="009536F7" w:rsidP="00B42742">
            <w:pPr>
              <w:pStyle w:val="Normalexigences"/>
              <w:numPr>
                <w:ilvl w:val="0"/>
                <w:numId w:val="81"/>
              </w:numPr>
              <w:spacing w:before="0" w:line="240" w:lineRule="auto"/>
              <w:jc w:val="left"/>
              <w:rPr>
                <w:rFonts w:ascii="Arial" w:hAnsi="Arial" w:cs="Arial"/>
                <w:color w:val="800080"/>
                <w:sz w:val="18"/>
                <w:szCs w:val="18"/>
              </w:rPr>
            </w:pPr>
            <w:r w:rsidRPr="00697549">
              <w:rPr>
                <w:rFonts w:ascii="Arial" w:hAnsi="Arial" w:cs="Arial"/>
                <w:color w:val="800080"/>
                <w:sz w:val="18"/>
                <w:szCs w:val="18"/>
              </w:rPr>
              <w:t xml:space="preserve">The value has to be the maximum value of wingspan of all the “StandGuidanceLine” features which are captured on </w:t>
            </w:r>
            <w:proofErr w:type="gramStart"/>
            <w:r w:rsidRPr="00697549">
              <w:rPr>
                <w:rFonts w:ascii="Arial" w:hAnsi="Arial" w:cs="Arial"/>
                <w:color w:val="800080"/>
                <w:sz w:val="18"/>
                <w:szCs w:val="18"/>
              </w:rPr>
              <w:t>the  “</w:t>
            </w:r>
            <w:proofErr w:type="gramEnd"/>
            <w:r w:rsidRPr="00697549">
              <w:rPr>
                <w:rFonts w:ascii="Arial" w:hAnsi="Arial" w:cs="Arial"/>
                <w:color w:val="800080"/>
                <w:sz w:val="18"/>
                <w:szCs w:val="18"/>
              </w:rPr>
              <w:t>ParkingStandArea” feature.</w:t>
            </w:r>
          </w:p>
          <w:p w:rsidR="009536F7" w:rsidRPr="00697549" w:rsidRDefault="009536F7" w:rsidP="00B42742">
            <w:pPr>
              <w:pStyle w:val="Normalexigences"/>
              <w:numPr>
                <w:ilvl w:val="0"/>
                <w:numId w:val="81"/>
              </w:numPr>
              <w:spacing w:before="0" w:line="240" w:lineRule="auto"/>
              <w:jc w:val="left"/>
              <w:rPr>
                <w:rFonts w:ascii="Arial" w:hAnsi="Arial" w:cs="Arial"/>
                <w:color w:val="800080"/>
                <w:sz w:val="18"/>
                <w:szCs w:val="18"/>
              </w:rPr>
            </w:pPr>
            <w:r w:rsidRPr="00697549">
              <w:rPr>
                <w:rFonts w:ascii="Arial" w:hAnsi="Arial" w:cs="Arial"/>
                <w:color w:val="800080"/>
                <w:sz w:val="18"/>
                <w:szCs w:val="18"/>
              </w:rPr>
              <w:t>If no wingspan is defined in all these “StandGuidanceLine” features, default value has to be used ('-32767’).</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origin is equal to '313’:</w:t>
            </w:r>
          </w:p>
          <w:p w:rsidR="009536F7" w:rsidRPr="00697549" w:rsidRDefault="009536F7" w:rsidP="00B42742">
            <w:pPr>
              <w:pStyle w:val="Normalexigences"/>
              <w:numPr>
                <w:ilvl w:val="0"/>
                <w:numId w:val="82"/>
              </w:numPr>
              <w:spacing w:before="0" w:line="240" w:lineRule="auto"/>
              <w:jc w:val="left"/>
              <w:rPr>
                <w:rFonts w:ascii="Arial" w:hAnsi="Arial" w:cs="Arial"/>
                <w:color w:val="800080"/>
                <w:sz w:val="18"/>
                <w:szCs w:val="18"/>
              </w:rPr>
            </w:pPr>
            <w:r w:rsidRPr="00697549">
              <w:rPr>
                <w:rFonts w:ascii="Arial" w:hAnsi="Arial" w:cs="Arial"/>
                <w:color w:val="800080"/>
                <w:sz w:val="18"/>
                <w:szCs w:val="18"/>
              </w:rPr>
              <w:t>The value has to be the maximum value of wingspan of all the “TaxiwayGuidanceLine” features which are captured on the “TaxiwayElement” features.</w:t>
            </w:r>
          </w:p>
          <w:p w:rsidR="009536F7" w:rsidRPr="00697549" w:rsidRDefault="009536F7" w:rsidP="00B42742">
            <w:pPr>
              <w:pStyle w:val="Normalexigences"/>
              <w:numPr>
                <w:ilvl w:val="0"/>
                <w:numId w:val="82"/>
              </w:numPr>
              <w:spacing w:before="0" w:line="240" w:lineRule="auto"/>
              <w:jc w:val="left"/>
              <w:rPr>
                <w:rFonts w:ascii="Arial" w:hAnsi="Arial" w:cs="Arial"/>
                <w:color w:val="800080"/>
                <w:sz w:val="18"/>
                <w:szCs w:val="18"/>
              </w:rPr>
            </w:pPr>
            <w:r w:rsidRPr="00697549">
              <w:rPr>
                <w:rFonts w:ascii="Arial" w:hAnsi="Arial" w:cs="Arial"/>
                <w:color w:val="800080"/>
                <w:sz w:val="18"/>
                <w:szCs w:val="18"/>
              </w:rPr>
              <w:t>If no wingspan is defined in all these ""TaxiwayGuidanceLine"" features, default value has to be used ('-32767’).</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lang w:val="en-US"/>
              </w:rPr>
              <w:t>In other cases, the value has to be defined as '-32767'".</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SD-ALB-DYF-045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Façade Surfacetype calculation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dynamo façade shall compute the actual surfacetype value for each individual row using the following algorithm:</w:t>
            </w:r>
          </w:p>
          <w:p w:rsidR="009536F7" w:rsidRPr="00697549" w:rsidRDefault="009536F7" w:rsidP="00B42742">
            <w:pPr>
              <w:pStyle w:val="Normalexigences"/>
              <w:numPr>
                <w:ilvl w:val="0"/>
                <w:numId w:val="83"/>
              </w:numPr>
              <w:spacing w:before="0" w:line="240" w:lineRule="auto"/>
              <w:jc w:val="left"/>
              <w:rPr>
                <w:rFonts w:ascii="Arial" w:hAnsi="Arial" w:cs="Arial"/>
                <w:color w:val="800080"/>
                <w:sz w:val="18"/>
                <w:szCs w:val="18"/>
              </w:rPr>
            </w:pPr>
            <w:r w:rsidRPr="00697549">
              <w:rPr>
                <w:rFonts w:ascii="Arial" w:hAnsi="Arial" w:cs="Arial"/>
                <w:color w:val="800080"/>
                <w:sz w:val="18"/>
                <w:szCs w:val="18"/>
              </w:rPr>
              <w:t>When origin is equal to '306', '307', '308' or '312', the value has to be the surftype value passed in the feature mapping (see possible values on next slide); If not defined, it has to be set to '-32767’.</w:t>
            </w:r>
          </w:p>
          <w:p w:rsidR="009536F7" w:rsidRPr="00697549" w:rsidRDefault="009536F7" w:rsidP="00B42742">
            <w:pPr>
              <w:pStyle w:val="Normalexigences"/>
              <w:numPr>
                <w:ilvl w:val="0"/>
                <w:numId w:val="83"/>
              </w:numPr>
              <w:spacing w:before="0" w:line="240" w:lineRule="auto"/>
              <w:jc w:val="left"/>
              <w:rPr>
                <w:rFonts w:ascii="Arial" w:hAnsi="Arial" w:cs="Arial"/>
                <w:color w:val="800080"/>
                <w:sz w:val="18"/>
                <w:szCs w:val="18"/>
              </w:rPr>
            </w:pPr>
            <w:r w:rsidRPr="00697549">
              <w:rPr>
                <w:rFonts w:ascii="Arial" w:hAnsi="Arial" w:cs="Arial"/>
                <w:color w:val="800080"/>
                <w:sz w:val="18"/>
                <w:szCs w:val="18"/>
              </w:rPr>
              <w:t>In other cases, the value has to be set to '-32767’”.</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SD-ALB-DYF-046</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Façade Status calculation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For rows with origin equal to “305” (parking stand area): </w:t>
            </w:r>
          </w:p>
          <w:p w:rsidR="009536F7" w:rsidRPr="00697549" w:rsidRDefault="009536F7" w:rsidP="00B42742">
            <w:pPr>
              <w:pStyle w:val="Normalexigences"/>
              <w:numPr>
                <w:ilvl w:val="0"/>
                <w:numId w:val="84"/>
              </w:numPr>
              <w:spacing w:before="0" w:line="240" w:lineRule="auto"/>
              <w:jc w:val="left"/>
              <w:rPr>
                <w:rFonts w:ascii="Arial" w:hAnsi="Arial" w:cs="Arial"/>
                <w:color w:val="800080"/>
                <w:sz w:val="18"/>
                <w:szCs w:val="18"/>
              </w:rPr>
            </w:pPr>
            <w:r w:rsidRPr="00697549">
              <w:rPr>
                <w:rFonts w:ascii="Arial" w:hAnsi="Arial" w:cs="Arial"/>
                <w:color w:val="800080"/>
                <w:sz w:val="18"/>
                <w:szCs w:val="18"/>
              </w:rPr>
              <w:t>If at least 1 “StandGuidanceLine” feature exists on the “ParkingStandArea” feature:</w:t>
            </w:r>
          </w:p>
          <w:p w:rsidR="009536F7" w:rsidRPr="00697549" w:rsidRDefault="009536F7" w:rsidP="00B42742">
            <w:pPr>
              <w:pStyle w:val="Normalexigences"/>
              <w:numPr>
                <w:ilvl w:val="1"/>
                <w:numId w:val="84"/>
              </w:numPr>
              <w:spacing w:before="0" w:line="240" w:lineRule="auto"/>
              <w:jc w:val="left"/>
              <w:rPr>
                <w:rFonts w:ascii="Arial" w:hAnsi="Arial" w:cs="Arial"/>
                <w:color w:val="800080"/>
                <w:sz w:val="18"/>
                <w:szCs w:val="18"/>
              </w:rPr>
            </w:pPr>
            <w:r w:rsidRPr="00697549">
              <w:rPr>
                <w:rFonts w:ascii="Arial" w:hAnsi="Arial" w:cs="Arial"/>
                <w:color w:val="800080"/>
                <w:sz w:val="18"/>
                <w:szCs w:val="18"/>
              </w:rPr>
              <w:t>If at least one of the “status” attribute value of all the “StandGuidanceLine” features present on the “ParkingStandArea” feature is different from ‘0’ (closed), then status has to be set to ‘1’ (open)</w:t>
            </w:r>
          </w:p>
          <w:p w:rsidR="009536F7" w:rsidRPr="00697549" w:rsidRDefault="009536F7" w:rsidP="00B42742">
            <w:pPr>
              <w:pStyle w:val="Normalexigences"/>
              <w:numPr>
                <w:ilvl w:val="1"/>
                <w:numId w:val="84"/>
              </w:numPr>
              <w:spacing w:before="0" w:line="240" w:lineRule="auto"/>
              <w:jc w:val="left"/>
              <w:rPr>
                <w:rFonts w:ascii="Arial" w:hAnsi="Arial" w:cs="Arial"/>
                <w:color w:val="800080"/>
                <w:sz w:val="18"/>
                <w:szCs w:val="18"/>
              </w:rPr>
            </w:pPr>
            <w:r w:rsidRPr="00697549">
              <w:rPr>
                <w:rFonts w:ascii="Arial" w:hAnsi="Arial" w:cs="Arial"/>
                <w:color w:val="800080"/>
                <w:sz w:val="18"/>
                <w:szCs w:val="18"/>
              </w:rPr>
              <w:t>Else status has to be set to ‘0’ (closed).</w:t>
            </w:r>
          </w:p>
          <w:p w:rsidR="009536F7" w:rsidRPr="00697549" w:rsidRDefault="009536F7" w:rsidP="00B42742">
            <w:pPr>
              <w:pStyle w:val="Normalexigences"/>
              <w:numPr>
                <w:ilvl w:val="0"/>
                <w:numId w:val="84"/>
              </w:numPr>
              <w:spacing w:before="0" w:line="240" w:lineRule="auto"/>
              <w:jc w:val="left"/>
              <w:rPr>
                <w:rFonts w:ascii="Arial" w:hAnsi="Arial" w:cs="Arial"/>
                <w:color w:val="800080"/>
                <w:sz w:val="18"/>
                <w:szCs w:val="18"/>
              </w:rPr>
            </w:pPr>
            <w:r w:rsidRPr="00697549">
              <w:rPr>
                <w:rFonts w:ascii="Arial" w:hAnsi="Arial" w:cs="Arial"/>
                <w:color w:val="800080"/>
                <w:sz w:val="18"/>
                <w:szCs w:val="18"/>
              </w:rPr>
              <w:t>Else status has to be set to default value ('1’).</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For rows with origin equal to “313” (taxiway element) :</w:t>
            </w:r>
          </w:p>
          <w:p w:rsidR="009536F7" w:rsidRPr="00697549" w:rsidRDefault="009536F7" w:rsidP="00B42742">
            <w:pPr>
              <w:pStyle w:val="Normalexigences"/>
              <w:numPr>
                <w:ilvl w:val="0"/>
                <w:numId w:val="85"/>
              </w:numPr>
              <w:spacing w:before="0" w:line="240" w:lineRule="auto"/>
              <w:jc w:val="left"/>
              <w:rPr>
                <w:rFonts w:ascii="Arial" w:hAnsi="Arial" w:cs="Arial"/>
                <w:color w:val="800080"/>
                <w:sz w:val="18"/>
                <w:szCs w:val="18"/>
              </w:rPr>
            </w:pPr>
            <w:r w:rsidRPr="00697549">
              <w:rPr>
                <w:rFonts w:ascii="Arial" w:hAnsi="Arial" w:cs="Arial"/>
                <w:color w:val="800080"/>
                <w:sz w:val="18"/>
                <w:szCs w:val="18"/>
              </w:rPr>
              <w:t xml:space="preserve">If at least 1 “TaxiwayGuidanceLine” feature or 1 “RunwayExitLine” exists on the “TaxiwayElement” feature: </w:t>
            </w:r>
          </w:p>
          <w:p w:rsidR="009536F7" w:rsidRPr="00697549" w:rsidRDefault="009536F7" w:rsidP="00B42742">
            <w:pPr>
              <w:pStyle w:val="Normalexigences"/>
              <w:numPr>
                <w:ilvl w:val="1"/>
                <w:numId w:val="85"/>
              </w:numPr>
              <w:spacing w:before="0" w:line="240" w:lineRule="auto"/>
              <w:jc w:val="left"/>
              <w:rPr>
                <w:rFonts w:ascii="Arial" w:hAnsi="Arial" w:cs="Arial"/>
                <w:color w:val="800080"/>
                <w:sz w:val="18"/>
                <w:szCs w:val="18"/>
              </w:rPr>
            </w:pPr>
            <w:r w:rsidRPr="00697549">
              <w:rPr>
                <w:rFonts w:ascii="Arial" w:hAnsi="Arial" w:cs="Arial"/>
                <w:color w:val="800080"/>
                <w:sz w:val="18"/>
                <w:szCs w:val="18"/>
              </w:rPr>
              <w:t xml:space="preserve">If at least one of the “status” attribute value of all the  “TaxiwayGuidanceLine” and “RunwayExitLine” features present on the “TaxiwayElement” feature is different from ‘0’ (closed), then status has to be set to ‘1’ (open). </w:t>
            </w:r>
          </w:p>
          <w:p w:rsidR="009536F7" w:rsidRPr="00697549" w:rsidRDefault="009536F7" w:rsidP="00B42742">
            <w:pPr>
              <w:pStyle w:val="Normalexigences"/>
              <w:numPr>
                <w:ilvl w:val="1"/>
                <w:numId w:val="85"/>
              </w:numPr>
              <w:spacing w:before="0" w:line="240" w:lineRule="auto"/>
              <w:jc w:val="left"/>
              <w:rPr>
                <w:rFonts w:ascii="Arial" w:hAnsi="Arial" w:cs="Arial"/>
                <w:color w:val="800080"/>
                <w:sz w:val="18"/>
                <w:szCs w:val="18"/>
              </w:rPr>
            </w:pPr>
            <w:r w:rsidRPr="00697549">
              <w:rPr>
                <w:rFonts w:ascii="Arial" w:hAnsi="Arial" w:cs="Arial"/>
                <w:color w:val="800080"/>
                <w:sz w:val="18"/>
                <w:szCs w:val="18"/>
              </w:rPr>
              <w:t>Else status has to be set to ‘0’ (closed).</w:t>
            </w:r>
          </w:p>
          <w:p w:rsidR="009536F7" w:rsidRPr="00697549" w:rsidRDefault="009536F7" w:rsidP="00B42742">
            <w:pPr>
              <w:pStyle w:val="Normalexigences"/>
              <w:numPr>
                <w:ilvl w:val="0"/>
                <w:numId w:val="85"/>
              </w:numPr>
              <w:spacing w:before="0" w:line="240" w:lineRule="auto"/>
              <w:jc w:val="left"/>
              <w:rPr>
                <w:rFonts w:ascii="Arial" w:hAnsi="Arial" w:cs="Arial"/>
                <w:color w:val="800080"/>
                <w:sz w:val="18"/>
                <w:szCs w:val="18"/>
              </w:rPr>
            </w:pPr>
            <w:r w:rsidRPr="00697549">
              <w:rPr>
                <w:rFonts w:ascii="Arial" w:hAnsi="Arial" w:cs="Arial"/>
                <w:color w:val="800080"/>
                <w:sz w:val="18"/>
                <w:szCs w:val="18"/>
              </w:rPr>
              <w:t>Else status has to be set to default value ('1’).</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In all other cases, there is no modification from current computation.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#19.2.0.2-06</w:t>
            </w:r>
          </w:p>
        </w:tc>
      </w:tr>
    </w:tbl>
    <w:p w:rsidR="009536F7" w:rsidRDefault="009536F7" w:rsidP="009536F7">
      <w:pPr>
        <w:pStyle w:val="Titre4"/>
        <w:numPr>
          <w:ilvl w:val="3"/>
          <w:numId w:val="8"/>
        </w:numPr>
        <w:spacing w:before="120" w:line="240" w:lineRule="auto"/>
        <w:ind w:left="2704"/>
        <w:jc w:val="left"/>
      </w:pPr>
      <w:r>
        <w:t>Dynamo data model</w:t>
      </w:r>
    </w:p>
    <w:p w:rsidR="009536F7" w:rsidRDefault="009536F7" w:rsidP="009536F7">
      <w:r>
        <w:rPr>
          <w:lang w:val="en-US"/>
        </w:rPr>
        <w:t>The dynamo façade uses a temporary data model to produce the output spatialite dump.</w:t>
      </w:r>
    </w:p>
    <w:p w:rsidR="009536F7" w:rsidRDefault="009536F7" w:rsidP="009536F7"/>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SD-ALB-DYF-100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Model diagram</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models/Dynamo_DataModel.pptx</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#23.2-01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#23.2-02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#MD64 -&gt; MD179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EF layer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entity framework model is built upon this model using the “database first” design.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#23.2-01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SD-ALB-DYF-115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Airports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data model use the methods Get() Create and Update() to produce the output database </w:t>
            </w:r>
          </w:p>
          <w:p w:rsidR="009536F7" w:rsidRPr="00697549" w:rsidRDefault="00610D80"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column</w:t>
            </w:r>
            <w:r w:rsidR="00862983">
              <w:rPr>
                <w:rFonts w:ascii="Arial" w:hAnsi="Arial" w:cs="Arial"/>
                <w:color w:val="800080"/>
                <w:sz w:val="18"/>
                <w:szCs w:val="18"/>
              </w:rPr>
              <w:t>s of the table with special req</w:t>
            </w:r>
            <w:r w:rsidRPr="00697549">
              <w:rPr>
                <w:rFonts w:ascii="Arial" w:hAnsi="Arial" w:cs="Arial"/>
                <w:color w:val="800080"/>
                <w:sz w:val="18"/>
                <w:szCs w:val="18"/>
              </w:rPr>
              <w:t xml:space="preserve">uirements: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Update the LONGEST_RWY if there is a highter value.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convert the TIMEZONE into a specified format.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convert into feet the SPD_LIM_ALT.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with routeType and routeType Qualifier as input to set the LDG_SYS.</w:t>
            </w:r>
          </w:p>
          <w:p w:rsidR="009536F7"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update the cycle date if a more recent one is found.</w:t>
            </w:r>
          </w:p>
          <w:p w:rsidR="005A0616" w:rsidRDefault="005A0616" w:rsidP="009536F7">
            <w:pPr>
              <w:pStyle w:val="Normalexigences"/>
              <w:ind w:left="0"/>
              <w:rPr>
                <w:rFonts w:ascii="Arial" w:hAnsi="Arial" w:cs="Arial"/>
                <w:color w:val="800080"/>
                <w:sz w:val="18"/>
                <w:szCs w:val="18"/>
              </w:rPr>
            </w:pPr>
          </w:p>
          <w:p w:rsidR="005A0616" w:rsidRDefault="005A0616" w:rsidP="009536F7">
            <w:pPr>
              <w:pStyle w:val="Normalexigences"/>
              <w:ind w:left="0"/>
              <w:rPr>
                <w:rFonts w:ascii="Arial" w:hAnsi="Arial" w:cs="Arial"/>
                <w:color w:val="800080"/>
                <w:sz w:val="18"/>
                <w:szCs w:val="18"/>
              </w:rPr>
            </w:pPr>
            <w:r>
              <w:rPr>
                <w:rFonts w:ascii="Arial" w:hAnsi="Arial" w:cs="Arial"/>
                <w:color w:val="800080"/>
                <w:sz w:val="18"/>
                <w:szCs w:val="18"/>
              </w:rPr>
              <w:t>Airport coverage :</w:t>
            </w:r>
          </w:p>
          <w:p w:rsidR="005A0616" w:rsidRPr="005A0616" w:rsidRDefault="005A0616" w:rsidP="000F4E90">
            <w:pPr>
              <w:pStyle w:val="Normalexigences"/>
              <w:numPr>
                <w:ilvl w:val="0"/>
                <w:numId w:val="98"/>
              </w:numPr>
              <w:ind w:left="633"/>
              <w:rPr>
                <w:rFonts w:ascii="Arial" w:hAnsi="Arial" w:cs="Arial"/>
                <w:color w:val="800080"/>
                <w:sz w:val="18"/>
                <w:szCs w:val="18"/>
              </w:rPr>
            </w:pPr>
            <w:r w:rsidRPr="005A0616">
              <w:rPr>
                <w:rFonts w:ascii="Arial" w:hAnsi="Arial" w:cs="Arial"/>
                <w:color w:val="800080"/>
                <w:sz w:val="18"/>
                <w:szCs w:val="18"/>
              </w:rPr>
              <w:t>If there is at least one runway which is greater or equal to 1000 meters (meaning that LONGEST_RWY attribute is greater or equal to 1000 meters),</w:t>
            </w:r>
          </w:p>
          <w:p w:rsidR="005A0616" w:rsidRPr="005A0616" w:rsidRDefault="005A0616" w:rsidP="000F4E90">
            <w:pPr>
              <w:pStyle w:val="Normalexigences"/>
              <w:numPr>
                <w:ilvl w:val="1"/>
                <w:numId w:val="98"/>
              </w:numPr>
              <w:ind w:left="1058"/>
              <w:rPr>
                <w:rFonts w:ascii="Arial" w:hAnsi="Arial" w:cs="Arial"/>
                <w:color w:val="800080"/>
                <w:sz w:val="18"/>
                <w:szCs w:val="18"/>
              </w:rPr>
            </w:pPr>
            <w:r w:rsidRPr="005A0616">
              <w:rPr>
                <w:rFonts w:ascii="Arial" w:hAnsi="Arial" w:cs="Arial"/>
                <w:color w:val="800080"/>
                <w:sz w:val="18"/>
                <w:szCs w:val="18"/>
              </w:rPr>
              <w:t>For the US and Canada airports (beginning with character 'K', 'C', or 'P'),</w:t>
            </w:r>
          </w:p>
          <w:p w:rsidR="005A0616" w:rsidRPr="005A0616" w:rsidRDefault="005A0616" w:rsidP="000F4E90">
            <w:pPr>
              <w:pStyle w:val="Normalexigences"/>
              <w:numPr>
                <w:ilvl w:val="2"/>
                <w:numId w:val="98"/>
              </w:numPr>
              <w:ind w:left="1625"/>
              <w:rPr>
                <w:rFonts w:ascii="Arial" w:hAnsi="Arial" w:cs="Arial"/>
                <w:color w:val="800080"/>
                <w:sz w:val="18"/>
                <w:szCs w:val="18"/>
              </w:rPr>
            </w:pPr>
            <w:r w:rsidRPr="005A0616">
              <w:rPr>
                <w:rFonts w:ascii="Arial" w:hAnsi="Arial" w:cs="Arial"/>
                <w:color w:val="800080"/>
                <w:sz w:val="18"/>
                <w:szCs w:val="18"/>
              </w:rPr>
              <w:t>If the ICAO_ID attribute contains at least one number, the airport does not have to be provided.</w:t>
            </w:r>
          </w:p>
          <w:p w:rsidR="005A0616" w:rsidRPr="005A0616" w:rsidRDefault="005A0616" w:rsidP="000F4E90">
            <w:pPr>
              <w:pStyle w:val="Normalexigences"/>
              <w:numPr>
                <w:ilvl w:val="2"/>
                <w:numId w:val="98"/>
              </w:numPr>
              <w:ind w:left="1625"/>
              <w:rPr>
                <w:rFonts w:ascii="Arial" w:hAnsi="Arial" w:cs="Arial"/>
                <w:color w:val="800080"/>
                <w:sz w:val="18"/>
                <w:szCs w:val="18"/>
              </w:rPr>
            </w:pPr>
            <w:r w:rsidRPr="005A0616">
              <w:rPr>
                <w:rFonts w:ascii="Arial" w:hAnsi="Arial" w:cs="Arial"/>
                <w:color w:val="800080"/>
                <w:sz w:val="18"/>
                <w:szCs w:val="18"/>
              </w:rPr>
              <w:t>Else,</w:t>
            </w:r>
          </w:p>
          <w:p w:rsidR="005A0616" w:rsidRPr="005A0616" w:rsidRDefault="005A0616" w:rsidP="000F4E90">
            <w:pPr>
              <w:pStyle w:val="Normalexigences"/>
              <w:numPr>
                <w:ilvl w:val="3"/>
                <w:numId w:val="98"/>
              </w:numPr>
              <w:ind w:left="1625"/>
              <w:rPr>
                <w:rFonts w:ascii="Arial" w:hAnsi="Arial" w:cs="Arial"/>
                <w:color w:val="800080"/>
                <w:sz w:val="18"/>
                <w:szCs w:val="18"/>
              </w:rPr>
            </w:pPr>
            <w:r w:rsidRPr="005A0616">
              <w:rPr>
                <w:rFonts w:ascii="Arial" w:hAnsi="Arial" w:cs="Arial"/>
                <w:color w:val="800080"/>
                <w:sz w:val="18"/>
                <w:szCs w:val="18"/>
              </w:rPr>
              <w:t>If the NAME attribute contains at least one of the full following words or series of words, the airport does not have to be provided:</w:t>
            </w:r>
          </w:p>
          <w:p w:rsidR="005A0616" w:rsidRPr="005A0616" w:rsidRDefault="005A0616" w:rsidP="000F4E90">
            <w:pPr>
              <w:pStyle w:val="Normalexigences"/>
              <w:numPr>
                <w:ilvl w:val="3"/>
                <w:numId w:val="98"/>
              </w:numPr>
              <w:ind w:left="2051"/>
              <w:rPr>
                <w:rFonts w:ascii="Arial" w:hAnsi="Arial" w:cs="Arial"/>
                <w:color w:val="800080"/>
                <w:sz w:val="18"/>
                <w:szCs w:val="18"/>
              </w:rPr>
            </w:pPr>
            <w:r w:rsidRPr="005A0616">
              <w:rPr>
                <w:rFonts w:ascii="Arial" w:hAnsi="Arial" w:cs="Arial"/>
                <w:color w:val="800080"/>
                <w:sz w:val="18"/>
                <w:szCs w:val="18"/>
              </w:rPr>
              <w:t>Field</w:t>
            </w:r>
            <w:r>
              <w:rPr>
                <w:rFonts w:ascii="Arial" w:hAnsi="Arial" w:cs="Arial"/>
                <w:color w:val="800080"/>
                <w:sz w:val="18"/>
                <w:szCs w:val="18"/>
              </w:rPr>
              <w:t xml:space="preserve">, </w:t>
            </w:r>
            <w:r w:rsidRPr="005A0616">
              <w:rPr>
                <w:rFonts w:ascii="Arial" w:hAnsi="Arial" w:cs="Arial"/>
                <w:color w:val="800080"/>
                <w:sz w:val="18"/>
                <w:szCs w:val="18"/>
              </w:rPr>
              <w:t>FLD</w:t>
            </w:r>
            <w:r>
              <w:rPr>
                <w:rFonts w:ascii="Arial" w:hAnsi="Arial" w:cs="Arial"/>
                <w:color w:val="800080"/>
                <w:sz w:val="18"/>
                <w:szCs w:val="18"/>
              </w:rPr>
              <w:t xml:space="preserve">, </w:t>
            </w:r>
            <w:r w:rsidRPr="005A0616">
              <w:rPr>
                <w:rFonts w:ascii="Arial" w:hAnsi="Arial" w:cs="Arial"/>
                <w:color w:val="800080"/>
                <w:sz w:val="18"/>
                <w:szCs w:val="18"/>
              </w:rPr>
              <w:t>FD</w:t>
            </w:r>
            <w:r>
              <w:rPr>
                <w:rFonts w:ascii="Arial" w:hAnsi="Arial" w:cs="Arial"/>
                <w:color w:val="800080"/>
                <w:sz w:val="18"/>
                <w:szCs w:val="18"/>
              </w:rPr>
              <w:t xml:space="preserve">, </w:t>
            </w:r>
            <w:r w:rsidRPr="005A0616">
              <w:rPr>
                <w:rFonts w:ascii="Arial" w:hAnsi="Arial" w:cs="Arial"/>
                <w:color w:val="800080"/>
                <w:sz w:val="18"/>
                <w:szCs w:val="18"/>
              </w:rPr>
              <w:t>Airpark</w:t>
            </w:r>
            <w:r>
              <w:rPr>
                <w:rFonts w:ascii="Arial" w:hAnsi="Arial" w:cs="Arial"/>
                <w:color w:val="800080"/>
                <w:sz w:val="18"/>
                <w:szCs w:val="18"/>
              </w:rPr>
              <w:t xml:space="preserve">, </w:t>
            </w:r>
            <w:r w:rsidRPr="005A0616">
              <w:rPr>
                <w:rFonts w:ascii="Arial" w:hAnsi="Arial" w:cs="Arial"/>
                <w:color w:val="800080"/>
                <w:sz w:val="18"/>
                <w:szCs w:val="18"/>
              </w:rPr>
              <w:t>APK</w:t>
            </w:r>
            <w:r>
              <w:rPr>
                <w:rFonts w:ascii="Arial" w:hAnsi="Arial" w:cs="Arial"/>
                <w:color w:val="800080"/>
                <w:sz w:val="18"/>
                <w:szCs w:val="18"/>
              </w:rPr>
              <w:t xml:space="preserve">, </w:t>
            </w:r>
            <w:r w:rsidRPr="005A0616">
              <w:rPr>
                <w:rFonts w:ascii="Arial" w:hAnsi="Arial" w:cs="Arial"/>
                <w:color w:val="800080"/>
                <w:sz w:val="18"/>
                <w:szCs w:val="18"/>
              </w:rPr>
              <w:t>Jet park</w:t>
            </w:r>
            <w:r>
              <w:rPr>
                <w:rFonts w:ascii="Arial" w:hAnsi="Arial" w:cs="Arial"/>
                <w:color w:val="800080"/>
                <w:sz w:val="18"/>
                <w:szCs w:val="18"/>
              </w:rPr>
              <w:t xml:space="preserve">, </w:t>
            </w:r>
            <w:r w:rsidRPr="005A0616">
              <w:rPr>
                <w:rFonts w:ascii="Arial" w:hAnsi="Arial" w:cs="Arial"/>
                <w:color w:val="800080"/>
                <w:sz w:val="18"/>
                <w:szCs w:val="18"/>
              </w:rPr>
              <w:t>flight park</w:t>
            </w:r>
            <w:r>
              <w:rPr>
                <w:rFonts w:ascii="Arial" w:hAnsi="Arial" w:cs="Arial"/>
                <w:color w:val="800080"/>
                <w:sz w:val="18"/>
                <w:szCs w:val="18"/>
              </w:rPr>
              <w:t xml:space="preserve">, </w:t>
            </w:r>
            <w:r w:rsidRPr="005A0616">
              <w:rPr>
                <w:rFonts w:ascii="Arial" w:hAnsi="Arial" w:cs="Arial"/>
                <w:color w:val="800080"/>
                <w:sz w:val="18"/>
                <w:szCs w:val="18"/>
              </w:rPr>
              <w:t>Executive</w:t>
            </w:r>
            <w:r>
              <w:rPr>
                <w:rFonts w:ascii="Arial" w:hAnsi="Arial" w:cs="Arial"/>
                <w:color w:val="800080"/>
                <w:sz w:val="18"/>
                <w:szCs w:val="18"/>
              </w:rPr>
              <w:t xml:space="preserve">, </w:t>
            </w:r>
            <w:r w:rsidRPr="005A0616">
              <w:rPr>
                <w:rFonts w:ascii="Arial" w:hAnsi="Arial" w:cs="Arial"/>
                <w:color w:val="800080"/>
                <w:sz w:val="18"/>
                <w:szCs w:val="18"/>
              </w:rPr>
              <w:t>exec</w:t>
            </w:r>
            <w:r>
              <w:rPr>
                <w:rFonts w:ascii="Arial" w:hAnsi="Arial" w:cs="Arial"/>
                <w:color w:val="800080"/>
                <w:sz w:val="18"/>
                <w:szCs w:val="18"/>
              </w:rPr>
              <w:t xml:space="preserve">, </w:t>
            </w:r>
            <w:r w:rsidRPr="005A0616">
              <w:rPr>
                <w:rFonts w:ascii="Arial" w:hAnsi="Arial" w:cs="Arial"/>
                <w:color w:val="800080"/>
                <w:sz w:val="18"/>
                <w:szCs w:val="18"/>
              </w:rPr>
              <w:t>Farm</w:t>
            </w:r>
            <w:r>
              <w:rPr>
                <w:rFonts w:ascii="Arial" w:hAnsi="Arial" w:cs="Arial"/>
                <w:color w:val="800080"/>
                <w:sz w:val="18"/>
                <w:szCs w:val="18"/>
              </w:rPr>
              <w:t xml:space="preserve">, </w:t>
            </w:r>
            <w:r w:rsidRPr="005A0616">
              <w:rPr>
                <w:rFonts w:ascii="Arial" w:hAnsi="Arial" w:cs="Arial"/>
                <w:color w:val="800080"/>
                <w:sz w:val="18"/>
                <w:szCs w:val="18"/>
              </w:rPr>
              <w:t>Ranch</w:t>
            </w:r>
            <w:r>
              <w:rPr>
                <w:rFonts w:ascii="Arial" w:hAnsi="Arial" w:cs="Arial"/>
                <w:color w:val="800080"/>
                <w:sz w:val="18"/>
                <w:szCs w:val="18"/>
              </w:rPr>
              <w:t xml:space="preserve">, </w:t>
            </w:r>
            <w:r w:rsidRPr="005A0616">
              <w:rPr>
                <w:rFonts w:ascii="Arial" w:hAnsi="Arial" w:cs="Arial"/>
                <w:color w:val="800080"/>
                <w:sz w:val="18"/>
                <w:szCs w:val="18"/>
              </w:rPr>
              <w:t>Rancho</w:t>
            </w:r>
            <w:r>
              <w:rPr>
                <w:rFonts w:ascii="Arial" w:hAnsi="Arial" w:cs="Arial"/>
                <w:color w:val="800080"/>
                <w:sz w:val="18"/>
                <w:szCs w:val="18"/>
              </w:rPr>
              <w:t xml:space="preserve">, </w:t>
            </w:r>
            <w:r w:rsidRPr="005A0616">
              <w:rPr>
                <w:rFonts w:ascii="Arial" w:hAnsi="Arial" w:cs="Arial"/>
                <w:color w:val="800080"/>
                <w:sz w:val="18"/>
                <w:szCs w:val="18"/>
              </w:rPr>
              <w:t>Airstrip</w:t>
            </w:r>
            <w:r>
              <w:rPr>
                <w:rFonts w:ascii="Arial" w:hAnsi="Arial" w:cs="Arial"/>
                <w:color w:val="800080"/>
                <w:sz w:val="18"/>
                <w:szCs w:val="18"/>
              </w:rPr>
              <w:t xml:space="preserve">, </w:t>
            </w:r>
            <w:r w:rsidRPr="005A0616">
              <w:rPr>
                <w:rFonts w:ascii="Arial" w:hAnsi="Arial" w:cs="Arial"/>
                <w:color w:val="800080"/>
                <w:sz w:val="18"/>
                <w:szCs w:val="18"/>
              </w:rPr>
              <w:t>Naval auxiliary land field</w:t>
            </w:r>
            <w:r>
              <w:rPr>
                <w:rFonts w:ascii="Arial" w:hAnsi="Arial" w:cs="Arial"/>
                <w:color w:val="800080"/>
                <w:sz w:val="18"/>
                <w:szCs w:val="18"/>
              </w:rPr>
              <w:t xml:space="preserve">, </w:t>
            </w:r>
            <w:r w:rsidRPr="005A0616">
              <w:rPr>
                <w:rFonts w:ascii="Arial" w:hAnsi="Arial" w:cs="Arial"/>
                <w:color w:val="800080"/>
                <w:sz w:val="18"/>
                <w:szCs w:val="18"/>
              </w:rPr>
              <w:t>nalf</w:t>
            </w:r>
            <w:r>
              <w:rPr>
                <w:rFonts w:ascii="Arial" w:hAnsi="Arial" w:cs="Arial"/>
                <w:color w:val="800080"/>
                <w:sz w:val="18"/>
                <w:szCs w:val="18"/>
              </w:rPr>
              <w:t xml:space="preserve">, </w:t>
            </w:r>
            <w:r w:rsidRPr="005A0616">
              <w:rPr>
                <w:rFonts w:ascii="Arial" w:hAnsi="Arial" w:cs="Arial"/>
                <w:color w:val="800080"/>
                <w:sz w:val="18"/>
                <w:szCs w:val="18"/>
              </w:rPr>
              <w:t>Navy outlying field</w:t>
            </w:r>
            <w:r>
              <w:rPr>
                <w:rFonts w:ascii="Arial" w:hAnsi="Arial" w:cs="Arial"/>
                <w:color w:val="800080"/>
                <w:sz w:val="18"/>
                <w:szCs w:val="18"/>
              </w:rPr>
              <w:t xml:space="preserve">, </w:t>
            </w:r>
            <w:r w:rsidRPr="005A0616">
              <w:rPr>
                <w:rFonts w:ascii="Arial" w:hAnsi="Arial" w:cs="Arial"/>
                <w:color w:val="800080"/>
                <w:sz w:val="18"/>
                <w:szCs w:val="18"/>
              </w:rPr>
              <w:t>nolf</w:t>
            </w:r>
            <w:r>
              <w:rPr>
                <w:rFonts w:ascii="Arial" w:hAnsi="Arial" w:cs="Arial"/>
                <w:color w:val="800080"/>
                <w:sz w:val="18"/>
                <w:szCs w:val="18"/>
              </w:rPr>
              <w:t xml:space="preserve">, </w:t>
            </w:r>
            <w:r w:rsidRPr="005A0616">
              <w:rPr>
                <w:rFonts w:ascii="Arial" w:hAnsi="Arial" w:cs="Arial"/>
                <w:color w:val="800080"/>
                <w:sz w:val="18"/>
                <w:szCs w:val="18"/>
              </w:rPr>
              <w:t>NAF</w:t>
            </w:r>
            <w:r>
              <w:rPr>
                <w:rFonts w:ascii="Arial" w:hAnsi="Arial" w:cs="Arial"/>
                <w:color w:val="800080"/>
                <w:sz w:val="18"/>
                <w:szCs w:val="18"/>
              </w:rPr>
              <w:t xml:space="preserve">, </w:t>
            </w:r>
            <w:r w:rsidRPr="005A0616">
              <w:rPr>
                <w:rFonts w:ascii="Arial" w:hAnsi="Arial" w:cs="Arial"/>
                <w:color w:val="800080"/>
                <w:sz w:val="18"/>
                <w:szCs w:val="18"/>
              </w:rPr>
              <w:t>Air Force Base</w:t>
            </w:r>
            <w:r>
              <w:rPr>
                <w:rFonts w:ascii="Arial" w:hAnsi="Arial" w:cs="Arial"/>
                <w:color w:val="800080"/>
                <w:sz w:val="18"/>
                <w:szCs w:val="18"/>
              </w:rPr>
              <w:t xml:space="preserve">, </w:t>
            </w:r>
            <w:r w:rsidRPr="005A0616">
              <w:rPr>
                <w:rFonts w:ascii="Arial" w:hAnsi="Arial" w:cs="Arial"/>
                <w:color w:val="800080"/>
                <w:sz w:val="18"/>
                <w:szCs w:val="18"/>
              </w:rPr>
              <w:t>AFB</w:t>
            </w:r>
            <w:r>
              <w:rPr>
                <w:rFonts w:ascii="Arial" w:hAnsi="Arial" w:cs="Arial"/>
                <w:color w:val="800080"/>
                <w:sz w:val="18"/>
                <w:szCs w:val="18"/>
              </w:rPr>
              <w:t xml:space="preserve">, </w:t>
            </w:r>
            <w:r w:rsidRPr="005A0616">
              <w:rPr>
                <w:rFonts w:ascii="Arial" w:hAnsi="Arial" w:cs="Arial"/>
                <w:color w:val="800080"/>
                <w:sz w:val="18"/>
                <w:szCs w:val="18"/>
              </w:rPr>
              <w:t>Army Air Field</w:t>
            </w:r>
            <w:r>
              <w:rPr>
                <w:rFonts w:ascii="Arial" w:hAnsi="Arial" w:cs="Arial"/>
                <w:color w:val="800080"/>
                <w:sz w:val="18"/>
                <w:szCs w:val="18"/>
              </w:rPr>
              <w:t xml:space="preserve">, </w:t>
            </w:r>
            <w:r w:rsidRPr="005A0616">
              <w:rPr>
                <w:rFonts w:ascii="Arial" w:hAnsi="Arial" w:cs="Arial"/>
                <w:color w:val="800080"/>
                <w:sz w:val="18"/>
                <w:szCs w:val="18"/>
              </w:rPr>
              <w:t>AAF</w:t>
            </w:r>
            <w:r>
              <w:rPr>
                <w:rFonts w:ascii="Arial" w:hAnsi="Arial" w:cs="Arial"/>
                <w:color w:val="800080"/>
                <w:sz w:val="18"/>
                <w:szCs w:val="18"/>
              </w:rPr>
              <w:t xml:space="preserve">, </w:t>
            </w:r>
            <w:r w:rsidRPr="005A0616">
              <w:rPr>
                <w:rFonts w:ascii="Arial" w:hAnsi="Arial" w:cs="Arial"/>
                <w:color w:val="800080"/>
                <w:sz w:val="18"/>
                <w:szCs w:val="18"/>
              </w:rPr>
              <w:t>Memorial</w:t>
            </w:r>
            <w:r>
              <w:rPr>
                <w:rFonts w:ascii="Arial" w:hAnsi="Arial" w:cs="Arial"/>
                <w:color w:val="800080"/>
                <w:sz w:val="18"/>
                <w:szCs w:val="18"/>
              </w:rPr>
              <w:t xml:space="preserve">, </w:t>
            </w:r>
            <w:r w:rsidRPr="005A0616">
              <w:rPr>
                <w:rFonts w:ascii="Arial" w:hAnsi="Arial" w:cs="Arial"/>
                <w:color w:val="800080"/>
                <w:sz w:val="18"/>
                <w:szCs w:val="18"/>
              </w:rPr>
              <w:t>State</w:t>
            </w:r>
            <w:r>
              <w:rPr>
                <w:rFonts w:ascii="Arial" w:hAnsi="Arial" w:cs="Arial"/>
                <w:color w:val="800080"/>
                <w:sz w:val="18"/>
                <w:szCs w:val="18"/>
              </w:rPr>
              <w:t xml:space="preserve">, </w:t>
            </w:r>
            <w:r w:rsidRPr="005A0616">
              <w:rPr>
                <w:rFonts w:ascii="Arial" w:hAnsi="Arial" w:cs="Arial"/>
                <w:color w:val="800080"/>
                <w:sz w:val="18"/>
                <w:szCs w:val="18"/>
              </w:rPr>
              <w:t>Industrial</w:t>
            </w:r>
            <w:r>
              <w:rPr>
                <w:rFonts w:ascii="Arial" w:hAnsi="Arial" w:cs="Arial"/>
                <w:color w:val="800080"/>
                <w:sz w:val="18"/>
                <w:szCs w:val="18"/>
              </w:rPr>
              <w:t xml:space="preserve">, </w:t>
            </w:r>
            <w:r w:rsidRPr="005A0616">
              <w:rPr>
                <w:rFonts w:ascii="Arial" w:hAnsi="Arial" w:cs="Arial"/>
                <w:color w:val="800080"/>
                <w:sz w:val="18"/>
                <w:szCs w:val="18"/>
              </w:rPr>
              <w:t>Industrial Park</w:t>
            </w:r>
            <w:r>
              <w:rPr>
                <w:rFonts w:ascii="Arial" w:hAnsi="Arial" w:cs="Arial"/>
                <w:color w:val="800080"/>
                <w:sz w:val="18"/>
                <w:szCs w:val="18"/>
              </w:rPr>
              <w:t xml:space="preserve">, </w:t>
            </w:r>
            <w:r w:rsidRPr="005A0616">
              <w:rPr>
                <w:rFonts w:ascii="Arial" w:hAnsi="Arial" w:cs="Arial"/>
                <w:color w:val="800080"/>
                <w:sz w:val="18"/>
                <w:szCs w:val="18"/>
              </w:rPr>
              <w:t>Junction</w:t>
            </w:r>
          </w:p>
          <w:p w:rsidR="005A0616" w:rsidRPr="005A0616" w:rsidRDefault="005A0616" w:rsidP="000F4E90">
            <w:pPr>
              <w:pStyle w:val="Normalexigences"/>
              <w:numPr>
                <w:ilvl w:val="3"/>
                <w:numId w:val="98"/>
              </w:numPr>
              <w:ind w:left="2051"/>
              <w:rPr>
                <w:rFonts w:ascii="Arial" w:hAnsi="Arial" w:cs="Arial"/>
                <w:color w:val="800080"/>
                <w:sz w:val="18"/>
                <w:szCs w:val="18"/>
              </w:rPr>
            </w:pPr>
            <w:r w:rsidRPr="005A0616">
              <w:rPr>
                <w:rFonts w:ascii="Arial" w:hAnsi="Arial" w:cs="Arial"/>
                <w:color w:val="800080"/>
                <w:sz w:val="18"/>
                <w:szCs w:val="18"/>
              </w:rPr>
              <w:t>Else, the airport has to be provided.</w:t>
            </w:r>
          </w:p>
          <w:p w:rsidR="005A0616" w:rsidRPr="005A0616" w:rsidRDefault="005A0616" w:rsidP="000F4E90">
            <w:pPr>
              <w:pStyle w:val="Normalexigences"/>
              <w:numPr>
                <w:ilvl w:val="1"/>
                <w:numId w:val="98"/>
              </w:numPr>
              <w:ind w:left="1058"/>
              <w:rPr>
                <w:rFonts w:ascii="Arial" w:hAnsi="Arial" w:cs="Arial"/>
                <w:color w:val="800080"/>
                <w:sz w:val="18"/>
                <w:szCs w:val="18"/>
              </w:rPr>
            </w:pPr>
            <w:r w:rsidRPr="005A0616">
              <w:rPr>
                <w:rFonts w:ascii="Arial" w:hAnsi="Arial" w:cs="Arial"/>
                <w:color w:val="800080"/>
                <w:sz w:val="18"/>
                <w:szCs w:val="18"/>
              </w:rPr>
              <w:t>Otherwise, the airport has to be provided</w:t>
            </w:r>
          </w:p>
          <w:p w:rsidR="005A0616" w:rsidRPr="00697549" w:rsidRDefault="005A0616" w:rsidP="000F4E90">
            <w:pPr>
              <w:pStyle w:val="Normalexigences"/>
              <w:numPr>
                <w:ilvl w:val="0"/>
                <w:numId w:val="98"/>
              </w:numPr>
              <w:ind w:left="491"/>
              <w:rPr>
                <w:rFonts w:ascii="Arial" w:hAnsi="Arial" w:cs="Arial"/>
                <w:color w:val="800080"/>
                <w:sz w:val="18"/>
                <w:szCs w:val="18"/>
              </w:rPr>
            </w:pPr>
            <w:r w:rsidRPr="005A0616">
              <w:rPr>
                <w:rFonts w:ascii="Arial" w:hAnsi="Arial" w:cs="Arial"/>
                <w:color w:val="800080"/>
                <w:sz w:val="18"/>
                <w:szCs w:val="18"/>
              </w:rPr>
              <w:t>Otherwise, the airport does not have to be provided.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#MD64-&gt;90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#MD-75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#MD-76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#MD-78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#MD-82</w:t>
            </w:r>
          </w:p>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#MD-89</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MD-448</w:t>
            </w:r>
          </w:p>
          <w:p w:rsidR="003B1908"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p w:rsidR="0090341B" w:rsidRDefault="0090341B" w:rsidP="009536F7">
            <w:pPr>
              <w:pStyle w:val="Normalexigences"/>
              <w:ind w:left="0"/>
              <w:jc w:val="center"/>
              <w:rPr>
                <w:rFonts w:ascii="Arial" w:hAnsi="Arial" w:cs="Arial"/>
                <w:color w:val="800080"/>
                <w:sz w:val="18"/>
                <w:szCs w:val="18"/>
              </w:rPr>
            </w:pPr>
            <w:r>
              <w:rPr>
                <w:rFonts w:ascii="Arial" w:hAnsi="Arial" w:cs="Arial"/>
                <w:color w:val="800080"/>
                <w:sz w:val="18"/>
                <w:szCs w:val="18"/>
              </w:rPr>
              <w:t>#MD-543</w:t>
            </w:r>
          </w:p>
          <w:p w:rsidR="000F4E90" w:rsidRPr="00673757" w:rsidRDefault="000F4E90" w:rsidP="009536F7">
            <w:pPr>
              <w:pStyle w:val="Normalexigences"/>
              <w:ind w:left="0"/>
              <w:jc w:val="center"/>
              <w:rPr>
                <w:rFonts w:ascii="Arial" w:hAnsi="Arial" w:cs="Arial"/>
                <w:color w:val="800080"/>
                <w:sz w:val="18"/>
                <w:szCs w:val="18"/>
              </w:rPr>
            </w:pPr>
            <w:r w:rsidRPr="00673757">
              <w:rPr>
                <w:rFonts w:ascii="Arial" w:hAnsi="Arial" w:cs="Arial"/>
                <w:color w:val="800080"/>
                <w:sz w:val="18"/>
                <w:szCs w:val="18"/>
              </w:rPr>
              <w:t>#MD-484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SD-ALB-DYF-120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Waypoints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data model use the methods Get() Create and Update() to produce the output database </w:t>
            </w:r>
          </w:p>
          <w:p w:rsidR="009536F7" w:rsidRPr="00697549" w:rsidRDefault="00610D80"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“Waypoint” “IDENT” and “COUNTRY_ID” into FEATURE_ID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fill the AWY_BELONG regarding if it belongs to an airport or not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update the cycle date if a more recent one is found.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#MD-92 -&gt; 110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#MD-94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#MD-106</w:t>
            </w:r>
          </w:p>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#MD-109</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MD-410</w:t>
            </w:r>
          </w:p>
          <w:p w:rsidR="003B1908" w:rsidRPr="00697549"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SD-ALB-DYF-125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Dynamo Navaids data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data model use the methods Get() Create and Update() to produce the output database </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“NavAids”, “NPTYE” “IDENT” and “COUNTRY_ID” into the FEATURE_ID attribute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combine some Navblue Data Dictionnary parameters into the attribute CLASS</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combine some Navblue Data Dictionnary parameters into the attribute MAGVAR</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fill the AWY_BELONG regarding if it belongs to an airport or not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update the cycle date if a more recent one is found.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#MD-112 -&gt; 130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#MD-128</w:t>
            </w:r>
          </w:p>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#MD-130</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MD-411</w:t>
            </w:r>
          </w:p>
          <w:p w:rsidR="003B1908"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p w:rsidR="0090341B" w:rsidRPr="00697549" w:rsidRDefault="0090341B" w:rsidP="009536F7">
            <w:pPr>
              <w:pStyle w:val="Normalexigences"/>
              <w:ind w:left="0"/>
              <w:jc w:val="center"/>
              <w:rPr>
                <w:rFonts w:ascii="Arial" w:hAnsi="Arial" w:cs="Arial"/>
                <w:color w:val="800080"/>
                <w:sz w:val="18"/>
                <w:szCs w:val="18"/>
              </w:rPr>
            </w:pPr>
            <w:r>
              <w:rPr>
                <w:rFonts w:ascii="Arial" w:hAnsi="Arial" w:cs="Arial"/>
                <w:color w:val="800080"/>
                <w:sz w:val="18"/>
                <w:szCs w:val="18"/>
              </w:rPr>
              <w:t>#MD-48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SD-ALB-DYF-130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Dynamo Airway Segments data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data model use the methods Get() Create and Update() to produce the output database </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compute the valuein NM for RNP</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update the cycle date if a more recent one is found.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#MD- 133 -&gt; 179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#MD-135</w:t>
            </w:r>
          </w:p>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#MD-146</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MD-412</w:t>
            </w:r>
          </w:p>
          <w:p w:rsidR="003B1908" w:rsidRPr="00697549"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SD-ALB-DYF-135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MatchWaypointAirway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data model create the fill the MatchWaypointAirway table at the finalize step. </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is provided by the tables Navaids, Waypoints and AirwaySegments</w:t>
            </w: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#MD-181 -&gt;191</w:t>
            </w:r>
          </w:p>
          <w:p w:rsidR="00183FF4" w:rsidRDefault="00183FF4" w:rsidP="009536F7">
            <w:pPr>
              <w:pStyle w:val="Normalexigences"/>
              <w:ind w:left="0"/>
              <w:jc w:val="center"/>
              <w:rPr>
                <w:rFonts w:ascii="Arial" w:hAnsi="Arial" w:cs="Arial"/>
                <w:color w:val="800080"/>
                <w:sz w:val="18"/>
                <w:szCs w:val="18"/>
              </w:rPr>
            </w:pPr>
            <w:r>
              <w:rPr>
                <w:rFonts w:ascii="Arial" w:hAnsi="Arial" w:cs="Arial"/>
                <w:color w:val="800080"/>
                <w:sz w:val="18"/>
                <w:szCs w:val="18"/>
              </w:rPr>
              <w:t>MD-507</w:t>
            </w:r>
          </w:p>
          <w:p w:rsidR="003B1908"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p w:rsidR="00403859" w:rsidRDefault="00403859" w:rsidP="009536F7">
            <w:pPr>
              <w:pStyle w:val="Normalexigences"/>
              <w:ind w:left="0"/>
              <w:jc w:val="center"/>
              <w:rPr>
                <w:rFonts w:ascii="Arial" w:hAnsi="Arial" w:cs="Arial"/>
                <w:color w:val="800080"/>
                <w:sz w:val="18"/>
                <w:szCs w:val="18"/>
              </w:rPr>
            </w:pPr>
            <w:r>
              <w:rPr>
                <w:rFonts w:ascii="Arial" w:hAnsi="Arial" w:cs="Arial"/>
                <w:color w:val="800080"/>
                <w:sz w:val="18"/>
                <w:szCs w:val="18"/>
              </w:rPr>
              <w:t>#MD-279</w:t>
            </w:r>
          </w:p>
          <w:p w:rsidR="0090341B" w:rsidRPr="00697549" w:rsidRDefault="0090341B" w:rsidP="009536F7">
            <w:pPr>
              <w:pStyle w:val="Normalexigences"/>
              <w:ind w:left="0"/>
              <w:jc w:val="center"/>
              <w:rPr>
                <w:rFonts w:ascii="Arial" w:hAnsi="Arial" w:cs="Arial"/>
                <w:color w:val="800080"/>
                <w:sz w:val="18"/>
                <w:szCs w:val="18"/>
              </w:rPr>
            </w:pPr>
            <w:r>
              <w:rPr>
                <w:rFonts w:ascii="Arial" w:hAnsi="Arial" w:cs="Arial"/>
                <w:color w:val="800080"/>
                <w:sz w:val="18"/>
                <w:szCs w:val="18"/>
              </w:rPr>
              <w:t>#MD-415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SD-ALB-DYF-140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MagVarIsogons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data model use the methods Get() Create and Update() to produce the output database </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 method is used to remove the “-“ characters from the attribute  EFFDATE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compute value of the attribute MAGVAR</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update the cycle date if a more recent one is found.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#MD-32 -&gt; 38</w:t>
            </w:r>
          </w:p>
          <w:p w:rsidR="003B1908" w:rsidRPr="00697549"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SD-ALB-DYF-145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ControlledAirspaces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data model use the methods Get() Create and Update() to produce the output database </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match the value of the attribute ARSP_TYP with the input value of BNDRY_TYP</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 method is used to compute the value of UP_LIM, UP_LIM_TYP, LO_LIM, LO_LIM_TYP and CYCLE_DATE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#MD-201-&gt; 222</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MD-432</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MD-434</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MD-435</w:t>
            </w:r>
          </w:p>
          <w:p w:rsidR="003B1908" w:rsidRPr="00697549"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SD-ALB-DYF-150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ContinentBoundaryPol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use the methods Get() Create and Update() to produce the output database</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Del="003D2C2D" w:rsidRDefault="003D2C2D" w:rsidP="009536F7">
            <w:pPr>
              <w:pStyle w:val="Normalexigences"/>
              <w:ind w:left="0"/>
              <w:rPr>
                <w:del w:id="61" w:author="BENCHERIF Maher" w:date="2020-07-16T22:08:00Z"/>
                <w:rFonts w:ascii="Arial" w:hAnsi="Arial" w:cs="Arial"/>
                <w:color w:val="800080"/>
                <w:sz w:val="18"/>
                <w:szCs w:val="18"/>
              </w:rPr>
            </w:pPr>
            <w:ins w:id="62" w:author="BENCHERIF Maher" w:date="2020-07-16T22:08:00Z">
              <w:r>
                <w:rPr>
                  <w:rFonts w:ascii="Arial" w:hAnsi="Arial" w:cs="Arial"/>
                  <w:color w:val="800080"/>
                  <w:sz w:val="18"/>
                  <w:szCs w:val="18"/>
                </w:rPr>
                <w:t>T</w:t>
              </w:r>
              <w:r w:rsidRPr="00AB1EA9">
                <w:rPr>
                  <w:rFonts w:ascii="Arial" w:hAnsi="Arial" w:cs="Arial"/>
                  <w:color w:val="800080"/>
                  <w:sz w:val="18"/>
                  <w:szCs w:val="18"/>
                </w:rPr>
                <w:t xml:space="preserve">he GEOM </w:t>
              </w:r>
              <w:r>
                <w:rPr>
                  <w:rFonts w:ascii="Arial" w:hAnsi="Arial" w:cs="Arial"/>
                  <w:color w:val="800080"/>
                  <w:sz w:val="18"/>
                  <w:szCs w:val="18"/>
                </w:rPr>
                <w:t>column</w:t>
              </w:r>
              <w:r w:rsidRPr="00AB1EA9">
                <w:rPr>
                  <w:rFonts w:ascii="Arial" w:hAnsi="Arial" w:cs="Arial"/>
                  <w:color w:val="800080"/>
                  <w:sz w:val="18"/>
                  <w:szCs w:val="18"/>
                </w:rPr>
                <w:t xml:space="preserve"> </w:t>
              </w:r>
            </w:ins>
            <w:ins w:id="63" w:author="BENCHERIF Maher" w:date="2020-07-16T22:10:00Z">
              <w:r w:rsidRPr="003D2C2D">
                <w:rPr>
                  <w:rFonts w:ascii="Arial" w:hAnsi="Arial" w:cs="Arial"/>
                  <w:color w:val="800080"/>
                  <w:sz w:val="18"/>
                  <w:szCs w:val="18"/>
                </w:rPr>
                <w:t>contains the geometry of all continents.</w:t>
              </w:r>
            </w:ins>
            <w:ins w:id="64" w:author="BENCHERIF Maher" w:date="2020-07-16T22:08:00Z">
              <w:r>
                <w:rPr>
                  <w:rFonts w:ascii="Arial" w:hAnsi="Arial" w:cs="Arial"/>
                  <w:color w:val="800080"/>
                  <w:sz w:val="18"/>
                  <w:szCs w:val="18"/>
                </w:rPr>
                <w:t xml:space="preserve">and GEOM information </w:t>
              </w:r>
              <w:r w:rsidRPr="00AB1EA9">
                <w:rPr>
                  <w:rFonts w:ascii="Arial" w:hAnsi="Arial" w:cs="Arial"/>
                  <w:color w:val="800080"/>
                  <w:sz w:val="18"/>
                  <w:szCs w:val="18"/>
                </w:rPr>
                <w:t xml:space="preserve">is computed </w:t>
              </w:r>
              <w:r>
                <w:rPr>
                  <w:rFonts w:ascii="Arial" w:hAnsi="Arial" w:cs="Arial"/>
                  <w:color w:val="800080"/>
                  <w:sz w:val="18"/>
                  <w:szCs w:val="18"/>
                </w:rPr>
                <w:t xml:space="preserve">from </w:t>
              </w:r>
            </w:ins>
            <w:ins w:id="65" w:author="BENCHERIF Maher" w:date="2020-07-16T22:11:00Z">
              <w:r w:rsidRPr="003D2C2D">
                <w:rPr>
                  <w:rFonts w:ascii="Arial" w:hAnsi="Arial" w:cs="Arial"/>
                  <w:color w:val="800080"/>
                  <w:sz w:val="18"/>
                  <w:szCs w:val="18"/>
                </w:rPr>
                <w:t xml:space="preserve">simplified-water-polygons-split-3857 extracted from </w:t>
              </w:r>
              <w:r>
                <w:rPr>
                  <w:rFonts w:ascii="Arial" w:hAnsi="Arial" w:cs="Arial"/>
                  <w:color w:val="800080"/>
                  <w:szCs w:val="18"/>
                </w:rPr>
                <w:fldChar w:fldCharType="begin"/>
              </w:r>
              <w:r>
                <w:rPr>
                  <w:rFonts w:ascii="Arial" w:hAnsi="Arial" w:cs="Arial"/>
                  <w:color w:val="800080"/>
                  <w:sz w:val="18"/>
                  <w:szCs w:val="18"/>
                </w:rPr>
                <w:instrText xml:space="preserve"> HYPERLINK "</w:instrText>
              </w:r>
              <w:r w:rsidRPr="003D2C2D">
                <w:rPr>
                  <w:rFonts w:ascii="Arial" w:hAnsi="Arial" w:cs="Arial"/>
                  <w:color w:val="800080"/>
                  <w:sz w:val="18"/>
                  <w:szCs w:val="18"/>
                </w:rPr>
                <w:instrText>https://osmdata.openstreetmap.de/data/land-polygons.html</w:instrText>
              </w:r>
              <w:r>
                <w:rPr>
                  <w:rFonts w:ascii="Arial" w:hAnsi="Arial" w:cs="Arial"/>
                  <w:color w:val="800080"/>
                  <w:sz w:val="18"/>
                  <w:szCs w:val="18"/>
                </w:rPr>
                <w:instrText xml:space="preserve">" </w:instrText>
              </w:r>
              <w:r>
                <w:rPr>
                  <w:rFonts w:ascii="Arial" w:hAnsi="Arial" w:cs="Arial"/>
                  <w:color w:val="800080"/>
                  <w:szCs w:val="18"/>
                </w:rPr>
                <w:fldChar w:fldCharType="separate"/>
              </w:r>
              <w:r w:rsidRPr="00477896">
                <w:rPr>
                  <w:rStyle w:val="Lienhypertexte"/>
                  <w:rFonts w:ascii="Arial" w:hAnsi="Arial" w:cs="Arial"/>
                  <w:sz w:val="18"/>
                  <w:szCs w:val="18"/>
                </w:rPr>
                <w:t>https://osmdata.openstreetmap.de/data/land-polygons.html</w:t>
              </w:r>
              <w:r>
                <w:rPr>
                  <w:rFonts w:ascii="Arial" w:hAnsi="Arial" w:cs="Arial"/>
                  <w:color w:val="800080"/>
                  <w:szCs w:val="18"/>
                </w:rPr>
                <w:fldChar w:fldCharType="end"/>
              </w:r>
              <w:r>
                <w:rPr>
                  <w:rFonts w:ascii="Arial" w:hAnsi="Arial" w:cs="Arial"/>
                  <w:color w:val="800080"/>
                  <w:sz w:val="18"/>
                  <w:szCs w:val="18"/>
                </w:rPr>
                <w:t xml:space="preserve"> database.</w:t>
              </w:r>
            </w:ins>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#MD-285-&gt; 295</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MD-416</w:t>
            </w:r>
          </w:p>
          <w:p w:rsidR="003B1908" w:rsidRDefault="003B1908" w:rsidP="009536F7">
            <w:pPr>
              <w:pStyle w:val="Normalexigences"/>
              <w:ind w:left="0"/>
              <w:jc w:val="center"/>
              <w:rPr>
                <w:ins w:id="66" w:author="BENCHERIF Maher" w:date="2020-07-16T22:11:00Z"/>
                <w:rFonts w:ascii="Arial" w:hAnsi="Arial" w:cs="Arial"/>
                <w:color w:val="800080"/>
                <w:sz w:val="18"/>
                <w:szCs w:val="18"/>
              </w:rPr>
            </w:pPr>
            <w:r>
              <w:rPr>
                <w:rFonts w:ascii="Arial" w:hAnsi="Arial" w:cs="Arial"/>
                <w:color w:val="800080"/>
                <w:sz w:val="18"/>
                <w:szCs w:val="18"/>
              </w:rPr>
              <w:t>#MD-320</w:t>
            </w:r>
          </w:p>
          <w:p w:rsidR="00D567DD" w:rsidRPr="00697549" w:rsidRDefault="00D567DD" w:rsidP="009536F7">
            <w:pPr>
              <w:pStyle w:val="Normalexigences"/>
              <w:ind w:left="0"/>
              <w:jc w:val="center"/>
              <w:rPr>
                <w:rFonts w:ascii="Arial" w:hAnsi="Arial" w:cs="Arial"/>
                <w:color w:val="800080"/>
                <w:sz w:val="18"/>
                <w:szCs w:val="18"/>
              </w:rPr>
            </w:pPr>
            <w:ins w:id="67" w:author="BENCHERIF Maher" w:date="2020-07-16T22:11:00Z">
              <w:r>
                <w:rPr>
                  <w:rFonts w:ascii="Arial" w:hAnsi="Arial" w:cs="Arial"/>
                  <w:color w:val="800080"/>
                  <w:sz w:val="18"/>
                  <w:szCs w:val="18"/>
                </w:rPr>
                <w:t>#MD-561</w:t>
              </w:r>
            </w:ins>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SD-ALB-DYF-155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CountryBoundaryLin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use the methods Get() Create and Update() to produce the output database</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RDefault="00D94473" w:rsidP="009536F7">
            <w:pPr>
              <w:pStyle w:val="Normalexigences"/>
              <w:ind w:left="0"/>
              <w:rPr>
                <w:rFonts w:ascii="Arial" w:hAnsi="Arial" w:cs="Arial"/>
                <w:color w:val="800080"/>
                <w:sz w:val="18"/>
                <w:szCs w:val="18"/>
              </w:rPr>
            </w:pPr>
            <w:ins w:id="68" w:author="BENCHERIF Maher" w:date="2020-07-16T22:04:00Z">
              <w:r>
                <w:rPr>
                  <w:rFonts w:ascii="Arial" w:hAnsi="Arial" w:cs="Arial"/>
                  <w:color w:val="800080"/>
                  <w:sz w:val="18"/>
                  <w:szCs w:val="18"/>
                </w:rPr>
                <w:t>GEOM does not have to be provided</w:t>
              </w:r>
            </w:ins>
            <w:ins w:id="69" w:author="BENCHERIF Maher" w:date="2020-07-16T22:05:00Z">
              <w:r>
                <w:rPr>
                  <w:rFonts w:ascii="Arial" w:hAnsi="Arial" w:cs="Arial"/>
                  <w:color w:val="800080"/>
                  <w:sz w:val="18"/>
                  <w:szCs w:val="18"/>
                </w:rPr>
                <w:t xml:space="preserve"> </w:t>
              </w:r>
              <w:r w:rsidRPr="00D94473">
                <w:rPr>
                  <w:rFonts w:ascii="Arial" w:hAnsi="Arial" w:cs="Arial"/>
                  <w:color w:val="800080"/>
                  <w:sz w:val="18"/>
                  <w:szCs w:val="18"/>
                </w:rPr>
                <w:t xml:space="preserve">when </w:t>
              </w:r>
              <w:r>
                <w:rPr>
                  <w:rFonts w:ascii="Arial" w:hAnsi="Arial" w:cs="Arial"/>
                  <w:color w:val="800080"/>
                  <w:sz w:val="18"/>
                  <w:szCs w:val="18"/>
                </w:rPr>
                <w:t>TYPE</w:t>
              </w:r>
              <w:r w:rsidRPr="00D94473">
                <w:rPr>
                  <w:rFonts w:ascii="Arial" w:hAnsi="Arial" w:cs="Arial"/>
                  <w:color w:val="800080"/>
                  <w:sz w:val="18"/>
                  <w:szCs w:val="18"/>
                </w:rPr>
                <w:t xml:space="preserve"> attribute of ne_10m_admin_0_boundary_lines_land.shp file extracted from Natural Earth data source is equal to "Water Indicator"</w:t>
              </w:r>
              <w:r>
                <w:rPr>
                  <w:rFonts w:ascii="Arial" w:hAnsi="Arial" w:cs="Arial"/>
                  <w:color w:val="800080"/>
                  <w:sz w:val="18"/>
                  <w:szCs w:val="18"/>
                </w:rPr>
                <w:t>.</w:t>
              </w:r>
            </w:ins>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#MD-296-&gt; 301</w:t>
            </w:r>
          </w:p>
          <w:p w:rsidR="00486950" w:rsidRDefault="00486950" w:rsidP="00C4015E">
            <w:pPr>
              <w:pStyle w:val="Normalexigences"/>
              <w:ind w:left="0"/>
              <w:rPr>
                <w:rFonts w:ascii="Arial" w:hAnsi="Arial" w:cs="Arial"/>
                <w:color w:val="800080"/>
                <w:sz w:val="18"/>
                <w:szCs w:val="18"/>
              </w:rPr>
            </w:pPr>
            <w:r>
              <w:rPr>
                <w:rFonts w:ascii="Arial" w:hAnsi="Arial" w:cs="Arial"/>
                <w:color w:val="800080"/>
                <w:sz w:val="18"/>
                <w:szCs w:val="18"/>
              </w:rPr>
              <w:t>MD-416</w:t>
            </w:r>
          </w:p>
          <w:p w:rsidR="003B1908" w:rsidRDefault="003B1908" w:rsidP="00C4015E">
            <w:pPr>
              <w:pStyle w:val="Normalexigences"/>
              <w:ind w:left="0"/>
              <w:rPr>
                <w:ins w:id="70" w:author="BENCHERIF Maher" w:date="2020-07-16T22:05:00Z"/>
                <w:rFonts w:ascii="Arial" w:hAnsi="Arial" w:cs="Arial"/>
                <w:color w:val="800080"/>
                <w:sz w:val="18"/>
                <w:szCs w:val="18"/>
              </w:rPr>
            </w:pPr>
            <w:r>
              <w:rPr>
                <w:rFonts w:ascii="Arial" w:hAnsi="Arial" w:cs="Arial"/>
                <w:color w:val="800080"/>
                <w:sz w:val="18"/>
                <w:szCs w:val="18"/>
              </w:rPr>
              <w:t>#MD-320</w:t>
            </w:r>
          </w:p>
          <w:p w:rsidR="00D94473" w:rsidRPr="00697549" w:rsidRDefault="00D94473" w:rsidP="00C4015E">
            <w:pPr>
              <w:pStyle w:val="Normalexigences"/>
              <w:ind w:left="0"/>
              <w:rPr>
                <w:rFonts w:ascii="Arial" w:hAnsi="Arial" w:cs="Arial"/>
                <w:color w:val="800080"/>
                <w:sz w:val="18"/>
                <w:szCs w:val="18"/>
              </w:rPr>
            </w:pPr>
            <w:ins w:id="71" w:author="BENCHERIF Maher" w:date="2020-07-16T22:05:00Z">
              <w:r>
                <w:rPr>
                  <w:rFonts w:ascii="Arial" w:hAnsi="Arial" w:cs="Arial"/>
                  <w:color w:val="800080"/>
                  <w:sz w:val="18"/>
                  <w:szCs w:val="18"/>
                </w:rPr>
                <w:t>#MD-</w:t>
              </w:r>
              <w:r w:rsidR="00702E2A">
                <w:rPr>
                  <w:rFonts w:ascii="Arial" w:hAnsi="Arial" w:cs="Arial"/>
                  <w:color w:val="800080"/>
                  <w:sz w:val="18"/>
                  <w:szCs w:val="18"/>
                </w:rPr>
                <w:t>560</w:t>
              </w:r>
            </w:ins>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SD-ALB-DYF-160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CountryBoundaryPt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use the methods Get() Create and Update() to produce the output database</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Default="00AB1EA9" w:rsidP="009536F7">
            <w:pPr>
              <w:pStyle w:val="Normalexigences"/>
              <w:ind w:left="0"/>
              <w:rPr>
                <w:ins w:id="72" w:author="BENCHERIF Maher" w:date="2020-07-16T21:58:00Z"/>
                <w:rFonts w:ascii="Arial" w:hAnsi="Arial" w:cs="Arial"/>
                <w:color w:val="800080"/>
                <w:sz w:val="18"/>
                <w:szCs w:val="18"/>
              </w:rPr>
            </w:pPr>
            <w:ins w:id="73" w:author="BENCHERIF Maher" w:date="2020-07-16T21:53:00Z">
              <w:r>
                <w:rPr>
                  <w:rFonts w:ascii="Arial" w:hAnsi="Arial" w:cs="Arial"/>
                  <w:color w:val="800080"/>
                  <w:sz w:val="18"/>
                  <w:szCs w:val="18"/>
                </w:rPr>
                <w:t>T</w:t>
              </w:r>
              <w:r w:rsidRPr="00AB1EA9">
                <w:rPr>
                  <w:rFonts w:ascii="Arial" w:hAnsi="Arial" w:cs="Arial"/>
                  <w:color w:val="800080"/>
                  <w:sz w:val="18"/>
                  <w:szCs w:val="18"/>
                </w:rPr>
                <w:t xml:space="preserve">he GEOM </w:t>
              </w:r>
              <w:r>
                <w:rPr>
                  <w:rFonts w:ascii="Arial" w:hAnsi="Arial" w:cs="Arial"/>
                  <w:color w:val="800080"/>
                  <w:sz w:val="18"/>
                  <w:szCs w:val="18"/>
                </w:rPr>
                <w:t>column</w:t>
              </w:r>
              <w:r w:rsidRPr="00AB1EA9">
                <w:rPr>
                  <w:rFonts w:ascii="Arial" w:hAnsi="Arial" w:cs="Arial"/>
                  <w:color w:val="800080"/>
                  <w:sz w:val="18"/>
                  <w:szCs w:val="18"/>
                </w:rPr>
                <w:t xml:space="preserve"> contains the geometric center of each country</w:t>
              </w:r>
              <w:r>
                <w:rPr>
                  <w:rFonts w:ascii="Arial" w:hAnsi="Arial" w:cs="Arial"/>
                  <w:color w:val="800080"/>
                  <w:sz w:val="18"/>
                  <w:szCs w:val="18"/>
                </w:rPr>
                <w:t xml:space="preserve"> and </w:t>
              </w:r>
            </w:ins>
            <w:ins w:id="74" w:author="BENCHERIF Maher" w:date="2020-07-16T21:54:00Z">
              <w:r>
                <w:rPr>
                  <w:rFonts w:ascii="Arial" w:hAnsi="Arial" w:cs="Arial"/>
                  <w:color w:val="800080"/>
                  <w:sz w:val="18"/>
                  <w:szCs w:val="18"/>
                </w:rPr>
                <w:t xml:space="preserve">GEOM information </w:t>
              </w:r>
              <w:r w:rsidRPr="00AB1EA9">
                <w:rPr>
                  <w:rFonts w:ascii="Arial" w:hAnsi="Arial" w:cs="Arial"/>
                  <w:color w:val="800080"/>
                  <w:sz w:val="18"/>
                  <w:szCs w:val="18"/>
                </w:rPr>
                <w:t xml:space="preserve">is computed </w:t>
              </w:r>
            </w:ins>
            <w:ins w:id="75" w:author="BENCHERIF Maher" w:date="2020-07-16T21:57:00Z">
              <w:r w:rsidR="005D0B82">
                <w:rPr>
                  <w:rFonts w:ascii="Arial" w:hAnsi="Arial" w:cs="Arial"/>
                  <w:color w:val="800080"/>
                  <w:sz w:val="18"/>
                  <w:szCs w:val="18"/>
                </w:rPr>
                <w:t xml:space="preserve">from </w:t>
              </w:r>
            </w:ins>
            <w:ins w:id="76" w:author="BENCHERIF Maher" w:date="2020-07-16T21:54:00Z">
              <w:r w:rsidRPr="00AB1EA9">
                <w:rPr>
                  <w:rFonts w:ascii="Arial" w:hAnsi="Arial" w:cs="Arial"/>
                  <w:color w:val="800080"/>
                  <w:sz w:val="18"/>
                  <w:szCs w:val="18"/>
                </w:rPr>
                <w:t xml:space="preserve">ne_10m_admin_0_sovereignty.shp extracted from </w:t>
              </w:r>
            </w:ins>
            <w:ins w:id="77" w:author="BENCHERIF Maher" w:date="2020-07-16T21:58:00Z">
              <w:r w:rsidR="00F6792D">
                <w:rPr>
                  <w:rFonts w:ascii="Arial" w:hAnsi="Arial" w:cs="Arial"/>
                  <w:color w:val="800080"/>
                  <w:sz w:val="18"/>
                  <w:szCs w:val="18"/>
                </w:rPr>
                <w:fldChar w:fldCharType="begin"/>
              </w:r>
              <w:r w:rsidR="00F6792D">
                <w:rPr>
                  <w:rFonts w:ascii="Arial" w:hAnsi="Arial" w:cs="Arial"/>
                  <w:color w:val="800080"/>
                  <w:sz w:val="18"/>
                  <w:szCs w:val="18"/>
                </w:rPr>
                <w:instrText xml:space="preserve"> HYPERLINK "</w:instrText>
              </w:r>
            </w:ins>
            <w:ins w:id="78" w:author="BENCHERIF Maher" w:date="2020-07-16T21:54:00Z">
              <w:r w:rsidR="00F6792D" w:rsidRPr="00AB1EA9">
                <w:rPr>
                  <w:rFonts w:ascii="Arial" w:hAnsi="Arial" w:cs="Arial"/>
                  <w:color w:val="800080"/>
                  <w:sz w:val="18"/>
                  <w:szCs w:val="18"/>
                </w:rPr>
                <w:instrText>https://www.naturalearthdata.com/</w:instrText>
              </w:r>
            </w:ins>
            <w:ins w:id="79" w:author="BENCHERIF Maher" w:date="2020-07-16T21:58:00Z">
              <w:r w:rsidR="00F6792D">
                <w:rPr>
                  <w:rFonts w:ascii="Arial" w:hAnsi="Arial" w:cs="Arial"/>
                  <w:color w:val="800080"/>
                  <w:sz w:val="18"/>
                  <w:szCs w:val="18"/>
                </w:rPr>
                <w:instrText xml:space="preserve">" </w:instrText>
              </w:r>
              <w:r w:rsidR="00F6792D">
                <w:rPr>
                  <w:rFonts w:ascii="Arial" w:hAnsi="Arial" w:cs="Arial"/>
                  <w:color w:val="800080"/>
                  <w:sz w:val="18"/>
                  <w:szCs w:val="18"/>
                </w:rPr>
                <w:fldChar w:fldCharType="separate"/>
              </w:r>
            </w:ins>
            <w:ins w:id="80" w:author="BENCHERIF Maher" w:date="2020-07-16T21:54:00Z">
              <w:r w:rsidR="00F6792D" w:rsidRPr="00477896">
                <w:rPr>
                  <w:rStyle w:val="Lienhypertexte"/>
                  <w:rFonts w:ascii="Arial" w:hAnsi="Arial" w:cs="Arial"/>
                  <w:sz w:val="18"/>
                  <w:szCs w:val="18"/>
                </w:rPr>
                <w:t>https://www.naturalearthdata.com/</w:t>
              </w:r>
            </w:ins>
            <w:ins w:id="81" w:author="BENCHERIF Maher" w:date="2020-07-16T21:58:00Z">
              <w:r w:rsidR="00F6792D">
                <w:rPr>
                  <w:rFonts w:ascii="Arial" w:hAnsi="Arial" w:cs="Arial"/>
                  <w:color w:val="800080"/>
                  <w:sz w:val="18"/>
                  <w:szCs w:val="18"/>
                </w:rPr>
                <w:fldChar w:fldCharType="end"/>
              </w:r>
            </w:ins>
            <w:ins w:id="82" w:author="BENCHERIF Maher" w:date="2020-07-16T21:59:00Z">
              <w:r w:rsidR="00F6792D">
                <w:rPr>
                  <w:rFonts w:ascii="Arial" w:hAnsi="Arial" w:cs="Arial"/>
                  <w:color w:val="800080"/>
                  <w:sz w:val="18"/>
                  <w:szCs w:val="18"/>
                </w:rPr>
                <w:t xml:space="preserve"> database</w:t>
              </w:r>
              <w:r w:rsidR="00D94473">
                <w:rPr>
                  <w:rFonts w:ascii="Arial" w:hAnsi="Arial" w:cs="Arial"/>
                  <w:color w:val="800080"/>
                  <w:sz w:val="18"/>
                  <w:szCs w:val="18"/>
                </w:rPr>
                <w:t>.</w:t>
              </w:r>
            </w:ins>
          </w:p>
          <w:p w:rsidR="00F6792D" w:rsidRPr="00697549" w:rsidRDefault="00F6792D" w:rsidP="009536F7">
            <w:pPr>
              <w:pStyle w:val="Normalexigences"/>
              <w:ind w:left="0"/>
              <w:rPr>
                <w:rFonts w:ascii="Arial" w:hAnsi="Arial" w:cs="Arial"/>
                <w:color w:val="800080"/>
                <w:sz w:val="18"/>
                <w:szCs w:val="18"/>
              </w:rPr>
            </w:pPr>
            <w:ins w:id="83" w:author="BENCHERIF Maher" w:date="2020-07-16T21:58:00Z">
              <w:r>
                <w:rPr>
                  <w:rFonts w:ascii="Arial" w:hAnsi="Arial" w:cs="Arial"/>
                  <w:color w:val="800080"/>
                  <w:sz w:val="18"/>
                  <w:szCs w:val="18"/>
                </w:rPr>
                <w:t xml:space="preserve">The NAME </w:t>
              </w:r>
            </w:ins>
            <w:ins w:id="84" w:author="BENCHERIF Maher" w:date="2020-07-16T21:59:00Z">
              <w:r w:rsidRPr="00F6792D">
                <w:rPr>
                  <w:rFonts w:ascii="Arial" w:hAnsi="Arial" w:cs="Arial"/>
                  <w:color w:val="800080"/>
                  <w:sz w:val="18"/>
                  <w:szCs w:val="18"/>
                </w:rPr>
                <w:t xml:space="preserve">is equal to the </w:t>
              </w:r>
              <w:proofErr w:type="gramStart"/>
              <w:r w:rsidRPr="00F6792D">
                <w:rPr>
                  <w:rFonts w:ascii="Arial" w:hAnsi="Arial" w:cs="Arial"/>
                  <w:color w:val="800080"/>
                  <w:sz w:val="18"/>
                  <w:szCs w:val="18"/>
                </w:rPr>
                <w:t>NAME  attribute</w:t>
              </w:r>
              <w:proofErr w:type="gramEnd"/>
              <w:r w:rsidRPr="00F6792D">
                <w:rPr>
                  <w:rFonts w:ascii="Arial" w:hAnsi="Arial" w:cs="Arial"/>
                  <w:color w:val="800080"/>
                  <w:sz w:val="18"/>
                  <w:szCs w:val="18"/>
                </w:rPr>
                <w:t xml:space="preserve"> of ne_10m_admin_0_sovereignty.shp extracted from https://www.naturalearthdata.com/ database.</w:t>
              </w:r>
            </w:ins>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#MD-302-&gt; 308</w:t>
            </w:r>
          </w:p>
          <w:p w:rsidR="00486950" w:rsidRDefault="00486950" w:rsidP="00486950">
            <w:pPr>
              <w:pStyle w:val="Normalexigences"/>
              <w:ind w:left="0"/>
              <w:jc w:val="center"/>
              <w:rPr>
                <w:rFonts w:ascii="Arial" w:hAnsi="Arial" w:cs="Arial"/>
                <w:color w:val="800080"/>
                <w:sz w:val="18"/>
                <w:szCs w:val="18"/>
              </w:rPr>
            </w:pPr>
            <w:r>
              <w:rPr>
                <w:rFonts w:ascii="Arial" w:hAnsi="Arial" w:cs="Arial"/>
                <w:color w:val="800080"/>
                <w:sz w:val="18"/>
                <w:szCs w:val="18"/>
              </w:rPr>
              <w:t>MD-416-&gt; 418</w:t>
            </w:r>
          </w:p>
          <w:p w:rsidR="003B1908" w:rsidRDefault="003B1908" w:rsidP="00486950">
            <w:pPr>
              <w:pStyle w:val="Normalexigences"/>
              <w:ind w:left="0"/>
              <w:jc w:val="center"/>
              <w:rPr>
                <w:ins w:id="85" w:author="BENCHERIF Maher" w:date="2020-07-16T21:57:00Z"/>
                <w:rFonts w:ascii="Arial" w:hAnsi="Arial" w:cs="Arial"/>
                <w:color w:val="800080"/>
                <w:sz w:val="18"/>
                <w:szCs w:val="18"/>
              </w:rPr>
            </w:pPr>
            <w:r>
              <w:rPr>
                <w:rFonts w:ascii="Arial" w:hAnsi="Arial" w:cs="Arial"/>
                <w:color w:val="800080"/>
                <w:sz w:val="18"/>
                <w:szCs w:val="18"/>
              </w:rPr>
              <w:t>#MD-320</w:t>
            </w:r>
          </w:p>
          <w:p w:rsidR="00F6792D" w:rsidRDefault="00F6792D" w:rsidP="00F6792D">
            <w:pPr>
              <w:pStyle w:val="Normalexigences"/>
              <w:ind w:left="0"/>
              <w:jc w:val="center"/>
              <w:rPr>
                <w:ins w:id="86" w:author="BENCHERIF Maher" w:date="2020-07-16T21:59:00Z"/>
                <w:rFonts w:ascii="Arial" w:hAnsi="Arial" w:cs="Arial"/>
                <w:color w:val="800080"/>
                <w:sz w:val="18"/>
                <w:szCs w:val="18"/>
              </w:rPr>
            </w:pPr>
            <w:ins w:id="87" w:author="BENCHERIF Maher" w:date="2020-07-16T21:57:00Z">
              <w:r>
                <w:rPr>
                  <w:rFonts w:ascii="Arial" w:hAnsi="Arial" w:cs="Arial"/>
                  <w:color w:val="800080"/>
                  <w:sz w:val="18"/>
                  <w:szCs w:val="18"/>
                </w:rPr>
                <w:t>#MD-557</w:t>
              </w:r>
            </w:ins>
          </w:p>
          <w:p w:rsidR="00F6792D" w:rsidRDefault="00F6792D" w:rsidP="00F6792D">
            <w:pPr>
              <w:pStyle w:val="Normalexigences"/>
              <w:ind w:left="0"/>
              <w:jc w:val="center"/>
              <w:rPr>
                <w:ins w:id="88" w:author="BENCHERIF Maher" w:date="2020-07-16T21:59:00Z"/>
                <w:rFonts w:ascii="Arial" w:hAnsi="Arial" w:cs="Arial"/>
                <w:color w:val="800080"/>
                <w:sz w:val="18"/>
                <w:szCs w:val="18"/>
              </w:rPr>
            </w:pPr>
            <w:ins w:id="89" w:author="BENCHERIF Maher" w:date="2020-07-16T21:59:00Z">
              <w:r>
                <w:rPr>
                  <w:rFonts w:ascii="Arial" w:hAnsi="Arial" w:cs="Arial"/>
                  <w:color w:val="800080"/>
                  <w:sz w:val="18"/>
                  <w:szCs w:val="18"/>
                </w:rPr>
                <w:t>#MD-558</w:t>
              </w:r>
            </w:ins>
          </w:p>
          <w:p w:rsidR="00F6792D" w:rsidRPr="00697549" w:rsidRDefault="00F6792D" w:rsidP="00F6792D">
            <w:pPr>
              <w:pStyle w:val="Normalexigences"/>
              <w:ind w:left="0"/>
              <w:jc w:val="center"/>
              <w:rPr>
                <w:rFonts w:ascii="Arial" w:hAnsi="Arial" w:cs="Arial"/>
                <w:color w:val="800080"/>
                <w:sz w:val="18"/>
                <w:szCs w:val="18"/>
              </w:rPr>
            </w:pP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SD-ALB-DYF-165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FirUirPol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use the methods Get() Create and Update() to produce the output database</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CPDLC_INF1 and CPDLC_INF2 into the attribute CPDLC</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compute the value of FIR_HI_LIM, FIR_HI_TYP, UIR_LO_LIM, UIR_LO_TYP, UIR_HI_LIM and UIR_HI_TYP</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update the cycle date is a more recent one is found.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#MD-310-&gt; 339</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MD-431</w:t>
            </w:r>
          </w:p>
          <w:p w:rsidR="003B1908" w:rsidRPr="00697549"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SD-ALB-DYF-170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Runways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use the methods Get() Create and Update() to produce the output database</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column</w:t>
            </w:r>
            <w:r w:rsidR="00862983">
              <w:rPr>
                <w:rFonts w:ascii="Arial" w:hAnsi="Arial" w:cs="Arial"/>
                <w:color w:val="800080"/>
                <w:sz w:val="18"/>
                <w:szCs w:val="18"/>
              </w:rPr>
              <w:t>s of the table with special req</w:t>
            </w:r>
            <w:r w:rsidRPr="00697549">
              <w:rPr>
                <w:rFonts w:ascii="Arial" w:hAnsi="Arial" w:cs="Arial"/>
                <w:color w:val="800080"/>
                <w:sz w:val="18"/>
                <w:szCs w:val="18"/>
              </w:rPr>
              <w:t xml:space="preserve">uirements: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compute the value of GEOM, SURFTYPE and WAYTYPE</w:t>
            </w:r>
            <w:r w:rsidR="00F22F05">
              <w:rPr>
                <w:rFonts w:ascii="Arial" w:hAnsi="Arial" w:cs="Arial"/>
                <w:color w:val="800080"/>
                <w:sz w:val="18"/>
                <w:szCs w:val="18"/>
              </w:rPr>
              <w:t xml:space="preserve">. The method computing the GEOM shall take into account that threshold name may contain the letter 'T' in the </w:t>
            </w:r>
            <w:proofErr w:type="gramStart"/>
            <w:r w:rsidR="00F22F05">
              <w:rPr>
                <w:rFonts w:ascii="Arial" w:hAnsi="Arial" w:cs="Arial"/>
                <w:color w:val="800080"/>
                <w:sz w:val="18"/>
                <w:szCs w:val="18"/>
              </w:rPr>
              <w:t>end, that shall match with the opposite threshold if it also contains the letter 'T' in the end (as for the couples 'C'/'C', 'R'/'L' and 'L'/'R')</w:t>
            </w:r>
            <w:proofErr w:type="gramEnd"/>
            <w:r w:rsidR="00F22F05">
              <w:rPr>
                <w:rFonts w:ascii="Arial" w:hAnsi="Arial" w:cs="Arial"/>
                <w:color w:val="800080"/>
                <w:sz w:val="18"/>
                <w:szCs w:val="18"/>
              </w:rPr>
              <w:t>.</w:t>
            </w:r>
          </w:p>
          <w:p w:rsidR="009536F7" w:rsidRPr="00697549" w:rsidRDefault="009536F7" w:rsidP="009536F7">
            <w:pPr>
              <w:pStyle w:val="Normalexigences"/>
              <w:ind w:left="0"/>
              <w:rPr>
                <w:rFonts w:ascii="Arial" w:hAnsi="Arial" w:cs="Arial"/>
                <w:color w:val="800080"/>
                <w:sz w:val="18"/>
                <w:szCs w:val="18"/>
              </w:rPr>
            </w:pPr>
          </w:p>
          <w:p w:rsidR="009536F7"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update the cycle date is a more recent one is found.</w:t>
            </w:r>
          </w:p>
          <w:p w:rsidR="00827040" w:rsidRDefault="00827040" w:rsidP="00827040">
            <w:pPr>
              <w:pStyle w:val="Normalexigences"/>
              <w:ind w:left="0"/>
              <w:rPr>
                <w:rFonts w:ascii="Arial" w:hAnsi="Arial" w:cs="Arial"/>
                <w:color w:val="800080"/>
                <w:sz w:val="18"/>
                <w:szCs w:val="18"/>
              </w:rPr>
            </w:pPr>
            <w:r>
              <w:rPr>
                <w:rFonts w:ascii="Arial" w:hAnsi="Arial" w:cs="Arial"/>
                <w:color w:val="800080"/>
                <w:sz w:val="18"/>
                <w:szCs w:val="18"/>
              </w:rPr>
              <w:t>Runway coverage:</w:t>
            </w:r>
          </w:p>
          <w:p w:rsidR="00827040" w:rsidRPr="00697549" w:rsidRDefault="00827040" w:rsidP="00827040">
            <w:pPr>
              <w:pStyle w:val="Normalexigences"/>
              <w:ind w:left="0"/>
              <w:rPr>
                <w:rFonts w:ascii="Arial" w:hAnsi="Arial" w:cs="Arial"/>
                <w:color w:val="800080"/>
                <w:sz w:val="18"/>
                <w:szCs w:val="18"/>
              </w:rPr>
            </w:pPr>
            <w:r>
              <w:rPr>
                <w:rFonts w:ascii="Arial" w:hAnsi="Arial" w:cs="Arial"/>
                <w:color w:val="800080"/>
                <w:sz w:val="18"/>
                <w:szCs w:val="18"/>
              </w:rPr>
              <w:t>If airport linked is included in the coverage, runway has to be provide</w:t>
            </w:r>
            <w:r w:rsidR="00EF5DF6">
              <w:rPr>
                <w:rFonts w:ascii="Arial" w:hAnsi="Arial" w:cs="Arial"/>
                <w:color w:val="800080"/>
                <w:sz w:val="18"/>
                <w:szCs w:val="18"/>
              </w:rPr>
              <w:t>d</w:t>
            </w:r>
            <w:r>
              <w:rPr>
                <w:rFonts w:ascii="Arial" w:hAnsi="Arial" w:cs="Arial"/>
                <w:color w:val="800080"/>
                <w:sz w:val="18"/>
                <w:szCs w:val="18"/>
              </w:rPr>
              <w:t>.</w:t>
            </w:r>
          </w:p>
          <w:p w:rsidR="00827040" w:rsidRPr="00697549" w:rsidRDefault="00827040"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#MD-347-&gt; 363</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MD-448</w:t>
            </w:r>
          </w:p>
          <w:p w:rsidR="000B0E25" w:rsidRDefault="000B0E25" w:rsidP="009536F7">
            <w:pPr>
              <w:pStyle w:val="Normalexigences"/>
              <w:ind w:left="0"/>
              <w:jc w:val="center"/>
              <w:rPr>
                <w:rFonts w:ascii="Arial" w:hAnsi="Arial" w:cs="Arial"/>
                <w:color w:val="800080"/>
                <w:sz w:val="18"/>
                <w:szCs w:val="18"/>
              </w:rPr>
            </w:pPr>
            <w:r>
              <w:rPr>
                <w:rFonts w:ascii="Arial" w:hAnsi="Arial" w:cs="Arial"/>
                <w:color w:val="800080"/>
                <w:sz w:val="18"/>
                <w:szCs w:val="18"/>
              </w:rPr>
              <w:t>#MD-544</w:t>
            </w:r>
          </w:p>
          <w:p w:rsidR="003B1908"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p w:rsidR="0090341B" w:rsidRDefault="0090341B" w:rsidP="009536F7">
            <w:pPr>
              <w:pStyle w:val="Normalexigences"/>
              <w:ind w:left="0"/>
              <w:jc w:val="center"/>
              <w:rPr>
                <w:rFonts w:ascii="Arial" w:hAnsi="Arial" w:cs="Arial"/>
                <w:color w:val="800080"/>
                <w:sz w:val="18"/>
                <w:szCs w:val="18"/>
              </w:rPr>
            </w:pPr>
            <w:r>
              <w:rPr>
                <w:rFonts w:ascii="Arial" w:hAnsi="Arial" w:cs="Arial"/>
                <w:color w:val="800080"/>
                <w:sz w:val="18"/>
                <w:szCs w:val="18"/>
              </w:rPr>
              <w:t>#MD-47</w:t>
            </w:r>
          </w:p>
          <w:p w:rsidR="0090341B" w:rsidRDefault="0090341B" w:rsidP="009536F7">
            <w:pPr>
              <w:pStyle w:val="Normalexigences"/>
              <w:ind w:left="0"/>
              <w:jc w:val="center"/>
              <w:rPr>
                <w:rFonts w:ascii="Arial" w:hAnsi="Arial" w:cs="Arial"/>
                <w:color w:val="800080"/>
                <w:sz w:val="18"/>
                <w:szCs w:val="18"/>
              </w:rPr>
            </w:pPr>
            <w:r>
              <w:rPr>
                <w:rFonts w:ascii="Arial" w:hAnsi="Arial" w:cs="Arial"/>
                <w:color w:val="800080"/>
                <w:sz w:val="18"/>
                <w:szCs w:val="18"/>
              </w:rPr>
              <w:t>#MD-543</w:t>
            </w:r>
          </w:p>
          <w:p w:rsidR="00F22F05" w:rsidRPr="00697549" w:rsidRDefault="00F22F05" w:rsidP="009536F7">
            <w:pPr>
              <w:pStyle w:val="Normalexigences"/>
              <w:ind w:left="0"/>
              <w:jc w:val="center"/>
              <w:rPr>
                <w:rFonts w:ascii="Arial" w:hAnsi="Arial" w:cs="Arial"/>
                <w:color w:val="800080"/>
                <w:sz w:val="18"/>
                <w:szCs w:val="18"/>
              </w:rPr>
            </w:pPr>
            <w:r>
              <w:rPr>
                <w:rFonts w:ascii="Arial" w:hAnsi="Arial" w:cs="Arial"/>
                <w:color w:val="800080"/>
                <w:sz w:val="18"/>
                <w:szCs w:val="18"/>
              </w:rPr>
              <w:t>#MD-573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SD-ALB-DYF-175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Thresholds 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use the methods Get() Create and Update() to produce the output database</w:t>
            </w:r>
          </w:p>
          <w:p w:rsidR="009536F7" w:rsidRPr="00697549" w:rsidRDefault="003B1908" w:rsidP="009536F7">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model is use to deal with the colum</w:t>
            </w:r>
            <w:r w:rsidR="00862983">
              <w:rPr>
                <w:rFonts w:ascii="Arial" w:hAnsi="Arial" w:cs="Arial"/>
                <w:color w:val="800080"/>
                <w:sz w:val="18"/>
                <w:szCs w:val="18"/>
              </w:rPr>
              <w:t>ns of the table with special re</w:t>
            </w:r>
            <w:r w:rsidRPr="00697549">
              <w:rPr>
                <w:rFonts w:ascii="Arial" w:hAnsi="Arial" w:cs="Arial"/>
                <w:color w:val="800080"/>
                <w:sz w:val="18"/>
                <w:szCs w:val="18"/>
              </w:rPr>
              <w:t xml:space="preserve">quirements: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 method is used to compute the values of SLOPE, BRG_REF, TORA, TODA, ASDA, LDA, ELEV, </w:t>
            </w:r>
            <w:proofErr w:type="gramStart"/>
            <w:r w:rsidRPr="00697549">
              <w:rPr>
                <w:rFonts w:ascii="Arial" w:hAnsi="Arial" w:cs="Arial"/>
                <w:color w:val="800080"/>
                <w:sz w:val="18"/>
                <w:szCs w:val="18"/>
              </w:rPr>
              <w:t>BRG</w:t>
            </w:r>
            <w:proofErr w:type="gramEnd"/>
            <w:r w:rsidRPr="00697549">
              <w:rPr>
                <w:rFonts w:ascii="Arial" w:hAnsi="Arial" w:cs="Arial"/>
                <w:color w:val="800080"/>
                <w:sz w:val="18"/>
                <w:szCs w:val="18"/>
              </w:rPr>
              <w:t>.</w:t>
            </w:r>
          </w:p>
          <w:p w:rsidR="009536F7" w:rsidRPr="00697549" w:rsidRDefault="009536F7" w:rsidP="009536F7">
            <w:pPr>
              <w:pStyle w:val="Normalexigences"/>
              <w:ind w:left="0"/>
              <w:rPr>
                <w:rFonts w:ascii="Arial" w:hAnsi="Arial" w:cs="Arial"/>
                <w:color w:val="800080"/>
                <w:sz w:val="18"/>
                <w:szCs w:val="18"/>
              </w:rPr>
            </w:pPr>
          </w:p>
          <w:p w:rsidR="009536F7"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method is used with routeType and routeType Qualifier as input to set the LDG_SYS.</w:t>
            </w:r>
          </w:p>
          <w:p w:rsidR="00827040" w:rsidRDefault="00827040" w:rsidP="009536F7">
            <w:pPr>
              <w:pStyle w:val="Normalexigences"/>
              <w:ind w:left="0"/>
              <w:rPr>
                <w:rFonts w:ascii="Arial" w:hAnsi="Arial" w:cs="Arial"/>
                <w:color w:val="800080"/>
                <w:sz w:val="18"/>
                <w:szCs w:val="18"/>
              </w:rPr>
            </w:pPr>
          </w:p>
          <w:p w:rsidR="00827040" w:rsidRDefault="00827040" w:rsidP="009536F7">
            <w:pPr>
              <w:pStyle w:val="Normalexigences"/>
              <w:ind w:left="0"/>
              <w:rPr>
                <w:rFonts w:ascii="Arial" w:hAnsi="Arial" w:cs="Arial"/>
                <w:color w:val="800080"/>
                <w:sz w:val="18"/>
                <w:szCs w:val="18"/>
              </w:rPr>
            </w:pPr>
            <w:r>
              <w:rPr>
                <w:rFonts w:ascii="Arial" w:hAnsi="Arial" w:cs="Arial"/>
                <w:color w:val="800080"/>
                <w:sz w:val="18"/>
                <w:szCs w:val="18"/>
              </w:rPr>
              <w:t>Threshold coverage:</w:t>
            </w:r>
          </w:p>
          <w:p w:rsidR="00827040" w:rsidRPr="00697549" w:rsidRDefault="00827040" w:rsidP="009536F7">
            <w:pPr>
              <w:pStyle w:val="Normalexigences"/>
              <w:ind w:left="0"/>
              <w:rPr>
                <w:rFonts w:ascii="Arial" w:hAnsi="Arial" w:cs="Arial"/>
                <w:color w:val="800080"/>
                <w:sz w:val="18"/>
                <w:szCs w:val="18"/>
              </w:rPr>
            </w:pPr>
            <w:r>
              <w:rPr>
                <w:rFonts w:ascii="Arial" w:hAnsi="Arial" w:cs="Arial"/>
                <w:color w:val="800080"/>
                <w:sz w:val="18"/>
                <w:szCs w:val="18"/>
              </w:rPr>
              <w:t>If airport linked is included in the coverage, threshold has to be provide</w:t>
            </w:r>
            <w:r w:rsidR="00B507F5">
              <w:rPr>
                <w:rFonts w:ascii="Arial" w:hAnsi="Arial" w:cs="Arial"/>
                <w:color w:val="800080"/>
                <w:sz w:val="18"/>
                <w:szCs w:val="18"/>
              </w:rPr>
              <w:t>d</w:t>
            </w:r>
            <w:r>
              <w:rPr>
                <w:rFonts w:ascii="Arial" w:hAnsi="Arial" w:cs="Arial"/>
                <w:color w:val="800080"/>
                <w:sz w:val="18"/>
                <w:szCs w:val="18"/>
              </w:rPr>
              <w:t>.</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MD-364 -&gt; 382</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MD-446</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MD-447</w:t>
            </w:r>
          </w:p>
          <w:p w:rsidR="00486950" w:rsidRDefault="00486950" w:rsidP="009536F7">
            <w:pPr>
              <w:pStyle w:val="Normalexigences"/>
              <w:ind w:left="0"/>
              <w:jc w:val="center"/>
              <w:rPr>
                <w:rFonts w:ascii="Arial" w:hAnsi="Arial" w:cs="Arial"/>
                <w:color w:val="800080"/>
                <w:sz w:val="18"/>
                <w:szCs w:val="18"/>
              </w:rPr>
            </w:pPr>
            <w:r>
              <w:rPr>
                <w:rFonts w:ascii="Arial" w:hAnsi="Arial" w:cs="Arial"/>
                <w:color w:val="800080"/>
                <w:sz w:val="18"/>
                <w:szCs w:val="18"/>
              </w:rPr>
              <w:t>MD-448</w:t>
            </w:r>
          </w:p>
          <w:p w:rsidR="003B1908" w:rsidRDefault="003B1908" w:rsidP="009536F7">
            <w:pPr>
              <w:pStyle w:val="Normalexigences"/>
              <w:ind w:left="0"/>
              <w:jc w:val="center"/>
              <w:rPr>
                <w:rFonts w:ascii="Arial" w:hAnsi="Arial" w:cs="Arial"/>
                <w:color w:val="800080"/>
                <w:sz w:val="18"/>
                <w:szCs w:val="18"/>
              </w:rPr>
            </w:pPr>
            <w:r>
              <w:rPr>
                <w:rFonts w:ascii="Arial" w:hAnsi="Arial" w:cs="Arial"/>
                <w:color w:val="800080"/>
                <w:sz w:val="18"/>
                <w:szCs w:val="18"/>
              </w:rPr>
              <w:t>#MD-320</w:t>
            </w:r>
          </w:p>
          <w:p w:rsidR="0090341B" w:rsidRPr="00697549" w:rsidRDefault="0090341B" w:rsidP="009536F7">
            <w:pPr>
              <w:pStyle w:val="Normalexigences"/>
              <w:ind w:left="0"/>
              <w:jc w:val="center"/>
              <w:rPr>
                <w:rFonts w:ascii="Arial" w:hAnsi="Arial" w:cs="Arial"/>
                <w:color w:val="800080"/>
                <w:sz w:val="18"/>
                <w:szCs w:val="18"/>
              </w:rPr>
            </w:pPr>
            <w:r>
              <w:rPr>
                <w:rFonts w:ascii="Arial" w:hAnsi="Arial" w:cs="Arial"/>
                <w:color w:val="800080"/>
                <w:sz w:val="18"/>
                <w:szCs w:val="18"/>
              </w:rPr>
              <w:t>#MD-543</w:t>
            </w:r>
          </w:p>
        </w:tc>
      </w:tr>
    </w:tbl>
    <w:p w:rsidR="009536F7" w:rsidRDefault="009536F7" w:rsidP="009536F7"/>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862983" w:rsidRPr="00697549" w:rsidTr="00862983">
        <w:trPr>
          <w:cantSplit/>
          <w:trHeight w:val="373"/>
        </w:trPr>
        <w:tc>
          <w:tcPr>
            <w:tcW w:w="1809" w:type="dxa"/>
            <w:vAlign w:val="center"/>
          </w:tcPr>
          <w:p w:rsidR="00862983" w:rsidRPr="00697549" w:rsidRDefault="00862983" w:rsidP="00862983">
            <w:pPr>
              <w:pStyle w:val="ReqID"/>
              <w:jc w:val="center"/>
              <w:rPr>
                <w:rFonts w:ascii="Arial" w:hAnsi="Arial" w:cs="Arial"/>
                <w:szCs w:val="18"/>
              </w:rPr>
            </w:pPr>
            <w:r>
              <w:rPr>
                <w:rFonts w:ascii="Arial" w:hAnsi="Arial" w:cs="Arial"/>
                <w:szCs w:val="18"/>
              </w:rPr>
              <w:t>SD-ALB-DYF-180</w:t>
            </w:r>
          </w:p>
        </w:tc>
        <w:tc>
          <w:tcPr>
            <w:tcW w:w="1560" w:type="dxa"/>
            <w:vAlign w:val="center"/>
          </w:tcPr>
          <w:p w:rsidR="00862983" w:rsidRPr="00697549" w:rsidRDefault="00862983" w:rsidP="00862983">
            <w:pPr>
              <w:pStyle w:val="Cellulejustifi"/>
              <w:jc w:val="center"/>
              <w:rPr>
                <w:rFonts w:ascii="Arial" w:hAnsi="Arial" w:cs="Arial"/>
                <w:color w:val="800080"/>
                <w:sz w:val="18"/>
                <w:szCs w:val="18"/>
              </w:rPr>
            </w:pPr>
            <w:r w:rsidRPr="00862983">
              <w:rPr>
                <w:rFonts w:ascii="Arial" w:hAnsi="Arial" w:cs="Arial"/>
                <w:color w:val="800080"/>
                <w:sz w:val="18"/>
                <w:szCs w:val="18"/>
              </w:rPr>
              <w:t>Dynamo CruiseTable data</w:t>
            </w:r>
          </w:p>
        </w:tc>
        <w:tc>
          <w:tcPr>
            <w:tcW w:w="5811" w:type="dxa"/>
          </w:tcPr>
          <w:p w:rsidR="00862983" w:rsidRPr="00862983" w:rsidRDefault="00862983" w:rsidP="00862983">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862983" w:rsidRPr="00862983" w:rsidRDefault="003B1908" w:rsidP="00D64789">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862983" w:rsidRPr="00862983" w:rsidRDefault="00862983" w:rsidP="00862983">
            <w:pPr>
              <w:pStyle w:val="Normalexigences"/>
              <w:ind w:left="0"/>
              <w:rPr>
                <w:rFonts w:ascii="Arial" w:hAnsi="Arial" w:cs="Arial"/>
                <w:color w:val="800080"/>
                <w:sz w:val="18"/>
                <w:szCs w:val="18"/>
              </w:rPr>
            </w:pPr>
            <w:r w:rsidRPr="00862983">
              <w:rPr>
                <w:rFonts w:ascii="Arial" w:hAnsi="Arial" w:cs="Arial"/>
                <w:color w:val="800080"/>
                <w:sz w:val="18"/>
                <w:szCs w:val="18"/>
              </w:rPr>
              <w:t>An input from the CruisingTable can lead to to the creation of up to 4 CruiseTable insertions in the output database, depending whether the input field of each cruising block (CruiseLevelFrom1, CruiseLevelFrom2, CruiseLevelFrom3 or CruiseLevelFrom1) is empty or not.</w:t>
            </w:r>
          </w:p>
          <w:p w:rsidR="00862983" w:rsidRPr="00862983" w:rsidRDefault="00862983" w:rsidP="00862983">
            <w:pPr>
              <w:pStyle w:val="Normalexigences"/>
              <w:rPr>
                <w:rFonts w:ascii="Arial" w:hAnsi="Arial" w:cs="Arial"/>
                <w:color w:val="800080"/>
                <w:sz w:val="18"/>
                <w:szCs w:val="18"/>
              </w:rPr>
            </w:pPr>
          </w:p>
          <w:p w:rsidR="00862983" w:rsidRPr="00862983" w:rsidRDefault="00862983" w:rsidP="00862983">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862983" w:rsidRPr="00862983" w:rsidRDefault="00862983" w:rsidP="00862983">
            <w:pPr>
              <w:pStyle w:val="Normalexigences"/>
              <w:ind w:left="0"/>
              <w:rPr>
                <w:rFonts w:ascii="Arial" w:hAnsi="Arial" w:cs="Arial"/>
                <w:color w:val="800080"/>
                <w:sz w:val="18"/>
                <w:szCs w:val="18"/>
              </w:rPr>
            </w:pPr>
            <w:r w:rsidRPr="00862983">
              <w:rPr>
                <w:rFonts w:ascii="Arial" w:hAnsi="Arial" w:cs="Arial"/>
                <w:color w:val="800080"/>
                <w:sz w:val="18"/>
                <w:szCs w:val="18"/>
              </w:rPr>
              <w:t>A method is used to concatenate “CruiseTable”, CT_ID” “FROM_CRS” “TO_CRS” “FROM_ALT”  and  “TO_ALT” into the FEATURE_ID attribute</w:t>
            </w:r>
          </w:p>
          <w:p w:rsidR="00862983" w:rsidRPr="00697549" w:rsidRDefault="00862983" w:rsidP="00862983">
            <w:pPr>
              <w:pStyle w:val="Normalexigences"/>
              <w:ind w:left="0"/>
              <w:rPr>
                <w:rFonts w:ascii="Arial" w:hAnsi="Arial" w:cs="Arial"/>
                <w:color w:val="800080"/>
                <w:sz w:val="18"/>
                <w:szCs w:val="18"/>
              </w:rPr>
            </w:pPr>
            <w:r w:rsidRPr="00862983">
              <w:rPr>
                <w:rFonts w:ascii="Arial" w:hAnsi="Arial" w:cs="Arial"/>
                <w:color w:val="800080"/>
                <w:sz w:val="18"/>
                <w:szCs w:val="18"/>
              </w:rPr>
              <w:t>A method is used to convert the tenth of degrees from the FROM_CRS and TO_CRS attributes into regular degrees and round them to the upper unit.</w:t>
            </w:r>
          </w:p>
        </w:tc>
        <w:tc>
          <w:tcPr>
            <w:tcW w:w="1276" w:type="dxa"/>
            <w:vAlign w:val="center"/>
          </w:tcPr>
          <w:p w:rsidR="00862983" w:rsidRDefault="00862983" w:rsidP="00862983">
            <w:pPr>
              <w:pStyle w:val="Normalexigences"/>
              <w:ind w:left="0"/>
              <w:jc w:val="center"/>
              <w:rPr>
                <w:rFonts w:ascii="Arial" w:hAnsi="Arial" w:cs="Arial"/>
                <w:color w:val="800080"/>
                <w:sz w:val="18"/>
                <w:szCs w:val="18"/>
              </w:rPr>
            </w:pPr>
            <w:r w:rsidRPr="00697549">
              <w:rPr>
                <w:rFonts w:ascii="Arial" w:hAnsi="Arial" w:cs="Arial"/>
                <w:color w:val="800080"/>
                <w:sz w:val="18"/>
                <w:szCs w:val="18"/>
              </w:rPr>
              <w:t>#MD-3</w:t>
            </w:r>
            <w:r>
              <w:rPr>
                <w:rFonts w:ascii="Arial" w:hAnsi="Arial" w:cs="Arial"/>
                <w:color w:val="800080"/>
                <w:sz w:val="18"/>
                <w:szCs w:val="18"/>
              </w:rPr>
              <w:t>85-&gt; 39</w:t>
            </w:r>
            <w:r w:rsidRPr="00697549">
              <w:rPr>
                <w:rFonts w:ascii="Arial" w:hAnsi="Arial" w:cs="Arial"/>
                <w:color w:val="800080"/>
                <w:sz w:val="18"/>
                <w:szCs w:val="18"/>
              </w:rPr>
              <w:t>9</w:t>
            </w:r>
          </w:p>
          <w:p w:rsidR="003B1908" w:rsidRPr="00697549" w:rsidRDefault="003B1908" w:rsidP="00862983">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862983"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862983" w:rsidRPr="00697549" w:rsidRDefault="00862983" w:rsidP="00862983">
            <w:pPr>
              <w:pStyle w:val="ReqID"/>
              <w:jc w:val="center"/>
              <w:rPr>
                <w:rFonts w:ascii="Arial" w:hAnsi="Arial" w:cs="Arial"/>
                <w:szCs w:val="18"/>
              </w:rPr>
            </w:pPr>
            <w:r w:rsidRPr="00697549">
              <w:rPr>
                <w:rFonts w:ascii="Arial" w:hAnsi="Arial" w:cs="Arial"/>
                <w:szCs w:val="18"/>
              </w:rPr>
              <w:lastRenderedPageBreak/>
              <w:t>SD-ALB-DYF-1</w:t>
            </w:r>
            <w:r>
              <w:rPr>
                <w:rFonts w:ascii="Arial" w:hAnsi="Arial" w:cs="Arial"/>
                <w:szCs w:val="18"/>
              </w:rPr>
              <w:t>85</w:t>
            </w:r>
          </w:p>
        </w:tc>
        <w:tc>
          <w:tcPr>
            <w:tcW w:w="1560" w:type="dxa"/>
            <w:tcBorders>
              <w:top w:val="single" w:sz="4" w:space="0" w:color="auto"/>
              <w:left w:val="single" w:sz="4" w:space="0" w:color="auto"/>
              <w:bottom w:val="single" w:sz="4" w:space="0" w:color="auto"/>
              <w:right w:val="single" w:sz="4" w:space="0" w:color="auto"/>
            </w:tcBorders>
            <w:vAlign w:val="center"/>
          </w:tcPr>
          <w:p w:rsidR="00862983" w:rsidRPr="00697549" w:rsidRDefault="00862983" w:rsidP="00862983">
            <w:pPr>
              <w:pStyle w:val="Cellulejustifi"/>
              <w:jc w:val="center"/>
              <w:rPr>
                <w:rFonts w:ascii="Arial" w:hAnsi="Arial" w:cs="Arial"/>
                <w:color w:val="800080"/>
                <w:sz w:val="18"/>
                <w:szCs w:val="18"/>
              </w:rPr>
            </w:pPr>
            <w:r w:rsidRPr="00862983">
              <w:rPr>
                <w:rFonts w:ascii="Arial" w:hAnsi="Arial" w:cs="Arial"/>
                <w:color w:val="800080"/>
                <w:sz w:val="18"/>
                <w:szCs w:val="18"/>
              </w:rPr>
              <w:t>Dynamo RestrictiveAirspaces data</w:t>
            </w:r>
          </w:p>
        </w:tc>
        <w:tc>
          <w:tcPr>
            <w:tcW w:w="5811" w:type="dxa"/>
            <w:tcBorders>
              <w:top w:val="single" w:sz="4" w:space="0" w:color="auto"/>
              <w:left w:val="single" w:sz="4" w:space="0" w:color="auto"/>
              <w:bottom w:val="single" w:sz="4" w:space="0" w:color="auto"/>
              <w:right w:val="single" w:sz="4" w:space="0" w:color="auto"/>
            </w:tcBorders>
          </w:tcPr>
          <w:p w:rsidR="00862983" w:rsidRPr="00862983" w:rsidRDefault="00862983" w:rsidP="00862983">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862983" w:rsidRPr="00862983" w:rsidRDefault="003B1908" w:rsidP="00D64789">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862983" w:rsidRDefault="00862983" w:rsidP="00862983">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FD21CF" w:rsidRDefault="00FD21CF" w:rsidP="00862983">
            <w:pPr>
              <w:pStyle w:val="Normalexigences"/>
              <w:ind w:left="0"/>
              <w:rPr>
                <w:rFonts w:ascii="Arial" w:hAnsi="Arial" w:cs="Arial"/>
                <w:color w:val="800080"/>
                <w:sz w:val="18"/>
                <w:szCs w:val="18"/>
              </w:rPr>
            </w:pPr>
          </w:p>
          <w:p w:rsidR="00FD21CF" w:rsidRPr="00697549" w:rsidRDefault="00FD21CF" w:rsidP="00FD21CF">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FD21CF" w:rsidRDefault="00FD21CF" w:rsidP="00862983">
            <w:pPr>
              <w:pStyle w:val="Normalexigences"/>
              <w:ind w:left="0"/>
              <w:rPr>
                <w:rFonts w:ascii="Arial" w:hAnsi="Arial" w:cs="Arial"/>
                <w:color w:val="800080"/>
                <w:sz w:val="18"/>
                <w:szCs w:val="18"/>
              </w:rPr>
            </w:pPr>
          </w:p>
          <w:p w:rsidR="00862983" w:rsidRPr="00697549" w:rsidRDefault="00FD21CF" w:rsidP="00862983">
            <w:pPr>
              <w:pStyle w:val="Normalexigences"/>
              <w:ind w:left="0"/>
              <w:rPr>
                <w:rFonts w:ascii="Arial" w:hAnsi="Arial" w:cs="Arial"/>
                <w:color w:val="800080"/>
                <w:sz w:val="18"/>
                <w:szCs w:val="18"/>
              </w:rPr>
            </w:pPr>
            <w:r>
              <w:rPr>
                <w:rFonts w:ascii="Arial" w:hAnsi="Arial" w:cs="Arial"/>
                <w:color w:val="800080"/>
                <w:sz w:val="18"/>
                <w:szCs w:val="18"/>
              </w:rPr>
              <w:t>A method is used to compute the value of the attribute “TIME_OF_OP”. The source of the data can be found in the document at references/</w:t>
            </w:r>
            <w:r>
              <w:t xml:space="preserve"> </w:t>
            </w:r>
            <w:r w:rsidRPr="00FD21CF">
              <w:rPr>
                <w:rFonts w:ascii="Arial" w:hAnsi="Arial" w:cs="Arial"/>
                <w:color w:val="800080"/>
                <w:sz w:val="18"/>
                <w:szCs w:val="18"/>
              </w:rPr>
              <w:t>RestrictiveAirspaces-TIME_OF_OP.docx</w:t>
            </w:r>
            <w:r>
              <w:rPr>
                <w:rFonts w:ascii="Arial" w:hAnsi="Arial" w:cs="Arial"/>
                <w:color w:val="800080"/>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862983" w:rsidRDefault="00862983" w:rsidP="00862983">
            <w:pPr>
              <w:pStyle w:val="Normalexigences"/>
              <w:ind w:left="0"/>
              <w:jc w:val="center"/>
              <w:rPr>
                <w:rFonts w:ascii="Arial" w:hAnsi="Arial" w:cs="Arial"/>
                <w:color w:val="800080"/>
                <w:sz w:val="18"/>
                <w:szCs w:val="18"/>
              </w:rPr>
            </w:pPr>
            <w:r>
              <w:rPr>
                <w:rFonts w:ascii="Arial" w:hAnsi="Arial" w:cs="Arial"/>
                <w:color w:val="800080"/>
                <w:sz w:val="18"/>
                <w:szCs w:val="18"/>
              </w:rPr>
              <w:t>#MD-224-&gt; 244</w:t>
            </w:r>
          </w:p>
          <w:p w:rsidR="003B1908" w:rsidRDefault="003B1908" w:rsidP="00862983">
            <w:pPr>
              <w:pStyle w:val="Normalexigences"/>
              <w:ind w:left="0"/>
              <w:jc w:val="center"/>
              <w:rPr>
                <w:rFonts w:ascii="Arial" w:hAnsi="Arial" w:cs="Arial"/>
                <w:color w:val="800080"/>
                <w:sz w:val="18"/>
                <w:szCs w:val="18"/>
              </w:rPr>
            </w:pPr>
            <w:r>
              <w:rPr>
                <w:rFonts w:ascii="Arial" w:hAnsi="Arial" w:cs="Arial"/>
                <w:color w:val="800080"/>
                <w:sz w:val="18"/>
                <w:szCs w:val="18"/>
              </w:rPr>
              <w:t>#MD-320</w:t>
            </w:r>
          </w:p>
          <w:p w:rsidR="0090341B" w:rsidRPr="00697549" w:rsidRDefault="0090341B" w:rsidP="00862983">
            <w:pPr>
              <w:pStyle w:val="Normalexigences"/>
              <w:ind w:left="0"/>
              <w:jc w:val="center"/>
              <w:rPr>
                <w:rFonts w:ascii="Arial" w:hAnsi="Arial" w:cs="Arial"/>
                <w:color w:val="800080"/>
                <w:sz w:val="18"/>
                <w:szCs w:val="18"/>
              </w:rPr>
            </w:pPr>
            <w:r>
              <w:rPr>
                <w:rFonts w:ascii="Arial" w:hAnsi="Arial" w:cs="Arial"/>
                <w:color w:val="800080"/>
                <w:sz w:val="18"/>
                <w:szCs w:val="18"/>
              </w:rPr>
              <w:t>#MD-458</w:t>
            </w:r>
          </w:p>
        </w:tc>
      </w:tr>
      <w:tr w:rsidR="00183FF4"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183FF4" w:rsidRPr="00697549" w:rsidRDefault="00183FF4" w:rsidP="00183FF4">
            <w:pPr>
              <w:pStyle w:val="ReqID"/>
              <w:jc w:val="center"/>
              <w:rPr>
                <w:rFonts w:ascii="Arial" w:hAnsi="Arial" w:cs="Arial"/>
                <w:szCs w:val="18"/>
              </w:rPr>
            </w:pPr>
            <w:r w:rsidRPr="00697549">
              <w:rPr>
                <w:rFonts w:ascii="Arial" w:hAnsi="Arial" w:cs="Arial"/>
                <w:szCs w:val="18"/>
              </w:rPr>
              <w:t>SD-ALB-DYF-1</w:t>
            </w:r>
            <w:r>
              <w:rPr>
                <w:rFonts w:ascii="Arial" w:hAnsi="Arial" w:cs="Arial"/>
                <w:szCs w:val="18"/>
              </w:rPr>
              <w:t>90</w:t>
            </w:r>
          </w:p>
        </w:tc>
        <w:tc>
          <w:tcPr>
            <w:tcW w:w="1560" w:type="dxa"/>
            <w:tcBorders>
              <w:top w:val="single" w:sz="4" w:space="0" w:color="auto"/>
              <w:left w:val="single" w:sz="4" w:space="0" w:color="auto"/>
              <w:bottom w:val="single" w:sz="4" w:space="0" w:color="auto"/>
              <w:right w:val="single" w:sz="4" w:space="0" w:color="auto"/>
            </w:tcBorders>
            <w:vAlign w:val="center"/>
          </w:tcPr>
          <w:p w:rsidR="00183FF4" w:rsidRPr="00862983" w:rsidRDefault="00183FF4" w:rsidP="00183FF4">
            <w:pPr>
              <w:pStyle w:val="Cellulejustifi"/>
              <w:jc w:val="center"/>
              <w:rPr>
                <w:rFonts w:ascii="Arial" w:hAnsi="Arial" w:cs="Arial"/>
                <w:color w:val="800080"/>
                <w:sz w:val="18"/>
                <w:szCs w:val="18"/>
              </w:rPr>
            </w:pPr>
            <w:r w:rsidRPr="00862983">
              <w:rPr>
                <w:rFonts w:ascii="Arial" w:hAnsi="Arial" w:cs="Arial"/>
                <w:color w:val="800080"/>
                <w:sz w:val="18"/>
                <w:szCs w:val="18"/>
              </w:rPr>
              <w:t xml:space="preserve">Dynamo </w:t>
            </w:r>
            <w:r>
              <w:rPr>
                <w:rFonts w:ascii="Arial" w:hAnsi="Arial" w:cs="Arial"/>
                <w:color w:val="800080"/>
                <w:sz w:val="18"/>
                <w:szCs w:val="18"/>
              </w:rPr>
              <w:t>CommunicationAreas</w:t>
            </w:r>
            <w:r w:rsidRPr="00862983">
              <w:rPr>
                <w:rFonts w:ascii="Arial" w:hAnsi="Arial" w:cs="Arial"/>
                <w:color w:val="800080"/>
                <w:sz w:val="18"/>
                <w:szCs w:val="18"/>
              </w:rPr>
              <w:t xml:space="preserve"> data</w:t>
            </w:r>
          </w:p>
        </w:tc>
        <w:tc>
          <w:tcPr>
            <w:tcW w:w="5811" w:type="dxa"/>
            <w:tcBorders>
              <w:top w:val="single" w:sz="4" w:space="0" w:color="auto"/>
              <w:left w:val="single" w:sz="4" w:space="0" w:color="auto"/>
              <w:bottom w:val="single" w:sz="4" w:space="0" w:color="auto"/>
              <w:right w:val="single" w:sz="4" w:space="0" w:color="auto"/>
            </w:tcBorders>
          </w:tcPr>
          <w:p w:rsidR="00183FF4" w:rsidRPr="00862983" w:rsidRDefault="00183FF4" w:rsidP="00183FF4">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183FF4" w:rsidRPr="00862983" w:rsidRDefault="003B1908" w:rsidP="00D64789">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183FF4" w:rsidRDefault="00183FF4" w:rsidP="00183FF4">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183FF4" w:rsidRDefault="00183FF4" w:rsidP="00183FF4">
            <w:pPr>
              <w:pStyle w:val="Normalexigences"/>
              <w:ind w:left="0"/>
              <w:rPr>
                <w:rFonts w:ascii="Arial" w:hAnsi="Arial" w:cs="Arial"/>
                <w:color w:val="800080"/>
                <w:sz w:val="18"/>
                <w:szCs w:val="18"/>
              </w:rPr>
            </w:pPr>
          </w:p>
          <w:p w:rsidR="00183FF4" w:rsidRPr="00697549" w:rsidRDefault="00183FF4" w:rsidP="00183FF4">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183FF4" w:rsidRDefault="00183FF4" w:rsidP="00183FF4">
            <w:pPr>
              <w:pStyle w:val="Normalexigences"/>
              <w:ind w:left="0"/>
              <w:rPr>
                <w:rFonts w:ascii="Arial" w:hAnsi="Arial" w:cs="Arial"/>
                <w:color w:val="800080"/>
                <w:sz w:val="18"/>
                <w:szCs w:val="18"/>
              </w:rPr>
            </w:pPr>
          </w:p>
          <w:p w:rsidR="00183FF4" w:rsidRPr="00D20DD0" w:rsidRDefault="00183FF4" w:rsidP="00183FF4">
            <w:pPr>
              <w:pStyle w:val="Normalexigences"/>
              <w:rPr>
                <w:rFonts w:ascii="Arial" w:hAnsi="Arial" w:cs="Arial"/>
                <w:color w:val="800080"/>
                <w:sz w:val="18"/>
                <w:szCs w:val="18"/>
              </w:rPr>
            </w:pPr>
            <w:r>
              <w:rPr>
                <w:rFonts w:ascii="Arial" w:hAnsi="Arial" w:cs="Arial"/>
                <w:color w:val="800080"/>
                <w:sz w:val="18"/>
                <w:szCs w:val="18"/>
              </w:rPr>
              <w:t xml:space="preserve">A method is used to compute the value of the attribute “MULTICODE”. </w:t>
            </w:r>
            <w:r w:rsidRPr="00D20DD0">
              <w:rPr>
                <w:rFonts w:ascii="Arial" w:hAnsi="Arial" w:cs="Arial"/>
                <w:color w:val="800080"/>
                <w:sz w:val="18"/>
                <w:szCs w:val="18"/>
              </w:rPr>
              <w:t>Indeed, when several IDENT are identical, the MULTICO</w:t>
            </w:r>
            <w:r>
              <w:rPr>
                <w:rFonts w:ascii="Arial" w:hAnsi="Arial" w:cs="Arial"/>
                <w:color w:val="800080"/>
                <w:sz w:val="18"/>
                <w:szCs w:val="18"/>
              </w:rPr>
              <w:t>DE attribute has to be created:</w:t>
            </w:r>
          </w:p>
          <w:p w:rsidR="00183FF4" w:rsidRPr="00D20DD0" w:rsidRDefault="00183FF4" w:rsidP="002A23E3">
            <w:pPr>
              <w:pStyle w:val="Normalexigences"/>
              <w:numPr>
                <w:ilvl w:val="0"/>
                <w:numId w:val="86"/>
              </w:numPr>
              <w:rPr>
                <w:rFonts w:ascii="Arial" w:hAnsi="Arial" w:cs="Arial"/>
                <w:color w:val="800080"/>
                <w:sz w:val="18"/>
                <w:szCs w:val="18"/>
              </w:rPr>
            </w:pPr>
            <w:r w:rsidRPr="00D20DD0">
              <w:rPr>
                <w:rFonts w:ascii="Arial" w:hAnsi="Arial" w:cs="Arial"/>
                <w:color w:val="800080"/>
                <w:sz w:val="18"/>
                <w:szCs w:val="18"/>
              </w:rPr>
              <w:t>If only one feature with a given IDENT attribute exists, associated MULTICODE has to be empty</w:t>
            </w:r>
          </w:p>
          <w:p w:rsidR="00183FF4" w:rsidRPr="00862983" w:rsidRDefault="00183FF4" w:rsidP="00183FF4">
            <w:pPr>
              <w:pStyle w:val="Normalexigences"/>
              <w:ind w:left="0"/>
              <w:rPr>
                <w:rFonts w:ascii="Arial" w:hAnsi="Arial" w:cs="Arial"/>
                <w:color w:val="800080"/>
                <w:sz w:val="18"/>
                <w:szCs w:val="18"/>
              </w:rPr>
            </w:pPr>
            <w:r w:rsidRPr="00D20DD0">
              <w:rPr>
                <w:rFonts w:ascii="Arial" w:hAnsi="Arial" w:cs="Arial"/>
                <w:color w:val="800080"/>
                <w:sz w:val="18"/>
                <w:szCs w:val="18"/>
              </w:rPr>
              <w:t>If several features with the same IDENT attribute exist, a MULTICODE value has to be created, beginning with 'A' character for the first feature, 'B' for the second...</w:t>
            </w:r>
          </w:p>
        </w:tc>
        <w:tc>
          <w:tcPr>
            <w:tcW w:w="1276" w:type="dxa"/>
            <w:tcBorders>
              <w:top w:val="single" w:sz="4" w:space="0" w:color="auto"/>
              <w:left w:val="single" w:sz="4" w:space="0" w:color="auto"/>
              <w:bottom w:val="single" w:sz="4" w:space="0" w:color="auto"/>
              <w:right w:val="single" w:sz="4" w:space="0" w:color="auto"/>
            </w:tcBorders>
            <w:vAlign w:val="center"/>
          </w:tcPr>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MD-402 -&gt; 409</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MD-419 -&gt; 427</w:t>
            </w:r>
          </w:p>
          <w:p w:rsidR="003B1908" w:rsidRDefault="003B1908" w:rsidP="00183FF4">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183FF4"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183FF4" w:rsidRPr="00697549" w:rsidRDefault="00183FF4" w:rsidP="00183FF4">
            <w:pPr>
              <w:pStyle w:val="ReqID"/>
              <w:jc w:val="center"/>
              <w:rPr>
                <w:rFonts w:ascii="Arial" w:hAnsi="Arial" w:cs="Arial"/>
                <w:szCs w:val="18"/>
              </w:rPr>
            </w:pPr>
            <w:r w:rsidRPr="00697549">
              <w:rPr>
                <w:rFonts w:ascii="Arial" w:hAnsi="Arial" w:cs="Arial"/>
                <w:szCs w:val="18"/>
              </w:rPr>
              <w:lastRenderedPageBreak/>
              <w:t>SD-ALB-DYF-1</w:t>
            </w:r>
            <w:r>
              <w:rPr>
                <w:rFonts w:ascii="Arial" w:hAnsi="Arial" w:cs="Arial"/>
                <w:szCs w:val="18"/>
              </w:rPr>
              <w:t>95</w:t>
            </w:r>
          </w:p>
        </w:tc>
        <w:tc>
          <w:tcPr>
            <w:tcW w:w="1560" w:type="dxa"/>
            <w:tcBorders>
              <w:top w:val="single" w:sz="4" w:space="0" w:color="auto"/>
              <w:left w:val="single" w:sz="4" w:space="0" w:color="auto"/>
              <w:bottom w:val="single" w:sz="4" w:space="0" w:color="auto"/>
              <w:right w:val="single" w:sz="4" w:space="0" w:color="auto"/>
            </w:tcBorders>
            <w:vAlign w:val="center"/>
          </w:tcPr>
          <w:p w:rsidR="00183FF4" w:rsidRPr="00862983" w:rsidRDefault="00183FF4" w:rsidP="00183FF4">
            <w:pPr>
              <w:pStyle w:val="Cellulejustifi"/>
              <w:jc w:val="center"/>
              <w:rPr>
                <w:rFonts w:ascii="Arial" w:hAnsi="Arial" w:cs="Arial"/>
                <w:color w:val="800080"/>
                <w:sz w:val="18"/>
                <w:szCs w:val="18"/>
              </w:rPr>
            </w:pPr>
            <w:r w:rsidRPr="00862983">
              <w:rPr>
                <w:rFonts w:ascii="Arial" w:hAnsi="Arial" w:cs="Arial"/>
                <w:color w:val="800080"/>
                <w:sz w:val="18"/>
                <w:szCs w:val="18"/>
              </w:rPr>
              <w:t xml:space="preserve">Dynamo </w:t>
            </w:r>
            <w:r>
              <w:rPr>
                <w:rFonts w:ascii="Arial" w:hAnsi="Arial" w:cs="Arial"/>
                <w:color w:val="800080"/>
                <w:sz w:val="18"/>
                <w:szCs w:val="18"/>
              </w:rPr>
              <w:t>GridMORA</w:t>
            </w:r>
            <w:r w:rsidRPr="00862983">
              <w:rPr>
                <w:rFonts w:ascii="Arial" w:hAnsi="Arial" w:cs="Arial"/>
                <w:color w:val="800080"/>
                <w:sz w:val="18"/>
                <w:szCs w:val="18"/>
              </w:rPr>
              <w:t xml:space="preserve"> data</w:t>
            </w:r>
          </w:p>
        </w:tc>
        <w:tc>
          <w:tcPr>
            <w:tcW w:w="5811" w:type="dxa"/>
            <w:tcBorders>
              <w:top w:val="single" w:sz="4" w:space="0" w:color="auto"/>
              <w:left w:val="single" w:sz="4" w:space="0" w:color="auto"/>
              <w:bottom w:val="single" w:sz="4" w:space="0" w:color="auto"/>
              <w:right w:val="single" w:sz="4" w:space="0" w:color="auto"/>
            </w:tcBorders>
          </w:tcPr>
          <w:p w:rsidR="00183FF4" w:rsidRPr="00862983" w:rsidRDefault="00183FF4" w:rsidP="00183FF4">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183FF4" w:rsidRPr="00862983" w:rsidRDefault="003B1908" w:rsidP="00D64789">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183FF4" w:rsidRDefault="00183FF4" w:rsidP="00183FF4">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183FF4" w:rsidRDefault="00183FF4" w:rsidP="00183FF4">
            <w:pPr>
              <w:pStyle w:val="Normalexigences"/>
              <w:ind w:left="0"/>
              <w:rPr>
                <w:rFonts w:ascii="Arial" w:hAnsi="Arial" w:cs="Arial"/>
                <w:color w:val="800080"/>
                <w:sz w:val="18"/>
                <w:szCs w:val="18"/>
              </w:rPr>
            </w:pPr>
          </w:p>
          <w:p w:rsidR="00183FF4" w:rsidRDefault="00183FF4" w:rsidP="00183FF4">
            <w:pPr>
              <w:pStyle w:val="Normalexigences"/>
              <w:ind w:left="0"/>
              <w:rPr>
                <w:rFonts w:ascii="Arial" w:hAnsi="Arial" w:cs="Arial"/>
                <w:color w:val="800080"/>
                <w:sz w:val="18"/>
                <w:szCs w:val="18"/>
              </w:rPr>
            </w:pPr>
            <w:r w:rsidRPr="00697549">
              <w:rPr>
                <w:rFonts w:ascii="Arial" w:hAnsi="Arial" w:cs="Arial"/>
                <w:color w:val="800080"/>
                <w:sz w:val="18"/>
                <w:szCs w:val="18"/>
              </w:rPr>
              <w:t xml:space="preserve">A method is used to concatenate </w:t>
            </w:r>
            <w:r w:rsidR="00C34605">
              <w:rPr>
                <w:rFonts w:ascii="Arial" w:hAnsi="Arial" w:cs="Arial"/>
                <w:color w:val="800080"/>
                <w:sz w:val="18"/>
                <w:szCs w:val="18"/>
              </w:rPr>
              <w:t>"MORA", the latitude and the longitude of the bottom left corner</w:t>
            </w:r>
            <w:r w:rsidRPr="00697549">
              <w:rPr>
                <w:rFonts w:ascii="Arial" w:hAnsi="Arial" w:cs="Arial"/>
                <w:color w:val="800080"/>
                <w:sz w:val="18"/>
                <w:szCs w:val="18"/>
              </w:rPr>
              <w:t xml:space="preserve"> into the attribute FEATURE_ID</w:t>
            </w:r>
            <w:r w:rsidR="00C34605">
              <w:rPr>
                <w:rFonts w:ascii="Arial" w:hAnsi="Arial" w:cs="Arial"/>
                <w:color w:val="800080"/>
                <w:sz w:val="18"/>
                <w:szCs w:val="18"/>
              </w:rPr>
              <w:t>, separated with colons (":").</w:t>
            </w:r>
          </w:p>
          <w:p w:rsidR="002A23E3" w:rsidRDefault="002A23E3" w:rsidP="00183FF4">
            <w:pPr>
              <w:pStyle w:val="Normalexigences"/>
              <w:ind w:left="0"/>
              <w:rPr>
                <w:rFonts w:ascii="Arial" w:hAnsi="Arial" w:cs="Arial"/>
                <w:color w:val="800080"/>
                <w:sz w:val="18"/>
                <w:szCs w:val="18"/>
              </w:rPr>
            </w:pPr>
            <w:r>
              <w:rPr>
                <w:rFonts w:ascii="Arial" w:hAnsi="Arial" w:cs="Arial"/>
                <w:color w:val="800080"/>
                <w:sz w:val="18"/>
                <w:szCs w:val="18"/>
              </w:rPr>
              <w:t>In finalization we merge GridMora according this rule :</w:t>
            </w:r>
          </w:p>
          <w:p w:rsidR="002A23E3" w:rsidRPr="002A23E3" w:rsidRDefault="002A23E3" w:rsidP="004B6AF4">
            <w:pPr>
              <w:pStyle w:val="Normalexigences"/>
              <w:numPr>
                <w:ilvl w:val="0"/>
                <w:numId w:val="86"/>
              </w:numPr>
              <w:rPr>
                <w:rFonts w:ascii="Arial" w:hAnsi="Arial" w:cs="Arial"/>
                <w:color w:val="800080"/>
                <w:sz w:val="18"/>
                <w:szCs w:val="18"/>
              </w:rPr>
            </w:pPr>
            <w:r w:rsidRPr="002A23E3">
              <w:rPr>
                <w:rFonts w:ascii="Arial" w:hAnsi="Arial" w:cs="Arial"/>
                <w:color w:val="800080"/>
                <w:sz w:val="18"/>
                <w:szCs w:val="18"/>
              </w:rPr>
              <w:t>When the GridMORA is between [7</w:t>
            </w:r>
            <w:r w:rsidR="00B434AB">
              <w:rPr>
                <w:rFonts w:ascii="Arial" w:hAnsi="Arial" w:cs="Arial"/>
                <w:color w:val="800080"/>
                <w:sz w:val="18"/>
                <w:szCs w:val="18"/>
              </w:rPr>
              <w:t>1</w:t>
            </w:r>
            <w:r w:rsidRPr="002A23E3">
              <w:rPr>
                <w:rFonts w:ascii="Arial" w:hAnsi="Arial" w:cs="Arial"/>
                <w:color w:val="800080"/>
                <w:sz w:val="18"/>
                <w:szCs w:val="18"/>
              </w:rPr>
              <w:t xml:space="preserve"> ; 8</w:t>
            </w:r>
            <w:r w:rsidR="00B434AB">
              <w:rPr>
                <w:rFonts w:ascii="Arial" w:hAnsi="Arial" w:cs="Arial"/>
                <w:color w:val="800080"/>
                <w:sz w:val="18"/>
                <w:szCs w:val="18"/>
              </w:rPr>
              <w:t>0</w:t>
            </w:r>
            <w:r w:rsidRPr="002A23E3">
              <w:rPr>
                <w:rFonts w:ascii="Arial" w:hAnsi="Arial" w:cs="Arial"/>
                <w:color w:val="800080"/>
                <w:sz w:val="18"/>
                <w:szCs w:val="18"/>
              </w:rPr>
              <w:t>] and [-72 ; -81] latitudes then the polygons have to be merged by each 2° longitude pattern, starting from 0°-Greenwich longitude.</w:t>
            </w:r>
          </w:p>
          <w:p w:rsidR="002A23E3" w:rsidRPr="002A23E3" w:rsidRDefault="002A23E3" w:rsidP="004B6AF4">
            <w:pPr>
              <w:pStyle w:val="Normalexigences"/>
              <w:numPr>
                <w:ilvl w:val="0"/>
                <w:numId w:val="86"/>
              </w:numPr>
              <w:rPr>
                <w:rFonts w:ascii="Arial" w:hAnsi="Arial" w:cs="Arial"/>
                <w:color w:val="800080"/>
                <w:sz w:val="18"/>
                <w:szCs w:val="18"/>
              </w:rPr>
            </w:pPr>
            <w:r w:rsidRPr="002A23E3">
              <w:rPr>
                <w:rFonts w:ascii="Arial" w:hAnsi="Arial" w:cs="Arial"/>
                <w:color w:val="800080"/>
                <w:sz w:val="18"/>
                <w:szCs w:val="18"/>
              </w:rPr>
              <w:t>When the GridMORA is between [8</w:t>
            </w:r>
            <w:r w:rsidR="00B434AB">
              <w:rPr>
                <w:rFonts w:ascii="Arial" w:hAnsi="Arial" w:cs="Arial"/>
                <w:color w:val="800080"/>
                <w:sz w:val="18"/>
                <w:szCs w:val="18"/>
              </w:rPr>
              <w:t>1</w:t>
            </w:r>
            <w:r w:rsidRPr="002A23E3">
              <w:rPr>
                <w:rFonts w:ascii="Arial" w:hAnsi="Arial" w:cs="Arial"/>
                <w:color w:val="800080"/>
                <w:sz w:val="18"/>
                <w:szCs w:val="18"/>
              </w:rPr>
              <w:t xml:space="preserve"> ; 8</w:t>
            </w:r>
            <w:r w:rsidR="00B434AB">
              <w:rPr>
                <w:rFonts w:ascii="Arial" w:hAnsi="Arial" w:cs="Arial"/>
                <w:color w:val="800080"/>
                <w:sz w:val="18"/>
                <w:szCs w:val="18"/>
              </w:rPr>
              <w:t>4</w:t>
            </w:r>
            <w:r w:rsidRPr="002A23E3">
              <w:rPr>
                <w:rFonts w:ascii="Arial" w:hAnsi="Arial" w:cs="Arial"/>
                <w:color w:val="800080"/>
                <w:sz w:val="18"/>
                <w:szCs w:val="18"/>
              </w:rPr>
              <w:t>] and [-82 ; -85] latitudes then the polygons have to be merged by each 4° longitude pattern, starting from 0°-Greenwich longitude.</w:t>
            </w:r>
          </w:p>
          <w:p w:rsidR="002A23E3" w:rsidRPr="002A23E3" w:rsidRDefault="002A23E3" w:rsidP="004B6AF4">
            <w:pPr>
              <w:pStyle w:val="Normalexigences"/>
              <w:numPr>
                <w:ilvl w:val="0"/>
                <w:numId w:val="86"/>
              </w:numPr>
              <w:rPr>
                <w:rFonts w:ascii="Arial" w:hAnsi="Arial" w:cs="Arial"/>
                <w:color w:val="800080"/>
                <w:sz w:val="18"/>
                <w:szCs w:val="18"/>
              </w:rPr>
            </w:pPr>
            <w:r w:rsidRPr="002A23E3">
              <w:rPr>
                <w:rFonts w:ascii="Arial" w:hAnsi="Arial" w:cs="Arial"/>
                <w:color w:val="800080"/>
                <w:sz w:val="18"/>
                <w:szCs w:val="18"/>
              </w:rPr>
              <w:t>When the GridMORA is between [8</w:t>
            </w:r>
            <w:r w:rsidR="00B434AB">
              <w:rPr>
                <w:rFonts w:ascii="Arial" w:hAnsi="Arial" w:cs="Arial"/>
                <w:color w:val="800080"/>
                <w:sz w:val="18"/>
                <w:szCs w:val="18"/>
              </w:rPr>
              <w:t>5</w:t>
            </w:r>
            <w:r w:rsidRPr="002A23E3">
              <w:rPr>
                <w:rFonts w:ascii="Arial" w:hAnsi="Arial" w:cs="Arial"/>
                <w:color w:val="800080"/>
                <w:sz w:val="18"/>
                <w:szCs w:val="18"/>
              </w:rPr>
              <w:t xml:space="preserve"> ; 88] and [-86 ; -8</w:t>
            </w:r>
            <w:r w:rsidR="00B434AB">
              <w:rPr>
                <w:rFonts w:ascii="Arial" w:hAnsi="Arial" w:cs="Arial"/>
                <w:color w:val="800080"/>
                <w:sz w:val="18"/>
                <w:szCs w:val="18"/>
              </w:rPr>
              <w:t>9</w:t>
            </w:r>
            <w:r w:rsidRPr="002A23E3">
              <w:rPr>
                <w:rFonts w:ascii="Arial" w:hAnsi="Arial" w:cs="Arial"/>
                <w:color w:val="800080"/>
                <w:sz w:val="18"/>
                <w:szCs w:val="18"/>
              </w:rPr>
              <w:t>] latitudes then the polygons have to be merged by each 12° longitude pattern, starting from 0°-Greenwich longitude.</w:t>
            </w:r>
          </w:p>
          <w:p w:rsidR="002A23E3" w:rsidRPr="002A23E3" w:rsidRDefault="002A23E3" w:rsidP="004B6AF4">
            <w:pPr>
              <w:pStyle w:val="Normalexigences"/>
              <w:numPr>
                <w:ilvl w:val="0"/>
                <w:numId w:val="86"/>
              </w:numPr>
              <w:rPr>
                <w:rFonts w:ascii="Arial" w:hAnsi="Arial" w:cs="Arial"/>
                <w:color w:val="800080"/>
                <w:sz w:val="18"/>
                <w:szCs w:val="18"/>
              </w:rPr>
            </w:pPr>
            <w:r w:rsidRPr="002A23E3">
              <w:rPr>
                <w:rFonts w:ascii="Arial" w:hAnsi="Arial" w:cs="Arial"/>
                <w:color w:val="800080"/>
                <w:sz w:val="18"/>
                <w:szCs w:val="18"/>
              </w:rPr>
              <w:t xml:space="preserve">When the GridMORA is between [89 ; 90] and </w:t>
            </w:r>
            <w:r w:rsidR="00B434AB">
              <w:rPr>
                <w:rFonts w:ascii="Arial" w:hAnsi="Arial" w:cs="Arial"/>
                <w:color w:val="800080"/>
                <w:sz w:val="18"/>
                <w:szCs w:val="18"/>
              </w:rPr>
              <w:t xml:space="preserve">latitude is equal to </w:t>
            </w:r>
            <w:r w:rsidRPr="002A23E3">
              <w:rPr>
                <w:rFonts w:ascii="Arial" w:hAnsi="Arial" w:cs="Arial"/>
                <w:color w:val="800080"/>
                <w:sz w:val="18"/>
                <w:szCs w:val="18"/>
              </w:rPr>
              <w:t>-90</w:t>
            </w:r>
            <w:r w:rsidR="00B434AB">
              <w:rPr>
                <w:rFonts w:ascii="Arial" w:hAnsi="Arial" w:cs="Arial"/>
                <w:color w:val="800080"/>
                <w:sz w:val="18"/>
                <w:szCs w:val="18"/>
              </w:rPr>
              <w:t>,</w:t>
            </w:r>
            <w:r w:rsidRPr="002A23E3">
              <w:rPr>
                <w:rFonts w:ascii="Arial" w:hAnsi="Arial" w:cs="Arial"/>
                <w:color w:val="800080"/>
                <w:sz w:val="18"/>
                <w:szCs w:val="18"/>
              </w:rPr>
              <w:t xml:space="preserve"> then the polygons have to be merged by each 24° longitude pattern, starting from -12° to have Greenwich centered at -12° to +12°.</w:t>
            </w:r>
          </w:p>
          <w:p w:rsidR="002A23E3" w:rsidRDefault="002A23E3" w:rsidP="004B6AF4">
            <w:pPr>
              <w:pStyle w:val="Normalexigences"/>
              <w:numPr>
                <w:ilvl w:val="0"/>
                <w:numId w:val="86"/>
              </w:numPr>
              <w:rPr>
                <w:rFonts w:ascii="Arial" w:hAnsi="Arial" w:cs="Arial"/>
                <w:color w:val="800080"/>
                <w:sz w:val="18"/>
                <w:szCs w:val="18"/>
              </w:rPr>
            </w:pPr>
            <w:r w:rsidRPr="002A23E3">
              <w:rPr>
                <w:rFonts w:ascii="Arial" w:hAnsi="Arial" w:cs="Arial"/>
                <w:color w:val="800080"/>
                <w:sz w:val="18"/>
                <w:szCs w:val="18"/>
              </w:rPr>
              <w:t>Otherwise, it will be equal to GEOM attribute value.</w:t>
            </w:r>
          </w:p>
          <w:p w:rsidR="002A23E3" w:rsidRPr="00862983" w:rsidRDefault="002A23E3" w:rsidP="002A23E3">
            <w:pPr>
              <w:pStyle w:val="Normalexigences"/>
              <w:ind w:left="0"/>
              <w:rPr>
                <w:rFonts w:ascii="Arial" w:hAnsi="Arial" w:cs="Arial"/>
                <w:color w:val="800080"/>
                <w:sz w:val="18"/>
                <w:szCs w:val="18"/>
              </w:rPr>
            </w:pPr>
            <w:r>
              <w:rPr>
                <w:rFonts w:ascii="Arial" w:hAnsi="Arial" w:cs="Arial"/>
                <w:color w:val="800080"/>
                <w:sz w:val="18"/>
                <w:szCs w:val="18"/>
              </w:rPr>
              <w:t>Value mora of the new GridMora is maximum of merged GridMora</w:t>
            </w:r>
          </w:p>
        </w:tc>
        <w:tc>
          <w:tcPr>
            <w:tcW w:w="1276" w:type="dxa"/>
            <w:tcBorders>
              <w:top w:val="single" w:sz="4" w:space="0" w:color="auto"/>
              <w:left w:val="single" w:sz="4" w:space="0" w:color="auto"/>
              <w:bottom w:val="single" w:sz="4" w:space="0" w:color="auto"/>
              <w:right w:val="single" w:sz="4" w:space="0" w:color="auto"/>
            </w:tcBorders>
            <w:vAlign w:val="center"/>
          </w:tcPr>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MD-23 -&gt; MD-30</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MD-517</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MD-518</w:t>
            </w:r>
          </w:p>
          <w:p w:rsidR="003B1908" w:rsidRDefault="003B1908" w:rsidP="00183FF4">
            <w:pPr>
              <w:pStyle w:val="Normalexigences"/>
              <w:ind w:left="0"/>
              <w:jc w:val="center"/>
              <w:rPr>
                <w:rFonts w:ascii="Arial" w:hAnsi="Arial" w:cs="Arial"/>
                <w:color w:val="800080"/>
                <w:sz w:val="18"/>
                <w:szCs w:val="18"/>
              </w:rPr>
            </w:pPr>
            <w:r>
              <w:rPr>
                <w:rFonts w:ascii="Arial" w:hAnsi="Arial" w:cs="Arial"/>
                <w:color w:val="800080"/>
                <w:sz w:val="18"/>
                <w:szCs w:val="18"/>
              </w:rPr>
              <w:t>#MD-320</w:t>
            </w:r>
          </w:p>
          <w:p w:rsidR="002A23E3" w:rsidRDefault="002A23E3" w:rsidP="00183FF4">
            <w:pPr>
              <w:pStyle w:val="Normalexigences"/>
              <w:ind w:left="0"/>
              <w:jc w:val="center"/>
              <w:rPr>
                <w:rFonts w:ascii="Arial" w:hAnsi="Arial" w:cs="Arial"/>
                <w:color w:val="800080"/>
                <w:sz w:val="18"/>
                <w:szCs w:val="18"/>
              </w:rPr>
            </w:pPr>
            <w:r>
              <w:rPr>
                <w:rFonts w:ascii="Arial" w:hAnsi="Arial" w:cs="Arial"/>
                <w:color w:val="800080"/>
                <w:sz w:val="18"/>
                <w:szCs w:val="18"/>
              </w:rPr>
              <w:t>#MD-549</w:t>
            </w:r>
          </w:p>
          <w:p w:rsidR="002A23E3" w:rsidRDefault="002A23E3" w:rsidP="00183FF4">
            <w:pPr>
              <w:pStyle w:val="Normalexigences"/>
              <w:ind w:left="0"/>
              <w:jc w:val="center"/>
              <w:rPr>
                <w:rFonts w:ascii="Arial" w:hAnsi="Arial" w:cs="Arial"/>
                <w:color w:val="800080"/>
                <w:sz w:val="18"/>
                <w:szCs w:val="18"/>
              </w:rPr>
            </w:pPr>
            <w:r>
              <w:rPr>
                <w:rFonts w:ascii="Arial" w:hAnsi="Arial" w:cs="Arial"/>
                <w:color w:val="800080"/>
                <w:sz w:val="18"/>
                <w:szCs w:val="18"/>
              </w:rPr>
              <w:t>#MD-550</w:t>
            </w:r>
          </w:p>
          <w:p w:rsidR="002A23E3" w:rsidRDefault="002A23E3" w:rsidP="00183FF4">
            <w:pPr>
              <w:pStyle w:val="Normalexigences"/>
              <w:ind w:left="0"/>
              <w:jc w:val="center"/>
              <w:rPr>
                <w:rFonts w:ascii="Arial" w:hAnsi="Arial" w:cs="Arial"/>
                <w:color w:val="800080"/>
                <w:sz w:val="18"/>
                <w:szCs w:val="18"/>
              </w:rPr>
            </w:pPr>
            <w:r>
              <w:rPr>
                <w:rFonts w:ascii="Arial" w:hAnsi="Arial" w:cs="Arial"/>
                <w:color w:val="800080"/>
                <w:sz w:val="18"/>
                <w:szCs w:val="18"/>
              </w:rPr>
              <w:t>#MD-554</w:t>
            </w:r>
          </w:p>
          <w:p w:rsidR="002A23E3" w:rsidRDefault="002A23E3" w:rsidP="00183FF4">
            <w:pPr>
              <w:pStyle w:val="Normalexigences"/>
              <w:ind w:left="0"/>
              <w:jc w:val="center"/>
              <w:rPr>
                <w:rFonts w:ascii="Arial" w:hAnsi="Arial" w:cs="Arial"/>
                <w:color w:val="800080"/>
                <w:sz w:val="18"/>
                <w:szCs w:val="18"/>
              </w:rPr>
            </w:pPr>
            <w:r>
              <w:rPr>
                <w:rFonts w:ascii="Arial" w:hAnsi="Arial" w:cs="Arial"/>
                <w:color w:val="800080"/>
                <w:sz w:val="18"/>
                <w:szCs w:val="18"/>
              </w:rPr>
              <w:t>#MD-551</w:t>
            </w:r>
          </w:p>
          <w:p w:rsidR="002A23E3" w:rsidRDefault="002A23E3" w:rsidP="00183FF4">
            <w:pPr>
              <w:pStyle w:val="Normalexigences"/>
              <w:ind w:left="0"/>
              <w:jc w:val="center"/>
              <w:rPr>
                <w:rFonts w:ascii="Arial" w:hAnsi="Arial" w:cs="Arial"/>
                <w:color w:val="800080"/>
                <w:sz w:val="18"/>
                <w:szCs w:val="18"/>
              </w:rPr>
            </w:pPr>
            <w:r>
              <w:rPr>
                <w:rFonts w:ascii="Arial" w:hAnsi="Arial" w:cs="Arial"/>
                <w:color w:val="800080"/>
                <w:sz w:val="18"/>
                <w:szCs w:val="18"/>
              </w:rPr>
              <w:t>#MD-552</w:t>
            </w:r>
          </w:p>
          <w:p w:rsidR="00B434AB" w:rsidRDefault="00B434AB" w:rsidP="00183FF4">
            <w:pPr>
              <w:pStyle w:val="Normalexigences"/>
              <w:ind w:left="0"/>
              <w:jc w:val="center"/>
              <w:rPr>
                <w:rFonts w:ascii="Arial" w:hAnsi="Arial" w:cs="Arial"/>
                <w:color w:val="800080"/>
                <w:sz w:val="18"/>
                <w:szCs w:val="18"/>
              </w:rPr>
            </w:pPr>
            <w:r>
              <w:rPr>
                <w:rFonts w:ascii="Arial" w:hAnsi="Arial" w:cs="Arial"/>
                <w:color w:val="800080"/>
                <w:sz w:val="18"/>
                <w:szCs w:val="18"/>
              </w:rPr>
              <w:t>#MD-566</w:t>
            </w:r>
          </w:p>
          <w:p w:rsidR="00F27235" w:rsidRDefault="00F27235" w:rsidP="00183FF4">
            <w:pPr>
              <w:pStyle w:val="Normalexigences"/>
              <w:ind w:left="0"/>
              <w:jc w:val="center"/>
              <w:rPr>
                <w:rFonts w:ascii="Arial" w:hAnsi="Arial" w:cs="Arial"/>
                <w:color w:val="800080"/>
                <w:sz w:val="18"/>
                <w:szCs w:val="18"/>
              </w:rPr>
            </w:pPr>
            <w:r>
              <w:rPr>
                <w:rFonts w:ascii="Arial" w:hAnsi="Arial" w:cs="Arial"/>
                <w:color w:val="800080"/>
                <w:sz w:val="18"/>
                <w:szCs w:val="18"/>
              </w:rPr>
              <w:t>#MD-567</w:t>
            </w:r>
          </w:p>
          <w:p w:rsidR="00F27235" w:rsidRDefault="00F27235" w:rsidP="00183FF4">
            <w:pPr>
              <w:pStyle w:val="Normalexigences"/>
              <w:ind w:left="0"/>
              <w:jc w:val="center"/>
              <w:rPr>
                <w:rFonts w:ascii="Arial" w:hAnsi="Arial" w:cs="Arial"/>
                <w:color w:val="800080"/>
                <w:sz w:val="18"/>
                <w:szCs w:val="18"/>
              </w:rPr>
            </w:pPr>
            <w:r>
              <w:rPr>
                <w:rFonts w:ascii="Arial" w:hAnsi="Arial" w:cs="Arial"/>
                <w:color w:val="800080"/>
                <w:sz w:val="18"/>
                <w:szCs w:val="18"/>
              </w:rPr>
              <w:t>#MD-568</w:t>
            </w:r>
          </w:p>
        </w:tc>
      </w:tr>
      <w:tr w:rsidR="00183FF4"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183FF4" w:rsidRPr="00697549" w:rsidRDefault="00183FF4" w:rsidP="00183FF4">
            <w:pPr>
              <w:pStyle w:val="ReqID"/>
              <w:jc w:val="center"/>
              <w:rPr>
                <w:rFonts w:ascii="Arial" w:hAnsi="Arial" w:cs="Arial"/>
                <w:szCs w:val="18"/>
              </w:rPr>
            </w:pPr>
            <w:r>
              <w:rPr>
                <w:rFonts w:ascii="Arial" w:hAnsi="Arial" w:cs="Arial"/>
                <w:szCs w:val="18"/>
              </w:rPr>
              <w:t>SD-ALB-DYF-200</w:t>
            </w:r>
          </w:p>
        </w:tc>
        <w:tc>
          <w:tcPr>
            <w:tcW w:w="1560" w:type="dxa"/>
            <w:tcBorders>
              <w:top w:val="single" w:sz="4" w:space="0" w:color="auto"/>
              <w:left w:val="single" w:sz="4" w:space="0" w:color="auto"/>
              <w:bottom w:val="single" w:sz="4" w:space="0" w:color="auto"/>
              <w:right w:val="single" w:sz="4" w:space="0" w:color="auto"/>
            </w:tcBorders>
            <w:vAlign w:val="center"/>
          </w:tcPr>
          <w:p w:rsidR="00183FF4" w:rsidRPr="00862983" w:rsidRDefault="00183FF4" w:rsidP="00183FF4">
            <w:pPr>
              <w:pStyle w:val="Cellulejustifi"/>
              <w:jc w:val="center"/>
              <w:rPr>
                <w:rFonts w:ascii="Arial" w:hAnsi="Arial" w:cs="Arial"/>
                <w:color w:val="800080"/>
                <w:sz w:val="18"/>
                <w:szCs w:val="18"/>
              </w:rPr>
            </w:pPr>
            <w:r w:rsidRPr="00862983">
              <w:rPr>
                <w:rFonts w:ascii="Arial" w:hAnsi="Arial" w:cs="Arial"/>
                <w:color w:val="800080"/>
                <w:sz w:val="18"/>
                <w:szCs w:val="18"/>
              </w:rPr>
              <w:t xml:space="preserve">Dynamo </w:t>
            </w:r>
            <w:r>
              <w:rPr>
                <w:rFonts w:ascii="Arial" w:hAnsi="Arial" w:cs="Arial"/>
                <w:color w:val="800080"/>
                <w:sz w:val="18"/>
                <w:szCs w:val="18"/>
              </w:rPr>
              <w:t>EnrouteHoldings</w:t>
            </w:r>
            <w:r w:rsidRPr="00862983">
              <w:rPr>
                <w:rFonts w:ascii="Arial" w:hAnsi="Arial" w:cs="Arial"/>
                <w:color w:val="800080"/>
                <w:sz w:val="18"/>
                <w:szCs w:val="18"/>
              </w:rPr>
              <w:t xml:space="preserve"> data</w:t>
            </w:r>
          </w:p>
        </w:tc>
        <w:tc>
          <w:tcPr>
            <w:tcW w:w="5811" w:type="dxa"/>
            <w:tcBorders>
              <w:top w:val="single" w:sz="4" w:space="0" w:color="auto"/>
              <w:left w:val="single" w:sz="4" w:space="0" w:color="auto"/>
              <w:bottom w:val="single" w:sz="4" w:space="0" w:color="auto"/>
              <w:right w:val="single" w:sz="4" w:space="0" w:color="auto"/>
            </w:tcBorders>
          </w:tcPr>
          <w:p w:rsidR="00183FF4" w:rsidRPr="00862983" w:rsidRDefault="00183FF4" w:rsidP="00183FF4">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183FF4" w:rsidRPr="00862983" w:rsidRDefault="003B1908" w:rsidP="00D64789">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183FF4" w:rsidRDefault="00183FF4" w:rsidP="00183FF4">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183FF4" w:rsidRDefault="00183FF4" w:rsidP="00183FF4">
            <w:pPr>
              <w:pStyle w:val="Normalexigences"/>
              <w:ind w:left="0"/>
              <w:rPr>
                <w:rFonts w:ascii="Arial" w:hAnsi="Arial" w:cs="Arial"/>
                <w:color w:val="800080"/>
                <w:sz w:val="18"/>
                <w:szCs w:val="18"/>
              </w:rPr>
            </w:pPr>
          </w:p>
          <w:p w:rsidR="00183FF4" w:rsidRPr="00862983" w:rsidRDefault="00183FF4" w:rsidP="00183FF4">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tc>
        <w:tc>
          <w:tcPr>
            <w:tcW w:w="1276" w:type="dxa"/>
            <w:tcBorders>
              <w:top w:val="single" w:sz="4" w:space="0" w:color="auto"/>
              <w:left w:val="single" w:sz="4" w:space="0" w:color="auto"/>
              <w:bottom w:val="single" w:sz="4" w:space="0" w:color="auto"/>
              <w:right w:val="single" w:sz="4" w:space="0" w:color="auto"/>
            </w:tcBorders>
            <w:vAlign w:val="center"/>
          </w:tcPr>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MD-457</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MD-461 -&gt; MD-478</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MD-515</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MD-516</w:t>
            </w:r>
          </w:p>
          <w:p w:rsidR="003B1908" w:rsidRDefault="003B1908" w:rsidP="00183FF4">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183FF4"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183FF4" w:rsidRDefault="00183FF4" w:rsidP="00183FF4">
            <w:pPr>
              <w:pStyle w:val="ReqID"/>
              <w:jc w:val="center"/>
              <w:rPr>
                <w:rFonts w:ascii="Arial" w:hAnsi="Arial" w:cs="Arial"/>
                <w:szCs w:val="18"/>
              </w:rPr>
            </w:pPr>
            <w:r>
              <w:rPr>
                <w:rFonts w:ascii="Arial" w:hAnsi="Arial" w:cs="Arial"/>
                <w:szCs w:val="18"/>
              </w:rPr>
              <w:lastRenderedPageBreak/>
              <w:t>SD-ALB-DYF-205</w:t>
            </w:r>
          </w:p>
        </w:tc>
        <w:tc>
          <w:tcPr>
            <w:tcW w:w="1560" w:type="dxa"/>
            <w:tcBorders>
              <w:top w:val="single" w:sz="4" w:space="0" w:color="auto"/>
              <w:left w:val="single" w:sz="4" w:space="0" w:color="auto"/>
              <w:bottom w:val="single" w:sz="4" w:space="0" w:color="auto"/>
              <w:right w:val="single" w:sz="4" w:space="0" w:color="auto"/>
            </w:tcBorders>
            <w:vAlign w:val="center"/>
          </w:tcPr>
          <w:p w:rsidR="00183FF4" w:rsidRPr="00862983" w:rsidRDefault="00183FF4" w:rsidP="00183FF4">
            <w:pPr>
              <w:pStyle w:val="Cellulejustifi"/>
              <w:jc w:val="center"/>
              <w:rPr>
                <w:rFonts w:ascii="Arial" w:hAnsi="Arial" w:cs="Arial"/>
                <w:color w:val="800080"/>
                <w:sz w:val="18"/>
                <w:szCs w:val="18"/>
              </w:rPr>
            </w:pPr>
            <w:r w:rsidRPr="00862983">
              <w:rPr>
                <w:rFonts w:ascii="Arial" w:hAnsi="Arial" w:cs="Arial"/>
                <w:color w:val="800080"/>
                <w:sz w:val="18"/>
                <w:szCs w:val="18"/>
              </w:rPr>
              <w:t xml:space="preserve">Dynamo </w:t>
            </w:r>
            <w:r>
              <w:rPr>
                <w:rFonts w:ascii="Arial" w:hAnsi="Arial" w:cs="Arial"/>
                <w:color w:val="800080"/>
                <w:sz w:val="18"/>
                <w:szCs w:val="18"/>
              </w:rPr>
              <w:t>COP</w:t>
            </w:r>
            <w:r w:rsidRPr="00862983">
              <w:rPr>
                <w:rFonts w:ascii="Arial" w:hAnsi="Arial" w:cs="Arial"/>
                <w:color w:val="800080"/>
                <w:sz w:val="18"/>
                <w:szCs w:val="18"/>
              </w:rPr>
              <w:t xml:space="preserve"> data</w:t>
            </w:r>
          </w:p>
        </w:tc>
        <w:tc>
          <w:tcPr>
            <w:tcW w:w="5811" w:type="dxa"/>
            <w:tcBorders>
              <w:top w:val="single" w:sz="4" w:space="0" w:color="auto"/>
              <w:left w:val="single" w:sz="4" w:space="0" w:color="auto"/>
              <w:bottom w:val="single" w:sz="4" w:space="0" w:color="auto"/>
              <w:right w:val="single" w:sz="4" w:space="0" w:color="auto"/>
            </w:tcBorders>
          </w:tcPr>
          <w:p w:rsidR="00183FF4" w:rsidRPr="00862983" w:rsidRDefault="00183FF4" w:rsidP="00183FF4">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183FF4" w:rsidRPr="00862983" w:rsidRDefault="003B1908" w:rsidP="00D64789">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183FF4" w:rsidRDefault="00183FF4" w:rsidP="00183FF4">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183FF4" w:rsidRDefault="00183FF4" w:rsidP="00183FF4">
            <w:pPr>
              <w:pStyle w:val="Normalexigences"/>
              <w:ind w:left="0"/>
              <w:rPr>
                <w:rFonts w:ascii="Arial" w:hAnsi="Arial" w:cs="Arial"/>
                <w:color w:val="800080"/>
                <w:sz w:val="18"/>
                <w:szCs w:val="18"/>
              </w:rPr>
            </w:pPr>
          </w:p>
          <w:p w:rsidR="00183FF4" w:rsidRPr="00697549" w:rsidRDefault="00183FF4" w:rsidP="00183FF4">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183FF4" w:rsidRPr="00862983" w:rsidRDefault="00183FF4" w:rsidP="00183FF4">
            <w:pPr>
              <w:pStyle w:val="Normalexigences"/>
              <w:ind w:left="0"/>
              <w:rPr>
                <w:rFonts w:ascii="Arial" w:hAnsi="Arial" w:cs="Arial"/>
                <w:color w:val="800080"/>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MD-460</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MD-482</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MD-485 -&gt; MD-497</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MD-481</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MD-513</w:t>
            </w:r>
          </w:p>
          <w:p w:rsidR="00183FF4" w:rsidRDefault="00183FF4" w:rsidP="00183FF4">
            <w:pPr>
              <w:pStyle w:val="Normalexigences"/>
              <w:ind w:left="0"/>
              <w:jc w:val="center"/>
              <w:rPr>
                <w:rFonts w:ascii="Arial" w:hAnsi="Arial" w:cs="Arial"/>
                <w:color w:val="800080"/>
                <w:sz w:val="18"/>
                <w:szCs w:val="18"/>
              </w:rPr>
            </w:pPr>
            <w:r>
              <w:rPr>
                <w:rFonts w:ascii="Arial" w:hAnsi="Arial" w:cs="Arial"/>
                <w:color w:val="800080"/>
                <w:sz w:val="18"/>
                <w:szCs w:val="18"/>
              </w:rPr>
              <w:t>MD-514</w:t>
            </w:r>
          </w:p>
          <w:p w:rsidR="003B1908" w:rsidRDefault="003B1908" w:rsidP="00183FF4">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FD5BE7"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FD5BE7" w:rsidRDefault="00FD5BE7" w:rsidP="00FD5BE7">
            <w:pPr>
              <w:pStyle w:val="ReqID"/>
              <w:jc w:val="center"/>
              <w:rPr>
                <w:rFonts w:ascii="Arial" w:hAnsi="Arial" w:cs="Arial"/>
                <w:szCs w:val="18"/>
              </w:rPr>
            </w:pPr>
            <w:r>
              <w:rPr>
                <w:rFonts w:ascii="Arial" w:hAnsi="Arial" w:cs="Arial"/>
                <w:szCs w:val="18"/>
              </w:rPr>
              <w:t>SD-ALB-DYF-210</w:t>
            </w:r>
          </w:p>
        </w:tc>
        <w:tc>
          <w:tcPr>
            <w:tcW w:w="1560" w:type="dxa"/>
            <w:tcBorders>
              <w:top w:val="single" w:sz="4" w:space="0" w:color="auto"/>
              <w:left w:val="single" w:sz="4" w:space="0" w:color="auto"/>
              <w:bottom w:val="single" w:sz="4" w:space="0" w:color="auto"/>
              <w:right w:val="single" w:sz="4" w:space="0" w:color="auto"/>
            </w:tcBorders>
            <w:vAlign w:val="center"/>
          </w:tcPr>
          <w:p w:rsidR="00FD5BE7" w:rsidRPr="00862983" w:rsidRDefault="00FD5BE7" w:rsidP="00FD5BE7">
            <w:pPr>
              <w:pStyle w:val="Cellulejustifi"/>
              <w:jc w:val="center"/>
              <w:rPr>
                <w:rFonts w:ascii="Arial" w:hAnsi="Arial" w:cs="Arial"/>
                <w:color w:val="800080"/>
                <w:sz w:val="18"/>
                <w:szCs w:val="18"/>
              </w:rPr>
            </w:pPr>
            <w:r>
              <w:rPr>
                <w:rFonts w:ascii="Arial" w:hAnsi="Arial" w:cs="Arial"/>
                <w:color w:val="800080"/>
                <w:sz w:val="18"/>
                <w:szCs w:val="18"/>
              </w:rPr>
              <w:t>Dynamo AirportCommunications</w:t>
            </w:r>
          </w:p>
        </w:tc>
        <w:tc>
          <w:tcPr>
            <w:tcW w:w="5811" w:type="dxa"/>
            <w:tcBorders>
              <w:top w:val="single" w:sz="4" w:space="0" w:color="auto"/>
              <w:left w:val="single" w:sz="4" w:space="0" w:color="auto"/>
              <w:bottom w:val="single" w:sz="4" w:space="0" w:color="auto"/>
              <w:right w:val="single" w:sz="4" w:space="0" w:color="auto"/>
            </w:tcBorders>
          </w:tcPr>
          <w:p w:rsidR="00FD5BE7" w:rsidRPr="00862983" w:rsidRDefault="00FD5BE7" w:rsidP="00FD5BE7">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FD5BE7" w:rsidRPr="00862983" w:rsidRDefault="00610D80" w:rsidP="00D64789">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FD5BE7" w:rsidRDefault="00FD5BE7" w:rsidP="00FD5BE7">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FD5BE7" w:rsidRDefault="00FD5BE7" w:rsidP="00FD5BE7">
            <w:pPr>
              <w:pStyle w:val="Normalexigences"/>
              <w:ind w:left="0"/>
              <w:rPr>
                <w:rFonts w:ascii="Arial" w:hAnsi="Arial" w:cs="Arial"/>
                <w:color w:val="800080"/>
                <w:sz w:val="18"/>
                <w:szCs w:val="18"/>
              </w:rPr>
            </w:pPr>
          </w:p>
          <w:p w:rsidR="00FD5BE7" w:rsidRPr="00697549" w:rsidRDefault="00FD5BE7" w:rsidP="00FD5BE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FD5BE7" w:rsidRDefault="00FD5BE7" w:rsidP="00FD5BE7">
            <w:pPr>
              <w:pStyle w:val="Normalexigences"/>
              <w:ind w:left="0"/>
              <w:rPr>
                <w:rFonts w:ascii="Arial" w:hAnsi="Arial" w:cs="Arial"/>
                <w:color w:val="800080"/>
                <w:sz w:val="18"/>
                <w:szCs w:val="18"/>
              </w:rPr>
            </w:pPr>
          </w:p>
          <w:p w:rsidR="00FD5BE7" w:rsidRPr="00862983" w:rsidRDefault="00FD5BE7" w:rsidP="00FD5BE7">
            <w:pPr>
              <w:pStyle w:val="Normalexigences"/>
              <w:ind w:left="0"/>
              <w:rPr>
                <w:rFonts w:ascii="Arial" w:hAnsi="Arial" w:cs="Arial"/>
                <w:color w:val="800080"/>
                <w:sz w:val="18"/>
                <w:szCs w:val="18"/>
              </w:rPr>
            </w:pPr>
            <w:r>
              <w:rPr>
                <w:rFonts w:ascii="Arial" w:hAnsi="Arial" w:cs="Arial"/>
                <w:color w:val="800080"/>
                <w:sz w:val="18"/>
                <w:szCs w:val="18"/>
              </w:rPr>
              <w:t>A method is used to compute the value of the attribute “TIME_OF_OP”. The source of the data can be found in the document at references/</w:t>
            </w:r>
            <w:r>
              <w:t xml:space="preserve"> </w:t>
            </w:r>
            <w:r>
              <w:rPr>
                <w:rFonts w:ascii="Arial" w:hAnsi="Arial" w:cs="Arial"/>
                <w:color w:val="800080"/>
                <w:sz w:val="18"/>
                <w:szCs w:val="18"/>
              </w:rPr>
              <w:t>AirportCommunications</w:t>
            </w:r>
            <w:r w:rsidRPr="00FD21CF">
              <w:rPr>
                <w:rFonts w:ascii="Arial" w:hAnsi="Arial" w:cs="Arial"/>
                <w:color w:val="800080"/>
                <w:sz w:val="18"/>
                <w:szCs w:val="18"/>
              </w:rPr>
              <w:t>-TIME_OF_OP.docx</w:t>
            </w:r>
            <w:r>
              <w:rPr>
                <w:rFonts w:ascii="Arial" w:hAnsi="Arial" w:cs="Arial"/>
                <w:color w:val="800080"/>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FD5BE7" w:rsidRDefault="00FD5BE7" w:rsidP="00FD5BE7">
            <w:pPr>
              <w:pStyle w:val="Normalexigences"/>
              <w:ind w:left="0"/>
              <w:jc w:val="center"/>
              <w:rPr>
                <w:rFonts w:ascii="Arial" w:hAnsi="Arial" w:cs="Arial"/>
                <w:color w:val="800080"/>
                <w:sz w:val="18"/>
                <w:szCs w:val="18"/>
              </w:rPr>
            </w:pPr>
            <w:r>
              <w:rPr>
                <w:rFonts w:ascii="Arial" w:hAnsi="Arial" w:cs="Arial"/>
                <w:color w:val="800080"/>
                <w:sz w:val="18"/>
                <w:szCs w:val="18"/>
              </w:rPr>
              <w:t>#MD-414</w:t>
            </w:r>
          </w:p>
          <w:p w:rsidR="00FD5BE7" w:rsidRDefault="00FD5BE7" w:rsidP="00FD5BE7">
            <w:pPr>
              <w:pStyle w:val="Normalexigences"/>
              <w:ind w:left="0"/>
              <w:jc w:val="center"/>
              <w:rPr>
                <w:rFonts w:ascii="Arial" w:hAnsi="Arial" w:cs="Arial"/>
                <w:color w:val="800080"/>
                <w:sz w:val="18"/>
                <w:szCs w:val="18"/>
              </w:rPr>
            </w:pPr>
            <w:r>
              <w:rPr>
                <w:rFonts w:ascii="Arial" w:hAnsi="Arial" w:cs="Arial"/>
                <w:color w:val="800080"/>
                <w:sz w:val="18"/>
                <w:szCs w:val="18"/>
              </w:rPr>
              <w:t>#MD-510</w:t>
            </w:r>
          </w:p>
          <w:p w:rsidR="00FD5BE7" w:rsidRDefault="00FD5BE7" w:rsidP="00FD5BE7">
            <w:pPr>
              <w:pStyle w:val="Normalexigences"/>
              <w:ind w:left="0"/>
              <w:jc w:val="center"/>
              <w:rPr>
                <w:rFonts w:ascii="Arial" w:hAnsi="Arial" w:cs="Arial"/>
                <w:color w:val="800080"/>
                <w:sz w:val="18"/>
                <w:szCs w:val="18"/>
              </w:rPr>
            </w:pPr>
            <w:r>
              <w:rPr>
                <w:rFonts w:ascii="Arial" w:hAnsi="Arial" w:cs="Arial"/>
                <w:color w:val="800080"/>
                <w:sz w:val="18"/>
                <w:szCs w:val="18"/>
              </w:rPr>
              <w:t>#MD-511</w:t>
            </w:r>
          </w:p>
          <w:p w:rsidR="003B1908" w:rsidRDefault="003B1908" w:rsidP="00FD5BE7">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FD5BE7"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FD5BE7" w:rsidRDefault="00FD5BE7" w:rsidP="00FD5BE7">
            <w:pPr>
              <w:pStyle w:val="ReqID"/>
              <w:jc w:val="center"/>
              <w:rPr>
                <w:rFonts w:ascii="Arial" w:hAnsi="Arial" w:cs="Arial"/>
                <w:szCs w:val="18"/>
              </w:rPr>
            </w:pPr>
            <w:r>
              <w:rPr>
                <w:rFonts w:ascii="Arial" w:hAnsi="Arial" w:cs="Arial"/>
                <w:szCs w:val="18"/>
              </w:rPr>
              <w:t>SD-ALB-DYF-215</w:t>
            </w:r>
          </w:p>
        </w:tc>
        <w:tc>
          <w:tcPr>
            <w:tcW w:w="1560" w:type="dxa"/>
            <w:tcBorders>
              <w:top w:val="single" w:sz="4" w:space="0" w:color="auto"/>
              <w:left w:val="single" w:sz="4" w:space="0" w:color="auto"/>
              <w:bottom w:val="single" w:sz="4" w:space="0" w:color="auto"/>
              <w:right w:val="single" w:sz="4" w:space="0" w:color="auto"/>
            </w:tcBorders>
            <w:vAlign w:val="center"/>
          </w:tcPr>
          <w:p w:rsidR="00FD5BE7" w:rsidRDefault="00FD5BE7" w:rsidP="00FD5BE7">
            <w:pPr>
              <w:pStyle w:val="Cellulejustifi"/>
              <w:jc w:val="center"/>
              <w:rPr>
                <w:rFonts w:ascii="Arial" w:hAnsi="Arial" w:cs="Arial"/>
                <w:color w:val="800080"/>
                <w:sz w:val="18"/>
                <w:szCs w:val="18"/>
              </w:rPr>
            </w:pPr>
            <w:r>
              <w:rPr>
                <w:rFonts w:ascii="Arial" w:hAnsi="Arial" w:cs="Arial"/>
                <w:color w:val="800080"/>
                <w:sz w:val="18"/>
                <w:szCs w:val="18"/>
              </w:rPr>
              <w:t>Dynamo EnrouteCommunications</w:t>
            </w:r>
          </w:p>
        </w:tc>
        <w:tc>
          <w:tcPr>
            <w:tcW w:w="5811" w:type="dxa"/>
            <w:tcBorders>
              <w:top w:val="single" w:sz="4" w:space="0" w:color="auto"/>
              <w:left w:val="single" w:sz="4" w:space="0" w:color="auto"/>
              <w:bottom w:val="single" w:sz="4" w:space="0" w:color="auto"/>
              <w:right w:val="single" w:sz="4" w:space="0" w:color="auto"/>
            </w:tcBorders>
          </w:tcPr>
          <w:p w:rsidR="00FD5BE7" w:rsidRPr="00862983" w:rsidRDefault="00FD5BE7" w:rsidP="00FD5BE7">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FD5BE7" w:rsidRPr="00862983" w:rsidRDefault="00610D80" w:rsidP="00D64789">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FD5BE7" w:rsidRDefault="00FD5BE7" w:rsidP="00FD5BE7">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FD5BE7" w:rsidRDefault="00FD5BE7" w:rsidP="00FD5BE7">
            <w:pPr>
              <w:pStyle w:val="Normalexigences"/>
              <w:ind w:left="0"/>
              <w:rPr>
                <w:rFonts w:ascii="Arial" w:hAnsi="Arial" w:cs="Arial"/>
                <w:color w:val="800080"/>
                <w:sz w:val="18"/>
                <w:szCs w:val="18"/>
              </w:rPr>
            </w:pPr>
          </w:p>
          <w:p w:rsidR="00FD5BE7" w:rsidRPr="00697549" w:rsidRDefault="00FD5BE7" w:rsidP="00FD5BE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p w:rsidR="00FD5BE7" w:rsidRPr="00862983" w:rsidRDefault="00FD5BE7" w:rsidP="00FD5BE7">
            <w:pPr>
              <w:pStyle w:val="Normalexigences"/>
              <w:ind w:left="0"/>
              <w:rPr>
                <w:rFonts w:ascii="Arial" w:hAnsi="Arial" w:cs="Arial"/>
                <w:color w:val="800080"/>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FD5BE7" w:rsidRDefault="00FD5BE7" w:rsidP="00FD5BE7">
            <w:pPr>
              <w:pStyle w:val="Normalexigences"/>
              <w:ind w:left="0"/>
              <w:jc w:val="center"/>
              <w:rPr>
                <w:rFonts w:ascii="Arial" w:hAnsi="Arial" w:cs="Arial"/>
                <w:color w:val="800080"/>
                <w:sz w:val="18"/>
                <w:szCs w:val="18"/>
              </w:rPr>
            </w:pPr>
            <w:r>
              <w:rPr>
                <w:rFonts w:ascii="Arial" w:hAnsi="Arial" w:cs="Arial"/>
                <w:color w:val="800080"/>
                <w:sz w:val="18"/>
                <w:szCs w:val="18"/>
              </w:rPr>
              <w:t>#MD-526</w:t>
            </w:r>
          </w:p>
          <w:p w:rsidR="00FD5BE7" w:rsidRDefault="00FD5BE7" w:rsidP="00FD5BE7">
            <w:pPr>
              <w:pStyle w:val="Normalexigences"/>
              <w:ind w:left="0"/>
              <w:jc w:val="center"/>
              <w:rPr>
                <w:rFonts w:ascii="Arial" w:hAnsi="Arial" w:cs="Arial"/>
                <w:color w:val="800080"/>
                <w:sz w:val="18"/>
                <w:szCs w:val="18"/>
              </w:rPr>
            </w:pPr>
            <w:r>
              <w:rPr>
                <w:rFonts w:ascii="Arial" w:hAnsi="Arial" w:cs="Arial"/>
                <w:color w:val="800080"/>
                <w:sz w:val="18"/>
                <w:szCs w:val="18"/>
              </w:rPr>
              <w:t>#MD-527</w:t>
            </w:r>
          </w:p>
          <w:p w:rsidR="00FD5BE7" w:rsidRDefault="00FD5BE7" w:rsidP="00FD5BE7">
            <w:pPr>
              <w:pStyle w:val="Normalexigences"/>
              <w:ind w:left="0"/>
              <w:jc w:val="center"/>
              <w:rPr>
                <w:rFonts w:ascii="Arial" w:hAnsi="Arial" w:cs="Arial"/>
                <w:color w:val="800080"/>
                <w:sz w:val="18"/>
                <w:szCs w:val="18"/>
              </w:rPr>
            </w:pPr>
            <w:r>
              <w:rPr>
                <w:rFonts w:ascii="Arial" w:hAnsi="Arial" w:cs="Arial"/>
                <w:color w:val="800080"/>
                <w:sz w:val="18"/>
                <w:szCs w:val="18"/>
              </w:rPr>
              <w:t>#MD-</w:t>
            </w:r>
            <w:r w:rsidR="007D5B67">
              <w:rPr>
                <w:rFonts w:ascii="Arial" w:hAnsi="Arial" w:cs="Arial"/>
                <w:color w:val="800080"/>
                <w:sz w:val="18"/>
                <w:szCs w:val="18"/>
              </w:rPr>
              <w:t>528</w:t>
            </w:r>
          </w:p>
          <w:p w:rsidR="003B1908" w:rsidRDefault="003B1908" w:rsidP="00FD5BE7">
            <w:pPr>
              <w:pStyle w:val="Normalexigences"/>
              <w:ind w:left="0"/>
              <w:jc w:val="center"/>
              <w:rPr>
                <w:rFonts w:ascii="Arial" w:hAnsi="Arial" w:cs="Arial"/>
                <w:color w:val="800080"/>
                <w:sz w:val="18"/>
                <w:szCs w:val="18"/>
              </w:rPr>
            </w:pPr>
            <w:r>
              <w:rPr>
                <w:rFonts w:ascii="Arial" w:hAnsi="Arial" w:cs="Arial"/>
                <w:color w:val="800080"/>
                <w:sz w:val="18"/>
                <w:szCs w:val="18"/>
              </w:rPr>
              <w:t>#MD-320</w:t>
            </w:r>
          </w:p>
        </w:tc>
      </w:tr>
      <w:tr w:rsidR="002A23E3"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2A23E3" w:rsidRDefault="002A23E3" w:rsidP="00FD5BE7">
            <w:pPr>
              <w:pStyle w:val="ReqID"/>
              <w:jc w:val="center"/>
              <w:rPr>
                <w:rFonts w:ascii="Arial" w:hAnsi="Arial" w:cs="Arial"/>
                <w:szCs w:val="18"/>
              </w:rPr>
            </w:pPr>
            <w:r>
              <w:rPr>
                <w:rFonts w:ascii="Arial" w:hAnsi="Arial" w:cs="Arial"/>
                <w:szCs w:val="18"/>
              </w:rPr>
              <w:t>SD-ALB-DYF-220</w:t>
            </w:r>
          </w:p>
        </w:tc>
        <w:tc>
          <w:tcPr>
            <w:tcW w:w="1560" w:type="dxa"/>
            <w:tcBorders>
              <w:top w:val="single" w:sz="4" w:space="0" w:color="auto"/>
              <w:left w:val="single" w:sz="4" w:space="0" w:color="auto"/>
              <w:bottom w:val="single" w:sz="4" w:space="0" w:color="auto"/>
              <w:right w:val="single" w:sz="4" w:space="0" w:color="auto"/>
            </w:tcBorders>
            <w:vAlign w:val="center"/>
          </w:tcPr>
          <w:p w:rsidR="002A23E3" w:rsidRDefault="002A23E3" w:rsidP="00FD5BE7">
            <w:pPr>
              <w:pStyle w:val="Cellulejustifi"/>
              <w:jc w:val="center"/>
              <w:rPr>
                <w:rFonts w:ascii="Arial" w:hAnsi="Arial" w:cs="Arial"/>
                <w:color w:val="800080"/>
                <w:sz w:val="18"/>
                <w:szCs w:val="18"/>
              </w:rPr>
            </w:pPr>
            <w:r>
              <w:rPr>
                <w:rFonts w:ascii="Arial" w:hAnsi="Arial" w:cs="Arial"/>
                <w:color w:val="800080"/>
                <w:sz w:val="18"/>
                <w:szCs w:val="18"/>
              </w:rPr>
              <w:t>Dynamo MajorLakes</w:t>
            </w:r>
          </w:p>
        </w:tc>
        <w:tc>
          <w:tcPr>
            <w:tcW w:w="5811" w:type="dxa"/>
            <w:tcBorders>
              <w:top w:val="single" w:sz="4" w:space="0" w:color="auto"/>
              <w:left w:val="single" w:sz="4" w:space="0" w:color="auto"/>
              <w:bottom w:val="single" w:sz="4" w:space="0" w:color="auto"/>
              <w:right w:val="single" w:sz="4" w:space="0" w:color="auto"/>
            </w:tcBorders>
          </w:tcPr>
          <w:p w:rsidR="002A23E3" w:rsidRPr="00862983" w:rsidRDefault="002A23E3" w:rsidP="002A23E3">
            <w:pPr>
              <w:pStyle w:val="Normalexigences"/>
              <w:ind w:left="0"/>
              <w:rPr>
                <w:rFonts w:ascii="Arial" w:hAnsi="Arial" w:cs="Arial"/>
                <w:color w:val="800080"/>
                <w:sz w:val="18"/>
                <w:szCs w:val="18"/>
              </w:rPr>
            </w:pPr>
            <w:r w:rsidRPr="00862983">
              <w:rPr>
                <w:rFonts w:ascii="Arial" w:hAnsi="Arial" w:cs="Arial"/>
                <w:color w:val="800080"/>
                <w:sz w:val="18"/>
                <w:szCs w:val="18"/>
              </w:rPr>
              <w:t xml:space="preserve">The data model use the methods </w:t>
            </w:r>
            <w:proofErr w:type="gramStart"/>
            <w:r w:rsidRPr="00862983">
              <w:rPr>
                <w:rFonts w:ascii="Arial" w:hAnsi="Arial" w:cs="Arial"/>
                <w:color w:val="800080"/>
                <w:sz w:val="18"/>
                <w:szCs w:val="18"/>
              </w:rPr>
              <w:t>Get(</w:t>
            </w:r>
            <w:proofErr w:type="gramEnd"/>
            <w:r w:rsidRPr="00862983">
              <w:rPr>
                <w:rFonts w:ascii="Arial" w:hAnsi="Arial" w:cs="Arial"/>
                <w:color w:val="800080"/>
                <w:sz w:val="18"/>
                <w:szCs w:val="18"/>
              </w:rPr>
              <w:t>) Create and Update() to produce the output database.</w:t>
            </w:r>
          </w:p>
          <w:p w:rsidR="002A23E3" w:rsidRPr="00862983" w:rsidRDefault="002A23E3" w:rsidP="002A23E3">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2A23E3" w:rsidRDefault="002A23E3" w:rsidP="002A23E3">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2A23E3" w:rsidRDefault="002A23E3" w:rsidP="002A23E3">
            <w:pPr>
              <w:pStyle w:val="Normalexigences"/>
              <w:ind w:left="0"/>
              <w:rPr>
                <w:rFonts w:ascii="Arial" w:hAnsi="Arial" w:cs="Arial"/>
                <w:color w:val="800080"/>
                <w:sz w:val="18"/>
                <w:szCs w:val="18"/>
              </w:rPr>
            </w:pPr>
          </w:p>
          <w:p w:rsidR="002A23E3" w:rsidRPr="00862983" w:rsidRDefault="002A23E3" w:rsidP="00FD5BE7">
            <w:pPr>
              <w:pStyle w:val="Normalexigences"/>
              <w:ind w:left="0"/>
              <w:rPr>
                <w:rFonts w:ascii="Arial" w:hAnsi="Arial" w:cs="Arial"/>
                <w:color w:val="800080"/>
                <w:sz w:val="18"/>
                <w:szCs w:val="18"/>
              </w:rPr>
            </w:pPr>
            <w:r w:rsidRPr="00697549">
              <w:rPr>
                <w:rFonts w:ascii="Arial" w:hAnsi="Arial" w:cs="Arial"/>
                <w:color w:val="800080"/>
                <w:sz w:val="18"/>
                <w:szCs w:val="18"/>
              </w:rPr>
              <w:t>A method is used to concatenate different information into the attribute FEATURE_ID</w:t>
            </w:r>
          </w:p>
        </w:tc>
        <w:tc>
          <w:tcPr>
            <w:tcW w:w="1276" w:type="dxa"/>
            <w:tcBorders>
              <w:top w:val="single" w:sz="4" w:space="0" w:color="auto"/>
              <w:left w:val="single" w:sz="4" w:space="0" w:color="auto"/>
              <w:bottom w:val="single" w:sz="4" w:space="0" w:color="auto"/>
              <w:right w:val="single" w:sz="4" w:space="0" w:color="auto"/>
            </w:tcBorders>
            <w:vAlign w:val="center"/>
          </w:tcPr>
          <w:p w:rsidR="002A23E3" w:rsidRDefault="002A23E3" w:rsidP="00FD5BE7">
            <w:pPr>
              <w:pStyle w:val="Normalexigences"/>
              <w:ind w:left="0"/>
              <w:jc w:val="center"/>
              <w:rPr>
                <w:rFonts w:ascii="Arial" w:hAnsi="Arial" w:cs="Arial"/>
                <w:color w:val="800080"/>
                <w:sz w:val="18"/>
                <w:szCs w:val="18"/>
              </w:rPr>
            </w:pPr>
            <w:r>
              <w:rPr>
                <w:rFonts w:ascii="Arial" w:hAnsi="Arial" w:cs="Arial"/>
                <w:color w:val="800080"/>
                <w:sz w:val="18"/>
                <w:szCs w:val="18"/>
              </w:rPr>
              <w:t>#MD-498</w:t>
            </w:r>
          </w:p>
          <w:p w:rsidR="002A23E3" w:rsidRDefault="002A23E3" w:rsidP="00FD5BE7">
            <w:pPr>
              <w:pStyle w:val="Normalexigences"/>
              <w:ind w:left="0"/>
              <w:jc w:val="center"/>
              <w:rPr>
                <w:rFonts w:ascii="Arial" w:hAnsi="Arial" w:cs="Arial"/>
                <w:color w:val="800080"/>
                <w:sz w:val="18"/>
                <w:szCs w:val="18"/>
              </w:rPr>
            </w:pPr>
            <w:r>
              <w:rPr>
                <w:rFonts w:ascii="Arial" w:hAnsi="Arial" w:cs="Arial"/>
                <w:color w:val="800080"/>
                <w:sz w:val="18"/>
                <w:szCs w:val="18"/>
              </w:rPr>
              <w:t>#MD-499</w:t>
            </w:r>
          </w:p>
          <w:p w:rsidR="002A23E3" w:rsidRDefault="002A23E3" w:rsidP="00FD5BE7">
            <w:pPr>
              <w:pStyle w:val="Normalexigences"/>
              <w:ind w:left="0"/>
              <w:jc w:val="center"/>
              <w:rPr>
                <w:rFonts w:ascii="Arial" w:hAnsi="Arial" w:cs="Arial"/>
                <w:color w:val="800080"/>
                <w:sz w:val="18"/>
                <w:szCs w:val="18"/>
              </w:rPr>
            </w:pPr>
            <w:r>
              <w:rPr>
                <w:rFonts w:ascii="Arial" w:hAnsi="Arial" w:cs="Arial"/>
                <w:color w:val="800080"/>
                <w:sz w:val="18"/>
                <w:szCs w:val="18"/>
              </w:rPr>
              <w:t>#MD-550</w:t>
            </w:r>
          </w:p>
          <w:p w:rsidR="00701F87" w:rsidRDefault="00701F87" w:rsidP="00FD5BE7">
            <w:pPr>
              <w:pStyle w:val="Normalexigences"/>
              <w:ind w:left="0"/>
              <w:jc w:val="center"/>
              <w:rPr>
                <w:rFonts w:ascii="Arial" w:hAnsi="Arial" w:cs="Arial"/>
                <w:color w:val="800080"/>
                <w:sz w:val="18"/>
                <w:szCs w:val="18"/>
              </w:rPr>
            </w:pPr>
            <w:r>
              <w:rPr>
                <w:rFonts w:ascii="Arial" w:hAnsi="Arial" w:cs="Arial"/>
                <w:color w:val="800080"/>
                <w:sz w:val="18"/>
                <w:szCs w:val="18"/>
              </w:rPr>
              <w:t>#MD-500</w:t>
            </w:r>
          </w:p>
        </w:tc>
      </w:tr>
      <w:tr w:rsidR="002A23E3" w:rsidRPr="00697549" w:rsidTr="00862983">
        <w:trPr>
          <w:cantSplit/>
          <w:trHeight w:val="373"/>
        </w:trPr>
        <w:tc>
          <w:tcPr>
            <w:tcW w:w="1809" w:type="dxa"/>
            <w:tcBorders>
              <w:top w:val="single" w:sz="4" w:space="0" w:color="auto"/>
              <w:left w:val="single" w:sz="4" w:space="0" w:color="auto"/>
              <w:bottom w:val="single" w:sz="4" w:space="0" w:color="auto"/>
              <w:right w:val="single" w:sz="4" w:space="0" w:color="auto"/>
            </w:tcBorders>
            <w:vAlign w:val="center"/>
          </w:tcPr>
          <w:p w:rsidR="002A23E3" w:rsidRDefault="002A23E3" w:rsidP="00FD5BE7">
            <w:pPr>
              <w:pStyle w:val="ReqID"/>
              <w:jc w:val="center"/>
              <w:rPr>
                <w:rFonts w:ascii="Arial" w:hAnsi="Arial" w:cs="Arial"/>
                <w:szCs w:val="18"/>
              </w:rPr>
            </w:pPr>
            <w:bookmarkStart w:id="90" w:name="_GoBack"/>
            <w:r>
              <w:rPr>
                <w:rFonts w:ascii="Arial" w:hAnsi="Arial" w:cs="Arial"/>
                <w:szCs w:val="18"/>
              </w:rPr>
              <w:lastRenderedPageBreak/>
              <w:t>SD-ALB-DYF-225</w:t>
            </w:r>
          </w:p>
        </w:tc>
        <w:tc>
          <w:tcPr>
            <w:tcW w:w="1560" w:type="dxa"/>
            <w:tcBorders>
              <w:top w:val="single" w:sz="4" w:space="0" w:color="auto"/>
              <w:left w:val="single" w:sz="4" w:space="0" w:color="auto"/>
              <w:bottom w:val="single" w:sz="4" w:space="0" w:color="auto"/>
              <w:right w:val="single" w:sz="4" w:space="0" w:color="auto"/>
            </w:tcBorders>
            <w:vAlign w:val="center"/>
          </w:tcPr>
          <w:p w:rsidR="002A23E3" w:rsidRDefault="006048B8" w:rsidP="00FD5BE7">
            <w:pPr>
              <w:pStyle w:val="Cellulejustifi"/>
              <w:jc w:val="center"/>
              <w:rPr>
                <w:rFonts w:ascii="Arial" w:hAnsi="Arial" w:cs="Arial"/>
                <w:color w:val="800080"/>
                <w:sz w:val="18"/>
                <w:szCs w:val="18"/>
              </w:rPr>
            </w:pPr>
            <w:r>
              <w:rPr>
                <w:rFonts w:ascii="Arial" w:hAnsi="Arial" w:cs="Arial"/>
                <w:color w:val="800080"/>
                <w:sz w:val="18"/>
                <w:szCs w:val="18"/>
              </w:rPr>
              <w:t>Dynamo Gra</w:t>
            </w:r>
            <w:r w:rsidR="002A23E3">
              <w:rPr>
                <w:rFonts w:ascii="Arial" w:hAnsi="Arial" w:cs="Arial"/>
                <w:color w:val="800080"/>
                <w:sz w:val="18"/>
                <w:szCs w:val="18"/>
              </w:rPr>
              <w:t>ticuleLines</w:t>
            </w:r>
          </w:p>
        </w:tc>
        <w:tc>
          <w:tcPr>
            <w:tcW w:w="5811" w:type="dxa"/>
            <w:tcBorders>
              <w:top w:val="single" w:sz="4" w:space="0" w:color="auto"/>
              <w:left w:val="single" w:sz="4" w:space="0" w:color="auto"/>
              <w:bottom w:val="single" w:sz="4" w:space="0" w:color="auto"/>
              <w:right w:val="single" w:sz="4" w:space="0" w:color="auto"/>
            </w:tcBorders>
          </w:tcPr>
          <w:p w:rsidR="002A23E3" w:rsidRPr="00862983" w:rsidRDefault="002A23E3" w:rsidP="002A23E3">
            <w:pPr>
              <w:pStyle w:val="Normalexigences"/>
              <w:ind w:left="0"/>
              <w:rPr>
                <w:rFonts w:ascii="Arial" w:hAnsi="Arial" w:cs="Arial"/>
                <w:color w:val="800080"/>
                <w:sz w:val="18"/>
                <w:szCs w:val="18"/>
              </w:rPr>
            </w:pPr>
            <w:r>
              <w:rPr>
                <w:rFonts w:ascii="Arial" w:hAnsi="Arial" w:cs="Arial"/>
                <w:color w:val="800080"/>
                <w:sz w:val="18"/>
                <w:szCs w:val="18"/>
              </w:rPr>
              <w:t>The primary key is OGC_FID</w:t>
            </w:r>
          </w:p>
          <w:p w:rsidR="002A23E3" w:rsidRDefault="002A23E3" w:rsidP="002A23E3">
            <w:pPr>
              <w:pStyle w:val="Normalexigences"/>
              <w:ind w:left="0"/>
              <w:rPr>
                <w:rFonts w:ascii="Arial" w:hAnsi="Arial" w:cs="Arial"/>
                <w:color w:val="800080"/>
                <w:sz w:val="18"/>
                <w:szCs w:val="18"/>
              </w:rPr>
            </w:pPr>
            <w:r w:rsidRPr="00862983">
              <w:rPr>
                <w:rFonts w:ascii="Arial" w:hAnsi="Arial" w:cs="Arial"/>
                <w:color w:val="800080"/>
                <w:sz w:val="18"/>
                <w:szCs w:val="18"/>
              </w:rPr>
              <w:t>The data model is used to deal with the colum</w:t>
            </w:r>
            <w:r>
              <w:rPr>
                <w:rFonts w:ascii="Arial" w:hAnsi="Arial" w:cs="Arial"/>
                <w:color w:val="800080"/>
                <w:sz w:val="18"/>
                <w:szCs w:val="18"/>
              </w:rPr>
              <w:t>ns of the table with special re</w:t>
            </w:r>
            <w:r w:rsidRPr="00862983">
              <w:rPr>
                <w:rFonts w:ascii="Arial" w:hAnsi="Arial" w:cs="Arial"/>
                <w:color w:val="800080"/>
                <w:sz w:val="18"/>
                <w:szCs w:val="18"/>
              </w:rPr>
              <w:t xml:space="preserve">quirements: </w:t>
            </w:r>
          </w:p>
          <w:p w:rsidR="0071259D" w:rsidRDefault="0071259D" w:rsidP="005B1FF5">
            <w:pPr>
              <w:pStyle w:val="Normalexigences"/>
              <w:ind w:left="0"/>
              <w:rPr>
                <w:rFonts w:ascii="Arial" w:hAnsi="Arial" w:cs="Arial"/>
                <w:color w:val="800080"/>
                <w:sz w:val="18"/>
                <w:szCs w:val="18"/>
              </w:rPr>
            </w:pPr>
          </w:p>
          <w:p w:rsidR="002A23E3" w:rsidRDefault="002A23E3" w:rsidP="00FD5BE7">
            <w:pPr>
              <w:pStyle w:val="Normalexigences"/>
              <w:ind w:left="0"/>
              <w:rPr>
                <w:rFonts w:ascii="Arial" w:hAnsi="Arial" w:cs="Arial"/>
                <w:color w:val="800080"/>
                <w:sz w:val="18"/>
                <w:szCs w:val="18"/>
              </w:rPr>
            </w:pPr>
            <w:r>
              <w:rPr>
                <w:rFonts w:ascii="Arial" w:hAnsi="Arial" w:cs="Arial"/>
                <w:color w:val="800080"/>
                <w:sz w:val="18"/>
                <w:szCs w:val="18"/>
              </w:rPr>
              <w:t>A method</w:t>
            </w:r>
            <w:r w:rsidR="006048B8">
              <w:rPr>
                <w:rFonts w:ascii="Arial" w:hAnsi="Arial" w:cs="Arial"/>
                <w:color w:val="800080"/>
                <w:sz w:val="18"/>
                <w:szCs w:val="18"/>
              </w:rPr>
              <w:t xml:space="preserve"> is used to compute GEOM :</w:t>
            </w:r>
          </w:p>
          <w:p w:rsidR="006048B8" w:rsidRPr="006048B8" w:rsidRDefault="006048B8" w:rsidP="004B6AF4">
            <w:pPr>
              <w:pStyle w:val="Normalexigences"/>
              <w:numPr>
                <w:ilvl w:val="0"/>
                <w:numId w:val="96"/>
              </w:numPr>
              <w:rPr>
                <w:rFonts w:ascii="Arial" w:hAnsi="Arial" w:cs="Arial"/>
                <w:color w:val="800080"/>
                <w:sz w:val="18"/>
                <w:szCs w:val="18"/>
              </w:rPr>
            </w:pPr>
            <w:r w:rsidRPr="006048B8">
              <w:rPr>
                <w:rFonts w:ascii="Arial" w:hAnsi="Arial" w:cs="Arial"/>
                <w:color w:val="800080"/>
                <w:sz w:val="18"/>
                <w:szCs w:val="18"/>
              </w:rPr>
              <w:t>All latitudes have to be provided by 1° inter</w:t>
            </w:r>
            <w:r>
              <w:rPr>
                <w:rFonts w:ascii="Arial" w:hAnsi="Arial" w:cs="Arial"/>
                <w:color w:val="800080"/>
                <w:sz w:val="18"/>
                <w:szCs w:val="18"/>
              </w:rPr>
              <w:t>val in range between [89; -89].</w:t>
            </w:r>
          </w:p>
          <w:p w:rsidR="006048B8" w:rsidRPr="006048B8" w:rsidRDefault="006048B8" w:rsidP="004B6AF4">
            <w:pPr>
              <w:pStyle w:val="Normalexigences"/>
              <w:numPr>
                <w:ilvl w:val="0"/>
                <w:numId w:val="96"/>
              </w:numPr>
              <w:rPr>
                <w:rFonts w:ascii="Arial" w:hAnsi="Arial" w:cs="Arial"/>
                <w:color w:val="800080"/>
                <w:sz w:val="18"/>
                <w:szCs w:val="18"/>
              </w:rPr>
            </w:pPr>
            <w:r w:rsidRPr="006048B8">
              <w:rPr>
                <w:rFonts w:ascii="Arial" w:hAnsi="Arial" w:cs="Arial"/>
                <w:color w:val="800080"/>
                <w:sz w:val="18"/>
                <w:szCs w:val="18"/>
              </w:rPr>
              <w:t>When the Graticule Line latitude is between [7</w:t>
            </w:r>
            <w:ins w:id="91" w:author="BENCHERIF Maher" w:date="2020-07-16T20:40:00Z">
              <w:r w:rsidR="006C779B">
                <w:rPr>
                  <w:rFonts w:ascii="Arial" w:hAnsi="Arial" w:cs="Arial"/>
                  <w:color w:val="800080"/>
                  <w:sz w:val="18"/>
                  <w:szCs w:val="18"/>
                </w:rPr>
                <w:t>1</w:t>
              </w:r>
            </w:ins>
            <w:del w:id="92" w:author="BENCHERIF Maher" w:date="2020-07-16T20:40:00Z">
              <w:r w:rsidRPr="006048B8" w:rsidDel="006C779B">
                <w:rPr>
                  <w:rFonts w:ascii="Arial" w:hAnsi="Arial" w:cs="Arial"/>
                  <w:color w:val="800080"/>
                  <w:sz w:val="18"/>
                  <w:szCs w:val="18"/>
                </w:rPr>
                <w:delText>2</w:delText>
              </w:r>
            </w:del>
            <w:r w:rsidRPr="006048B8">
              <w:rPr>
                <w:rFonts w:ascii="Arial" w:hAnsi="Arial" w:cs="Arial"/>
                <w:color w:val="800080"/>
                <w:sz w:val="18"/>
                <w:szCs w:val="18"/>
              </w:rPr>
              <w:t>; -7</w:t>
            </w:r>
            <w:ins w:id="93" w:author="BENCHERIF Maher" w:date="2020-07-16T20:40:00Z">
              <w:r w:rsidR="006C779B">
                <w:rPr>
                  <w:rFonts w:ascii="Arial" w:hAnsi="Arial" w:cs="Arial"/>
                  <w:color w:val="800080"/>
                  <w:sz w:val="18"/>
                  <w:szCs w:val="18"/>
                </w:rPr>
                <w:t>1</w:t>
              </w:r>
            </w:ins>
            <w:del w:id="94" w:author="BENCHERIF Maher" w:date="2020-07-16T20:40:00Z">
              <w:r w:rsidRPr="006048B8" w:rsidDel="006C779B">
                <w:rPr>
                  <w:rFonts w:ascii="Arial" w:hAnsi="Arial" w:cs="Arial"/>
                  <w:color w:val="800080"/>
                  <w:sz w:val="18"/>
                  <w:szCs w:val="18"/>
                </w:rPr>
                <w:delText>2</w:delText>
              </w:r>
            </w:del>
            <w:r w:rsidRPr="006048B8">
              <w:rPr>
                <w:rFonts w:ascii="Arial" w:hAnsi="Arial" w:cs="Arial"/>
                <w:color w:val="800080"/>
                <w:sz w:val="18"/>
                <w:szCs w:val="18"/>
              </w:rPr>
              <w:t xml:space="preserve"> ] then graticule lines for longitude have to be provided by 1° interval, startin</w:t>
            </w:r>
            <w:r>
              <w:rPr>
                <w:rFonts w:ascii="Arial" w:hAnsi="Arial" w:cs="Arial"/>
                <w:color w:val="800080"/>
                <w:sz w:val="18"/>
                <w:szCs w:val="18"/>
              </w:rPr>
              <w:t>g from 0°-Greenwich longitude.</w:t>
            </w:r>
          </w:p>
          <w:p w:rsidR="006048B8" w:rsidRPr="006048B8" w:rsidRDefault="006048B8" w:rsidP="004B6AF4">
            <w:pPr>
              <w:pStyle w:val="Normalexigences"/>
              <w:numPr>
                <w:ilvl w:val="0"/>
                <w:numId w:val="96"/>
              </w:numPr>
              <w:rPr>
                <w:rFonts w:ascii="Arial" w:hAnsi="Arial" w:cs="Arial"/>
                <w:color w:val="800080"/>
                <w:sz w:val="18"/>
                <w:szCs w:val="18"/>
              </w:rPr>
            </w:pPr>
            <w:r w:rsidRPr="006048B8">
              <w:rPr>
                <w:rFonts w:ascii="Arial" w:hAnsi="Arial" w:cs="Arial"/>
                <w:color w:val="800080"/>
                <w:sz w:val="18"/>
                <w:szCs w:val="18"/>
              </w:rPr>
              <w:t>When the Graticule Line latitude is between [7</w:t>
            </w:r>
            <w:ins w:id="95" w:author="BENCHERIF Maher" w:date="2020-07-16T20:43:00Z">
              <w:r w:rsidR="006C779B">
                <w:rPr>
                  <w:rFonts w:ascii="Arial" w:hAnsi="Arial" w:cs="Arial"/>
                  <w:color w:val="800080"/>
                  <w:sz w:val="18"/>
                  <w:szCs w:val="18"/>
                </w:rPr>
                <w:t>1</w:t>
              </w:r>
            </w:ins>
            <w:del w:id="96" w:author="BENCHERIF Maher" w:date="2020-07-16T20:43:00Z">
              <w:r w:rsidRPr="006048B8" w:rsidDel="006C779B">
                <w:rPr>
                  <w:rFonts w:ascii="Arial" w:hAnsi="Arial" w:cs="Arial"/>
                  <w:color w:val="800080"/>
                  <w:sz w:val="18"/>
                  <w:szCs w:val="18"/>
                </w:rPr>
                <w:delText>2</w:delText>
              </w:r>
            </w:del>
            <w:r w:rsidRPr="006048B8">
              <w:rPr>
                <w:rFonts w:ascii="Arial" w:hAnsi="Arial" w:cs="Arial"/>
                <w:color w:val="800080"/>
                <w:sz w:val="18"/>
                <w:szCs w:val="18"/>
              </w:rPr>
              <w:t xml:space="preserve"> ; 81] and [-7</w:t>
            </w:r>
            <w:ins w:id="97" w:author="BENCHERIF Maher" w:date="2020-07-16T20:43:00Z">
              <w:r w:rsidR="006C779B">
                <w:rPr>
                  <w:rFonts w:ascii="Arial" w:hAnsi="Arial" w:cs="Arial"/>
                  <w:color w:val="800080"/>
                  <w:sz w:val="18"/>
                  <w:szCs w:val="18"/>
                </w:rPr>
                <w:t>1</w:t>
              </w:r>
            </w:ins>
            <w:del w:id="98" w:author="BENCHERIF Maher" w:date="2020-07-16T20:43:00Z">
              <w:r w:rsidRPr="006048B8" w:rsidDel="006C779B">
                <w:rPr>
                  <w:rFonts w:ascii="Arial" w:hAnsi="Arial" w:cs="Arial"/>
                  <w:color w:val="800080"/>
                  <w:sz w:val="18"/>
                  <w:szCs w:val="18"/>
                </w:rPr>
                <w:delText>2</w:delText>
              </w:r>
            </w:del>
            <w:r w:rsidRPr="006048B8">
              <w:rPr>
                <w:rFonts w:ascii="Arial" w:hAnsi="Arial" w:cs="Arial"/>
                <w:color w:val="800080"/>
                <w:sz w:val="18"/>
                <w:szCs w:val="18"/>
              </w:rPr>
              <w:t xml:space="preserve"> ; -81] then graticule lines for longitude have to be provided by  2° interval, starti</w:t>
            </w:r>
            <w:r>
              <w:rPr>
                <w:rFonts w:ascii="Arial" w:hAnsi="Arial" w:cs="Arial"/>
                <w:color w:val="800080"/>
                <w:sz w:val="18"/>
                <w:szCs w:val="18"/>
              </w:rPr>
              <w:t>ng from 0°-Greenwich longitude.</w:t>
            </w:r>
          </w:p>
          <w:p w:rsidR="006048B8" w:rsidRPr="006048B8" w:rsidRDefault="006048B8" w:rsidP="004B6AF4">
            <w:pPr>
              <w:pStyle w:val="Normalexigences"/>
              <w:numPr>
                <w:ilvl w:val="0"/>
                <w:numId w:val="96"/>
              </w:numPr>
              <w:rPr>
                <w:rFonts w:ascii="Arial" w:hAnsi="Arial" w:cs="Arial"/>
                <w:color w:val="800080"/>
                <w:sz w:val="18"/>
                <w:szCs w:val="18"/>
              </w:rPr>
            </w:pPr>
            <w:r w:rsidRPr="006048B8">
              <w:rPr>
                <w:rFonts w:ascii="Arial" w:hAnsi="Arial" w:cs="Arial"/>
                <w:color w:val="800080"/>
                <w:sz w:val="18"/>
                <w:szCs w:val="18"/>
              </w:rPr>
              <w:t>When the Graticule Line latitude is between [81 ; 85] and [-81 ; -85] then graticule lines for longitude have to be provided by  4° linterval, starti</w:t>
            </w:r>
            <w:r>
              <w:rPr>
                <w:rFonts w:ascii="Arial" w:hAnsi="Arial" w:cs="Arial"/>
                <w:color w:val="800080"/>
                <w:sz w:val="18"/>
                <w:szCs w:val="18"/>
              </w:rPr>
              <w:t>ng from 0°-Greenwich longitude.</w:t>
            </w:r>
          </w:p>
          <w:p w:rsidR="006048B8" w:rsidRPr="006048B8" w:rsidRDefault="006048B8" w:rsidP="004B6AF4">
            <w:pPr>
              <w:pStyle w:val="Normalexigences"/>
              <w:numPr>
                <w:ilvl w:val="0"/>
                <w:numId w:val="96"/>
              </w:numPr>
              <w:rPr>
                <w:rFonts w:ascii="Arial" w:hAnsi="Arial" w:cs="Arial"/>
                <w:color w:val="800080"/>
                <w:sz w:val="18"/>
                <w:szCs w:val="18"/>
              </w:rPr>
            </w:pPr>
            <w:r w:rsidRPr="006048B8">
              <w:rPr>
                <w:rFonts w:ascii="Arial" w:hAnsi="Arial" w:cs="Arial"/>
                <w:color w:val="800080"/>
                <w:sz w:val="18"/>
                <w:szCs w:val="18"/>
              </w:rPr>
              <w:t>When the Graticule Line latitude is between [85 ; 89] and [-85 ; -89] then graticule lines for longitude have to be provided by 12° linterval, starti</w:t>
            </w:r>
            <w:r>
              <w:rPr>
                <w:rFonts w:ascii="Arial" w:hAnsi="Arial" w:cs="Arial"/>
                <w:color w:val="800080"/>
                <w:sz w:val="18"/>
                <w:szCs w:val="18"/>
              </w:rPr>
              <w:t>ng from 0°-Greenwich longitude.</w:t>
            </w:r>
          </w:p>
          <w:p w:rsidR="006048B8" w:rsidRPr="006048B8" w:rsidRDefault="006048B8" w:rsidP="004B6AF4">
            <w:pPr>
              <w:pStyle w:val="Normalexigences"/>
              <w:numPr>
                <w:ilvl w:val="0"/>
                <w:numId w:val="96"/>
              </w:numPr>
              <w:rPr>
                <w:rFonts w:ascii="Arial" w:hAnsi="Arial" w:cs="Arial"/>
                <w:color w:val="800080"/>
                <w:sz w:val="18"/>
                <w:szCs w:val="18"/>
              </w:rPr>
            </w:pPr>
            <w:r w:rsidRPr="006048B8">
              <w:rPr>
                <w:rFonts w:ascii="Arial" w:hAnsi="Arial" w:cs="Arial"/>
                <w:color w:val="800080"/>
                <w:sz w:val="18"/>
                <w:szCs w:val="18"/>
              </w:rPr>
              <w:t>When the Graticule Line latitude is between [89 ; 90] and [-89 ; -90]  then graticule lines for longitude have to be provided by 24° linterval, starting from -12° to have Greenwich centered at -12° to +12°.</w:t>
            </w:r>
          </w:p>
          <w:p w:rsidR="006048B8" w:rsidRPr="00862983" w:rsidRDefault="006048B8" w:rsidP="0007624B">
            <w:pPr>
              <w:pStyle w:val="Normalexigences"/>
              <w:ind w:left="0"/>
              <w:rPr>
                <w:rFonts w:ascii="Arial" w:hAnsi="Arial" w:cs="Arial"/>
                <w:color w:val="800080"/>
                <w:sz w:val="18"/>
                <w:szCs w:val="18"/>
              </w:rPr>
            </w:pPr>
            <w:r w:rsidRPr="006048B8">
              <w:rPr>
                <w:rFonts w:ascii="Arial" w:hAnsi="Arial" w:cs="Arial"/>
                <w:color w:val="800080"/>
                <w:sz w:val="18"/>
                <w:szCs w:val="18"/>
              </w:rPr>
              <w:t xml:space="preserve">In addition, when graticule line geometry is created, it has to be divided into several segments </w:t>
            </w:r>
            <w:del w:id="99" w:author="BENCHERIF Maher" w:date="2020-07-17T12:00:00Z">
              <w:r w:rsidRPr="006048B8" w:rsidDel="0007624B">
                <w:rPr>
                  <w:rFonts w:ascii="Arial" w:hAnsi="Arial" w:cs="Arial"/>
                  <w:color w:val="800080"/>
                  <w:sz w:val="18"/>
                  <w:szCs w:val="18"/>
                </w:rPr>
                <w:delText xml:space="preserve">with </w:delText>
              </w:r>
            </w:del>
            <w:ins w:id="100" w:author="BENCHERIF Maher" w:date="2020-07-17T12:00:00Z">
              <w:r w:rsidR="0007624B" w:rsidRPr="006048B8">
                <w:rPr>
                  <w:rFonts w:ascii="Arial" w:hAnsi="Arial" w:cs="Arial"/>
                  <w:color w:val="800080"/>
                  <w:sz w:val="18"/>
                  <w:szCs w:val="18"/>
                </w:rPr>
                <w:t>w</w:t>
              </w:r>
              <w:r w:rsidR="0007624B">
                <w:rPr>
                  <w:rFonts w:ascii="Arial" w:hAnsi="Arial" w:cs="Arial"/>
                  <w:color w:val="800080"/>
                  <w:sz w:val="18"/>
                  <w:szCs w:val="18"/>
                </w:rPr>
                <w:t>hose</w:t>
              </w:r>
              <w:r w:rsidR="0007624B" w:rsidRPr="006048B8">
                <w:rPr>
                  <w:rFonts w:ascii="Arial" w:hAnsi="Arial" w:cs="Arial"/>
                  <w:color w:val="800080"/>
                  <w:sz w:val="18"/>
                  <w:szCs w:val="18"/>
                </w:rPr>
                <w:t xml:space="preserve"> </w:t>
              </w:r>
            </w:ins>
            <w:del w:id="101" w:author="BENCHERIF Maher" w:date="2020-07-17T11:57:00Z">
              <w:r w:rsidRPr="006048B8" w:rsidDel="0007624B">
                <w:rPr>
                  <w:rFonts w:ascii="Arial" w:hAnsi="Arial" w:cs="Arial"/>
                  <w:color w:val="800080"/>
                  <w:sz w:val="18"/>
                  <w:szCs w:val="18"/>
                </w:rPr>
                <w:delText>a maximum length of 1000 km</w:delText>
              </w:r>
            </w:del>
            <w:del w:id="102" w:author="BENCHERIF Maher" w:date="2020-07-16T21:36:00Z">
              <w:r w:rsidRPr="006048B8" w:rsidDel="000D742A">
                <w:rPr>
                  <w:rFonts w:ascii="Arial" w:hAnsi="Arial" w:cs="Arial"/>
                  <w:color w:val="800080"/>
                  <w:sz w:val="18"/>
                  <w:szCs w:val="18"/>
                </w:rPr>
                <w:delText xml:space="preserve">, </w:delText>
              </w:r>
            </w:del>
            <w:ins w:id="103" w:author="BENCHERIF Maher" w:date="2020-07-16T21:36:00Z">
              <w:r w:rsidR="0007624B">
                <w:rPr>
                  <w:rFonts w:ascii="Arial" w:hAnsi="Arial" w:cs="Arial"/>
                  <w:color w:val="800080"/>
                  <w:sz w:val="18"/>
                  <w:szCs w:val="18"/>
                </w:rPr>
                <w:t>length correspond</w:t>
              </w:r>
            </w:ins>
            <w:ins w:id="104" w:author="BENCHERIF Maher" w:date="2020-07-17T12:00:00Z">
              <w:r w:rsidR="0007624B">
                <w:rPr>
                  <w:rFonts w:ascii="Arial" w:hAnsi="Arial" w:cs="Arial"/>
                  <w:color w:val="800080"/>
                  <w:sz w:val="18"/>
                  <w:szCs w:val="18"/>
                </w:rPr>
                <w:t>s</w:t>
              </w:r>
            </w:ins>
            <w:ins w:id="105" w:author="BENCHERIF Maher" w:date="2020-07-16T21:36:00Z">
              <w:r w:rsidR="000D742A">
                <w:rPr>
                  <w:rFonts w:ascii="Arial" w:hAnsi="Arial" w:cs="Arial"/>
                  <w:color w:val="800080"/>
                  <w:sz w:val="18"/>
                  <w:szCs w:val="18"/>
                </w:rPr>
                <w:t xml:space="preserve"> to a section of 10 degrees</w:t>
              </w:r>
              <w:r w:rsidR="0007624B">
                <w:rPr>
                  <w:rFonts w:ascii="Arial" w:hAnsi="Arial" w:cs="Arial"/>
                  <w:color w:val="800080"/>
                  <w:sz w:val="18"/>
                  <w:szCs w:val="18"/>
                </w:rPr>
                <w:t xml:space="preserve"> </w:t>
              </w:r>
            </w:ins>
            <w:r w:rsidRPr="006048B8">
              <w:rPr>
                <w:rFonts w:ascii="Arial" w:hAnsi="Arial" w:cs="Arial"/>
                <w:color w:val="800080"/>
                <w:sz w:val="18"/>
                <w:szCs w:val="18"/>
              </w:rPr>
              <w:t>whatever latitude or longitude ones.</w:t>
            </w:r>
            <w:ins w:id="106" w:author="BENCHERIF Maher" w:date="2020-07-16T21:30:00Z">
              <w:r w:rsidR="000D742A">
                <w:rPr>
                  <w:rFonts w:ascii="Arial" w:hAnsi="Arial" w:cs="Arial"/>
                  <w:color w:val="800080"/>
                  <w:sz w:val="18"/>
                  <w:szCs w:val="18"/>
                </w:rPr>
                <w:t xml:space="preserve"> </w:t>
              </w:r>
            </w:ins>
          </w:p>
        </w:tc>
        <w:tc>
          <w:tcPr>
            <w:tcW w:w="1276" w:type="dxa"/>
            <w:tcBorders>
              <w:top w:val="single" w:sz="4" w:space="0" w:color="auto"/>
              <w:left w:val="single" w:sz="4" w:space="0" w:color="auto"/>
              <w:bottom w:val="single" w:sz="4" w:space="0" w:color="auto"/>
              <w:right w:val="single" w:sz="4" w:space="0" w:color="auto"/>
            </w:tcBorders>
            <w:vAlign w:val="center"/>
          </w:tcPr>
          <w:p w:rsidR="002A23E3" w:rsidRDefault="006048B8" w:rsidP="00FD5BE7">
            <w:pPr>
              <w:pStyle w:val="Normalexigences"/>
              <w:ind w:left="0"/>
              <w:jc w:val="center"/>
              <w:rPr>
                <w:rFonts w:ascii="Arial" w:hAnsi="Arial" w:cs="Arial"/>
                <w:color w:val="800080"/>
                <w:sz w:val="18"/>
                <w:szCs w:val="18"/>
              </w:rPr>
            </w:pPr>
            <w:r>
              <w:rPr>
                <w:rFonts w:ascii="Arial" w:hAnsi="Arial" w:cs="Arial"/>
                <w:color w:val="800080"/>
                <w:sz w:val="18"/>
                <w:szCs w:val="18"/>
              </w:rPr>
              <w:t>#MD-556</w:t>
            </w:r>
          </w:p>
          <w:p w:rsidR="006048B8" w:rsidRDefault="006048B8" w:rsidP="00FD5BE7">
            <w:pPr>
              <w:pStyle w:val="Normalexigences"/>
              <w:ind w:left="0"/>
              <w:jc w:val="center"/>
              <w:rPr>
                <w:rFonts w:ascii="Arial" w:hAnsi="Arial" w:cs="Arial"/>
                <w:color w:val="800080"/>
                <w:sz w:val="18"/>
                <w:szCs w:val="18"/>
              </w:rPr>
            </w:pPr>
            <w:r>
              <w:rPr>
                <w:rFonts w:ascii="Arial" w:hAnsi="Arial" w:cs="Arial"/>
                <w:color w:val="800080"/>
                <w:sz w:val="18"/>
                <w:szCs w:val="18"/>
              </w:rPr>
              <w:t>#MD-564</w:t>
            </w:r>
          </w:p>
          <w:p w:rsidR="006048B8" w:rsidRDefault="006048B8" w:rsidP="00FD5BE7">
            <w:pPr>
              <w:pStyle w:val="Normalexigences"/>
              <w:ind w:left="0"/>
              <w:jc w:val="center"/>
              <w:rPr>
                <w:rFonts w:ascii="Arial" w:hAnsi="Arial" w:cs="Arial"/>
                <w:color w:val="800080"/>
                <w:sz w:val="18"/>
                <w:szCs w:val="18"/>
              </w:rPr>
            </w:pPr>
            <w:r>
              <w:rPr>
                <w:rFonts w:ascii="Arial" w:hAnsi="Arial" w:cs="Arial"/>
                <w:color w:val="800080"/>
                <w:sz w:val="18"/>
                <w:szCs w:val="18"/>
              </w:rPr>
              <w:t>#MD-559</w:t>
            </w:r>
          </w:p>
          <w:p w:rsidR="000370DC" w:rsidRDefault="000370DC" w:rsidP="00FD5BE7">
            <w:pPr>
              <w:pStyle w:val="Normalexigences"/>
              <w:ind w:left="0"/>
              <w:jc w:val="center"/>
              <w:rPr>
                <w:ins w:id="107" w:author="BENCHERIF Maher" w:date="2020-07-16T21:33:00Z"/>
                <w:rFonts w:ascii="Arial" w:hAnsi="Arial" w:cs="Arial"/>
                <w:color w:val="800080"/>
                <w:sz w:val="18"/>
                <w:szCs w:val="18"/>
              </w:rPr>
            </w:pPr>
            <w:r>
              <w:rPr>
                <w:rFonts w:ascii="Arial" w:hAnsi="Arial" w:cs="Arial"/>
                <w:color w:val="800080"/>
                <w:sz w:val="18"/>
                <w:szCs w:val="18"/>
              </w:rPr>
              <w:t>#MD-502</w:t>
            </w:r>
          </w:p>
          <w:p w:rsidR="000D742A" w:rsidRDefault="000D742A" w:rsidP="00FD5BE7">
            <w:pPr>
              <w:pStyle w:val="Normalexigences"/>
              <w:ind w:left="0"/>
              <w:jc w:val="center"/>
              <w:rPr>
                <w:rFonts w:ascii="Arial" w:hAnsi="Arial" w:cs="Arial"/>
                <w:color w:val="800080"/>
                <w:sz w:val="18"/>
                <w:szCs w:val="18"/>
              </w:rPr>
            </w:pPr>
            <w:ins w:id="108" w:author="BENCHERIF Maher" w:date="2020-07-16T21:33:00Z">
              <w:r>
                <w:rPr>
                  <w:rFonts w:ascii="Arial" w:hAnsi="Arial" w:cs="Arial"/>
                  <w:color w:val="800080"/>
                  <w:sz w:val="18"/>
                  <w:szCs w:val="18"/>
                </w:rPr>
                <w:t>#MD-580</w:t>
              </w:r>
            </w:ins>
          </w:p>
        </w:tc>
      </w:tr>
      <w:bookmarkEnd w:id="90"/>
    </w:tbl>
    <w:p w:rsidR="00862983" w:rsidRPr="000C1AE9" w:rsidRDefault="00862983" w:rsidP="009536F7"/>
    <w:p w:rsidR="009536F7" w:rsidRPr="00A617C0" w:rsidRDefault="009536F7" w:rsidP="009536F7">
      <w:pPr>
        <w:pStyle w:val="Titre4"/>
        <w:numPr>
          <w:ilvl w:val="3"/>
          <w:numId w:val="8"/>
        </w:numPr>
        <w:spacing w:before="120" w:line="240" w:lineRule="auto"/>
        <w:ind w:left="2704"/>
        <w:jc w:val="left"/>
      </w:pPr>
      <w:r>
        <w:lastRenderedPageBreak/>
        <w:t>Product map sample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SD-ALB-DYF-050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Dynamo Product Map</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ADB2DYNAMO</w:t>
            </w:r>
          </w:p>
        </w:tc>
        <w:tc>
          <w:tcPr>
            <w:tcW w:w="5811" w:type="dxa"/>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 xml:space="preserve">Product map sample for dynamo façade: see ADB2DYNAMO.xml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#23.2-04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#25.2-01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#25.2-02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#MD64-179</w:t>
            </w:r>
          </w:p>
        </w:tc>
      </w:tr>
      <w:tr w:rsidR="00183FF4" w:rsidTr="009536F7">
        <w:trPr>
          <w:cantSplit/>
          <w:trHeight w:val="373"/>
        </w:trPr>
        <w:tc>
          <w:tcPr>
            <w:tcW w:w="1809" w:type="dxa"/>
            <w:vAlign w:val="center"/>
          </w:tcPr>
          <w:p w:rsidR="00183FF4" w:rsidRPr="00697549" w:rsidRDefault="00183FF4" w:rsidP="00183FF4">
            <w:pPr>
              <w:pStyle w:val="ReqID"/>
              <w:jc w:val="center"/>
              <w:rPr>
                <w:rFonts w:ascii="Arial" w:hAnsi="Arial" w:cs="Arial"/>
                <w:szCs w:val="18"/>
              </w:rPr>
            </w:pPr>
            <w:r w:rsidRPr="00697549">
              <w:rPr>
                <w:rFonts w:ascii="Arial" w:hAnsi="Arial" w:cs="Arial"/>
                <w:szCs w:val="18"/>
              </w:rPr>
              <w:t>SD-ALB-DYF-055</w:t>
            </w:r>
          </w:p>
        </w:tc>
        <w:tc>
          <w:tcPr>
            <w:tcW w:w="1560" w:type="dxa"/>
            <w:vAlign w:val="center"/>
          </w:tcPr>
          <w:p w:rsidR="00183FF4" w:rsidRPr="00697549" w:rsidRDefault="00183FF4" w:rsidP="00183FF4">
            <w:pPr>
              <w:pStyle w:val="Cellulejustifi"/>
              <w:jc w:val="center"/>
              <w:rPr>
                <w:rFonts w:ascii="Arial" w:hAnsi="Arial" w:cs="Arial"/>
                <w:color w:val="800080"/>
                <w:sz w:val="18"/>
                <w:szCs w:val="18"/>
              </w:rPr>
            </w:pPr>
            <w:r w:rsidRPr="00697549">
              <w:rPr>
                <w:rFonts w:ascii="Arial" w:hAnsi="Arial" w:cs="Arial"/>
                <w:color w:val="800080"/>
                <w:sz w:val="18"/>
                <w:szCs w:val="18"/>
              </w:rPr>
              <w:t>Dynamo Product Map</w:t>
            </w:r>
          </w:p>
          <w:p w:rsidR="00183FF4" w:rsidRPr="00697549" w:rsidRDefault="00183FF4" w:rsidP="00183FF4">
            <w:pPr>
              <w:pStyle w:val="Cellulejustifi"/>
              <w:jc w:val="center"/>
              <w:rPr>
                <w:rFonts w:ascii="Arial" w:hAnsi="Arial" w:cs="Arial"/>
                <w:color w:val="800080"/>
                <w:sz w:val="18"/>
                <w:szCs w:val="18"/>
              </w:rPr>
            </w:pPr>
            <w:r w:rsidRPr="00697549">
              <w:rPr>
                <w:rFonts w:ascii="Arial" w:hAnsi="Arial" w:cs="Arial"/>
                <w:color w:val="800080"/>
                <w:sz w:val="18"/>
                <w:szCs w:val="18"/>
              </w:rPr>
              <w:t>ENR2DYNAMO</w:t>
            </w:r>
          </w:p>
        </w:tc>
        <w:tc>
          <w:tcPr>
            <w:tcW w:w="5811" w:type="dxa"/>
          </w:tcPr>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Product map sample for dynamo façade:see ENR2DYNAMO.xml</w:t>
            </w:r>
          </w:p>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Table : Airports, Runways, Thresholds, ControlledAirspaces,</w:t>
            </w:r>
            <w:r>
              <w:rPr>
                <w:rFonts w:ascii="Arial" w:hAnsi="Arial" w:cs="Arial"/>
                <w:color w:val="800080"/>
                <w:sz w:val="18"/>
                <w:szCs w:val="18"/>
              </w:rPr>
              <w:t xml:space="preserve"> CommunicationAreas, </w:t>
            </w:r>
            <w:r w:rsidRPr="00697549">
              <w:rPr>
                <w:rFonts w:ascii="Arial" w:hAnsi="Arial" w:cs="Arial"/>
                <w:color w:val="800080"/>
                <w:sz w:val="18"/>
                <w:szCs w:val="18"/>
              </w:rPr>
              <w:t>FirUirPol,</w:t>
            </w:r>
            <w:r>
              <w:rPr>
                <w:rFonts w:ascii="Arial" w:hAnsi="Arial" w:cs="Arial"/>
                <w:color w:val="800080"/>
                <w:sz w:val="18"/>
                <w:szCs w:val="18"/>
              </w:rPr>
              <w:t xml:space="preserve"> RestrictiveAirspaces,</w:t>
            </w:r>
            <w:r w:rsidRPr="00697549">
              <w:rPr>
                <w:rFonts w:ascii="Arial" w:hAnsi="Arial" w:cs="Arial"/>
                <w:color w:val="800080"/>
                <w:sz w:val="18"/>
                <w:szCs w:val="18"/>
              </w:rPr>
              <w:t xml:space="preserve"> Waypoints, Navaids, AirwaySegment</w:t>
            </w:r>
            <w:r>
              <w:rPr>
                <w:rFonts w:ascii="Arial" w:hAnsi="Arial" w:cs="Arial"/>
                <w:color w:val="800080"/>
                <w:sz w:val="18"/>
                <w:szCs w:val="18"/>
              </w:rPr>
              <w:t>, CruisingTable,</w:t>
            </w:r>
            <w:r w:rsidRPr="00697549">
              <w:rPr>
                <w:rFonts w:ascii="Arial" w:hAnsi="Arial" w:cs="Arial"/>
                <w:color w:val="800080"/>
                <w:sz w:val="18"/>
                <w:szCs w:val="18"/>
              </w:rPr>
              <w:t xml:space="preserve"> MatchWaypointAirway</w:t>
            </w:r>
            <w:r>
              <w:rPr>
                <w:rFonts w:ascii="Arial" w:hAnsi="Arial" w:cs="Arial"/>
                <w:color w:val="800080"/>
                <w:sz w:val="18"/>
                <w:szCs w:val="18"/>
              </w:rPr>
              <w:t>, COP, EnrouteHoldings</w:t>
            </w:r>
            <w:r w:rsidR="00FD5BE7">
              <w:rPr>
                <w:rFonts w:ascii="Arial" w:hAnsi="Arial" w:cs="Arial"/>
                <w:color w:val="800080"/>
                <w:sz w:val="18"/>
                <w:szCs w:val="18"/>
              </w:rPr>
              <w:t>, AirportCommunications</w:t>
            </w:r>
            <w:r w:rsidR="007D5B67">
              <w:rPr>
                <w:rFonts w:ascii="Arial" w:hAnsi="Arial" w:cs="Arial"/>
                <w:color w:val="800080"/>
                <w:sz w:val="18"/>
                <w:szCs w:val="18"/>
              </w:rPr>
              <w:t>, EnrouteCommunications</w:t>
            </w:r>
          </w:p>
          <w:p w:rsidR="00183FF4" w:rsidRPr="00697549" w:rsidRDefault="00183FF4" w:rsidP="00183FF4">
            <w:pPr>
              <w:pStyle w:val="Normalexigences"/>
              <w:ind w:left="0"/>
              <w:jc w:val="center"/>
              <w:rPr>
                <w:rFonts w:ascii="Arial" w:hAnsi="Arial" w:cs="Arial"/>
                <w:color w:val="800080"/>
                <w:sz w:val="18"/>
                <w:szCs w:val="18"/>
              </w:rPr>
            </w:pPr>
          </w:p>
        </w:tc>
        <w:tc>
          <w:tcPr>
            <w:tcW w:w="1276" w:type="dxa"/>
            <w:vAlign w:val="center"/>
          </w:tcPr>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#MD-64</w:t>
            </w:r>
          </w:p>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#MD-92</w:t>
            </w:r>
          </w:p>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#MD-112</w:t>
            </w:r>
          </w:p>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#MD-133</w:t>
            </w:r>
          </w:p>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#MD-181</w:t>
            </w:r>
          </w:p>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#MD-201</w:t>
            </w:r>
          </w:p>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#MD-310</w:t>
            </w:r>
          </w:p>
          <w:p w:rsidR="00183FF4" w:rsidRPr="00697549"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#MD-347</w:t>
            </w:r>
          </w:p>
          <w:p w:rsidR="00183FF4" w:rsidRDefault="00183FF4" w:rsidP="00183FF4">
            <w:pPr>
              <w:pStyle w:val="Normalexigences"/>
              <w:ind w:left="0"/>
              <w:jc w:val="center"/>
              <w:rPr>
                <w:rFonts w:ascii="Arial" w:hAnsi="Arial" w:cs="Arial"/>
                <w:color w:val="800080"/>
                <w:sz w:val="18"/>
                <w:szCs w:val="18"/>
              </w:rPr>
            </w:pPr>
            <w:r w:rsidRPr="00697549">
              <w:rPr>
                <w:rFonts w:ascii="Arial" w:hAnsi="Arial" w:cs="Arial"/>
                <w:color w:val="800080"/>
                <w:sz w:val="18"/>
                <w:szCs w:val="18"/>
              </w:rPr>
              <w:t>#MD-364</w:t>
            </w:r>
          </w:p>
          <w:p w:rsidR="00FD5BE7" w:rsidRDefault="00FD5BE7" w:rsidP="00183FF4">
            <w:pPr>
              <w:pStyle w:val="Normalexigences"/>
              <w:ind w:left="0"/>
              <w:jc w:val="center"/>
              <w:rPr>
                <w:rFonts w:ascii="Arial" w:hAnsi="Arial" w:cs="Arial"/>
                <w:color w:val="800080"/>
                <w:sz w:val="18"/>
                <w:szCs w:val="18"/>
              </w:rPr>
            </w:pPr>
            <w:r>
              <w:rPr>
                <w:rFonts w:ascii="Arial" w:hAnsi="Arial" w:cs="Arial"/>
                <w:color w:val="800080"/>
                <w:sz w:val="18"/>
                <w:szCs w:val="18"/>
              </w:rPr>
              <w:t>#MD-414</w:t>
            </w:r>
          </w:p>
          <w:p w:rsidR="007D5B67" w:rsidRPr="00697549" w:rsidRDefault="007D5B67" w:rsidP="00183FF4">
            <w:pPr>
              <w:pStyle w:val="Normalexigences"/>
              <w:ind w:left="0"/>
              <w:jc w:val="center"/>
              <w:rPr>
                <w:rFonts w:ascii="Arial" w:hAnsi="Arial" w:cs="Arial"/>
                <w:color w:val="800080"/>
                <w:sz w:val="18"/>
                <w:szCs w:val="18"/>
              </w:rPr>
            </w:pPr>
            <w:r>
              <w:rPr>
                <w:rFonts w:ascii="Arial" w:hAnsi="Arial" w:cs="Arial"/>
                <w:color w:val="800080"/>
                <w:sz w:val="18"/>
                <w:szCs w:val="18"/>
              </w:rPr>
              <w:t>#MD-526</w:t>
            </w:r>
          </w:p>
        </w:tc>
      </w:tr>
    </w:tbl>
    <w:p w:rsidR="00317A8B" w:rsidRDefault="00317A8B" w:rsidP="002A23E3">
      <w:pPr>
        <w:pStyle w:val="Titre3"/>
        <w:numPr>
          <w:ilvl w:val="2"/>
          <w:numId w:val="87"/>
        </w:numPr>
        <w:spacing w:before="120" w:line="240" w:lineRule="auto"/>
        <w:jc w:val="left"/>
      </w:pPr>
      <w:r>
        <w:lastRenderedPageBreak/>
        <w:t xml:space="preserve">TerrainElev </w:t>
      </w:r>
      <w:proofErr w:type="gramStart"/>
      <w:r>
        <w:t>And</w:t>
      </w:r>
      <w:proofErr w:type="gramEnd"/>
      <w:r>
        <w:t xml:space="preserve"> TerrainErr GeoTiff Conversion</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317A8B" w:rsidRPr="00976258" w:rsidTr="00317A8B">
        <w:trPr>
          <w:cantSplit/>
          <w:tblHeader/>
        </w:trPr>
        <w:tc>
          <w:tcPr>
            <w:tcW w:w="1809" w:type="dxa"/>
            <w:shd w:val="pct10" w:color="auto" w:fill="auto"/>
          </w:tcPr>
          <w:p w:rsidR="00317A8B" w:rsidRPr="00976258" w:rsidRDefault="00317A8B" w:rsidP="00317A8B">
            <w:pPr>
              <w:jc w:val="center"/>
              <w:rPr>
                <w:rStyle w:val="lev"/>
                <w:bCs w:val="0"/>
              </w:rPr>
            </w:pPr>
            <w:r w:rsidRPr="00976258">
              <w:rPr>
                <w:rStyle w:val="lev"/>
              </w:rPr>
              <w:t>ID</w:t>
            </w:r>
          </w:p>
        </w:tc>
        <w:tc>
          <w:tcPr>
            <w:tcW w:w="1560" w:type="dxa"/>
            <w:shd w:val="pct10" w:color="auto" w:fill="auto"/>
          </w:tcPr>
          <w:p w:rsidR="00317A8B" w:rsidRPr="00976258" w:rsidRDefault="00317A8B" w:rsidP="00317A8B">
            <w:pPr>
              <w:jc w:val="center"/>
              <w:rPr>
                <w:rStyle w:val="lev"/>
                <w:bCs w:val="0"/>
              </w:rPr>
            </w:pPr>
            <w:r w:rsidRPr="00976258">
              <w:rPr>
                <w:rStyle w:val="lev"/>
              </w:rPr>
              <w:t>Short title</w:t>
            </w:r>
          </w:p>
        </w:tc>
        <w:tc>
          <w:tcPr>
            <w:tcW w:w="5811" w:type="dxa"/>
            <w:shd w:val="pct10" w:color="auto" w:fill="auto"/>
          </w:tcPr>
          <w:p w:rsidR="00317A8B" w:rsidRPr="00976258" w:rsidRDefault="00317A8B" w:rsidP="00317A8B">
            <w:pPr>
              <w:jc w:val="center"/>
              <w:rPr>
                <w:rStyle w:val="lev"/>
                <w:bCs w:val="0"/>
              </w:rPr>
            </w:pPr>
            <w:r w:rsidRPr="00976258">
              <w:rPr>
                <w:rStyle w:val="lev"/>
              </w:rPr>
              <w:t>Description</w:t>
            </w:r>
          </w:p>
        </w:tc>
        <w:tc>
          <w:tcPr>
            <w:tcW w:w="1276" w:type="dxa"/>
            <w:shd w:val="pct10" w:color="auto" w:fill="auto"/>
          </w:tcPr>
          <w:p w:rsidR="00317A8B" w:rsidRPr="00976258" w:rsidRDefault="00317A8B" w:rsidP="00317A8B">
            <w:pPr>
              <w:jc w:val="center"/>
              <w:rPr>
                <w:rStyle w:val="lev"/>
                <w:bCs w:val="0"/>
              </w:rPr>
            </w:pPr>
            <w:r w:rsidRPr="00976258">
              <w:rPr>
                <w:rStyle w:val="lev"/>
              </w:rPr>
              <w:t>US</w:t>
            </w:r>
          </w:p>
        </w:tc>
      </w:tr>
      <w:tr w:rsidR="00317A8B" w:rsidRPr="00697549" w:rsidTr="00317A8B">
        <w:trPr>
          <w:cantSplit/>
          <w:trHeight w:val="373"/>
        </w:trPr>
        <w:tc>
          <w:tcPr>
            <w:tcW w:w="1809" w:type="dxa"/>
            <w:vAlign w:val="center"/>
          </w:tcPr>
          <w:p w:rsidR="00317A8B" w:rsidRPr="00697549" w:rsidRDefault="00317A8B" w:rsidP="00317A8B">
            <w:pPr>
              <w:pStyle w:val="ReqID"/>
              <w:jc w:val="center"/>
              <w:rPr>
                <w:rFonts w:ascii="Arial" w:hAnsi="Arial" w:cs="Arial"/>
                <w:szCs w:val="18"/>
              </w:rPr>
            </w:pPr>
            <w:r w:rsidRPr="00697549">
              <w:rPr>
                <w:rFonts w:ascii="Arial" w:hAnsi="Arial" w:cs="Arial"/>
                <w:szCs w:val="18"/>
              </w:rPr>
              <w:t>SD-ALB-</w:t>
            </w:r>
            <w:r>
              <w:rPr>
                <w:rFonts w:ascii="Arial" w:hAnsi="Arial" w:cs="Arial"/>
                <w:szCs w:val="18"/>
              </w:rPr>
              <w:t>GEC</w:t>
            </w:r>
            <w:r w:rsidRPr="00697549">
              <w:rPr>
                <w:rFonts w:ascii="Arial" w:hAnsi="Arial" w:cs="Arial"/>
                <w:szCs w:val="18"/>
              </w:rPr>
              <w:t>-010</w:t>
            </w:r>
          </w:p>
        </w:tc>
        <w:tc>
          <w:tcPr>
            <w:tcW w:w="1560" w:type="dxa"/>
            <w:vAlign w:val="center"/>
          </w:tcPr>
          <w:p w:rsidR="00317A8B" w:rsidRPr="00697549" w:rsidRDefault="00317A8B" w:rsidP="00317A8B">
            <w:pPr>
              <w:pStyle w:val="Cellulejustifi"/>
              <w:jc w:val="center"/>
              <w:rPr>
                <w:rFonts w:ascii="Arial" w:hAnsi="Arial" w:cs="Arial"/>
                <w:color w:val="800080"/>
                <w:sz w:val="18"/>
                <w:szCs w:val="18"/>
              </w:rPr>
            </w:pPr>
            <w:r w:rsidRPr="00317A8B">
              <w:rPr>
                <w:rFonts w:ascii="Arial" w:hAnsi="Arial" w:cs="Arial"/>
                <w:color w:val="800080"/>
                <w:sz w:val="18"/>
                <w:szCs w:val="18"/>
              </w:rPr>
              <w:t>Create TerrainElev file in GeoTiff format</w:t>
            </w:r>
          </w:p>
        </w:tc>
        <w:tc>
          <w:tcPr>
            <w:tcW w:w="5811" w:type="dxa"/>
          </w:tcPr>
          <w:p w:rsidR="00125C3E" w:rsidRPr="00125C3E" w:rsidRDefault="00125C3E" w:rsidP="00125C3E">
            <w:pPr>
              <w:pStyle w:val="Normalexigences"/>
              <w:rPr>
                <w:rFonts w:ascii="Arial" w:hAnsi="Arial" w:cs="Arial"/>
                <w:color w:val="800080"/>
                <w:sz w:val="18"/>
                <w:szCs w:val="18"/>
              </w:rPr>
            </w:pPr>
            <w:r>
              <w:rPr>
                <w:rFonts w:ascii="Arial" w:hAnsi="Arial" w:cs="Arial"/>
                <w:color w:val="800080"/>
                <w:sz w:val="18"/>
                <w:szCs w:val="18"/>
              </w:rPr>
              <w:t>T</w:t>
            </w:r>
            <w:r w:rsidRPr="00125C3E">
              <w:rPr>
                <w:rFonts w:ascii="Arial" w:hAnsi="Arial" w:cs="Arial"/>
                <w:color w:val="800080"/>
                <w:sz w:val="18"/>
                <w:szCs w:val="18"/>
              </w:rPr>
              <w:t>he TerrainElev GeoTIFF contain elevation as specified below:</w:t>
            </w:r>
          </w:p>
          <w:p w:rsidR="00125C3E" w:rsidRPr="00125C3E" w:rsidRDefault="00125C3E" w:rsidP="002A23E3">
            <w:pPr>
              <w:pStyle w:val="Normalexigences"/>
              <w:numPr>
                <w:ilvl w:val="0"/>
                <w:numId w:val="86"/>
              </w:numPr>
              <w:rPr>
                <w:rFonts w:ascii="Arial" w:hAnsi="Arial" w:cs="Arial"/>
                <w:color w:val="800080"/>
                <w:sz w:val="18"/>
                <w:szCs w:val="18"/>
              </w:rPr>
            </w:pPr>
            <w:r w:rsidRPr="00125C3E">
              <w:rPr>
                <w:rFonts w:ascii="Arial" w:hAnsi="Arial" w:cs="Arial"/>
                <w:color w:val="800080"/>
                <w:sz w:val="18"/>
                <w:szCs w:val="18"/>
              </w:rPr>
              <w:t>Data has to be provided for each 30 arcsecond.</w:t>
            </w:r>
          </w:p>
          <w:p w:rsidR="00125C3E" w:rsidRPr="00125C3E" w:rsidRDefault="00125C3E" w:rsidP="002A23E3">
            <w:pPr>
              <w:pStyle w:val="Normalexigences"/>
              <w:numPr>
                <w:ilvl w:val="0"/>
                <w:numId w:val="86"/>
              </w:numPr>
              <w:rPr>
                <w:rFonts w:ascii="Arial" w:hAnsi="Arial" w:cs="Arial"/>
                <w:color w:val="800080"/>
                <w:sz w:val="18"/>
                <w:szCs w:val="18"/>
              </w:rPr>
            </w:pPr>
            <w:r w:rsidRPr="00125C3E">
              <w:rPr>
                <w:rFonts w:ascii="Arial" w:hAnsi="Arial" w:cs="Arial"/>
                <w:color w:val="800080"/>
                <w:sz w:val="18"/>
                <w:szCs w:val="18"/>
              </w:rPr>
              <w:t>Characteristics of the package</w:t>
            </w:r>
          </w:p>
          <w:p w:rsidR="00125C3E" w:rsidRPr="00125C3E" w:rsidRDefault="00125C3E" w:rsidP="002A23E3">
            <w:pPr>
              <w:pStyle w:val="Normalexigences"/>
              <w:numPr>
                <w:ilvl w:val="0"/>
                <w:numId w:val="88"/>
              </w:numPr>
              <w:rPr>
                <w:rFonts w:ascii="Arial" w:hAnsi="Arial" w:cs="Arial"/>
                <w:color w:val="800080"/>
                <w:sz w:val="18"/>
                <w:szCs w:val="18"/>
              </w:rPr>
            </w:pPr>
            <w:r w:rsidRPr="00125C3E">
              <w:rPr>
                <w:rFonts w:ascii="Arial" w:hAnsi="Arial" w:cs="Arial"/>
                <w:color w:val="800080"/>
                <w:sz w:val="18"/>
                <w:szCs w:val="18"/>
              </w:rPr>
              <w:t>COMPRESSION = PACKBITS</w:t>
            </w:r>
          </w:p>
          <w:p w:rsidR="00125C3E" w:rsidRPr="00125C3E" w:rsidRDefault="00125C3E" w:rsidP="002A23E3">
            <w:pPr>
              <w:pStyle w:val="Normalexigences"/>
              <w:numPr>
                <w:ilvl w:val="0"/>
                <w:numId w:val="88"/>
              </w:numPr>
              <w:rPr>
                <w:rFonts w:ascii="Arial" w:hAnsi="Arial" w:cs="Arial"/>
                <w:color w:val="800080"/>
                <w:sz w:val="18"/>
                <w:szCs w:val="18"/>
              </w:rPr>
            </w:pPr>
            <w:r w:rsidRPr="00125C3E">
              <w:rPr>
                <w:rFonts w:ascii="Arial" w:hAnsi="Arial" w:cs="Arial"/>
                <w:color w:val="800080"/>
                <w:sz w:val="18"/>
                <w:szCs w:val="18"/>
              </w:rPr>
              <w:t>Only one band in type Int16</w:t>
            </w:r>
          </w:p>
          <w:p w:rsidR="00125C3E" w:rsidRPr="00125C3E" w:rsidRDefault="00125C3E" w:rsidP="002A23E3">
            <w:pPr>
              <w:pStyle w:val="Normalexigences"/>
              <w:numPr>
                <w:ilvl w:val="0"/>
                <w:numId w:val="88"/>
              </w:numPr>
              <w:rPr>
                <w:rFonts w:ascii="Arial" w:hAnsi="Arial" w:cs="Arial"/>
                <w:color w:val="800080"/>
                <w:sz w:val="18"/>
                <w:szCs w:val="18"/>
              </w:rPr>
            </w:pPr>
            <w:r w:rsidRPr="00125C3E">
              <w:rPr>
                <w:rFonts w:ascii="Arial" w:hAnsi="Arial" w:cs="Arial"/>
                <w:color w:val="800080"/>
                <w:sz w:val="18"/>
                <w:szCs w:val="18"/>
              </w:rPr>
              <w:t>TILED = True</w:t>
            </w:r>
          </w:p>
          <w:p w:rsidR="00125C3E" w:rsidRPr="00125C3E" w:rsidRDefault="00125C3E" w:rsidP="002A23E3">
            <w:pPr>
              <w:pStyle w:val="Normalexigences"/>
              <w:numPr>
                <w:ilvl w:val="0"/>
                <w:numId w:val="88"/>
              </w:numPr>
              <w:rPr>
                <w:rFonts w:ascii="Arial" w:hAnsi="Arial" w:cs="Arial"/>
                <w:color w:val="800080"/>
                <w:sz w:val="18"/>
                <w:szCs w:val="18"/>
              </w:rPr>
            </w:pPr>
            <w:r w:rsidRPr="00125C3E">
              <w:rPr>
                <w:rFonts w:ascii="Arial" w:hAnsi="Arial" w:cs="Arial"/>
                <w:color w:val="800080"/>
                <w:sz w:val="18"/>
                <w:szCs w:val="18"/>
              </w:rPr>
              <w:t>Size = 43200x21600</w:t>
            </w:r>
          </w:p>
          <w:p w:rsidR="00125C3E" w:rsidRPr="00125C3E" w:rsidRDefault="00125C3E" w:rsidP="002A23E3">
            <w:pPr>
              <w:pStyle w:val="Normalexigences"/>
              <w:numPr>
                <w:ilvl w:val="0"/>
                <w:numId w:val="88"/>
              </w:numPr>
              <w:rPr>
                <w:rFonts w:ascii="Arial" w:hAnsi="Arial" w:cs="Arial"/>
                <w:color w:val="800080"/>
                <w:sz w:val="18"/>
                <w:szCs w:val="18"/>
              </w:rPr>
            </w:pPr>
            <w:r w:rsidRPr="00125C3E">
              <w:rPr>
                <w:rFonts w:ascii="Arial" w:hAnsi="Arial" w:cs="Arial"/>
                <w:color w:val="800080"/>
                <w:sz w:val="18"/>
                <w:szCs w:val="18"/>
              </w:rPr>
              <w:t>Overviews : 21600x10800, 10800x5400</w:t>
            </w:r>
          </w:p>
          <w:p w:rsidR="00125C3E" w:rsidRPr="00125C3E" w:rsidRDefault="00125C3E" w:rsidP="002A23E3">
            <w:pPr>
              <w:pStyle w:val="Normalexigences"/>
              <w:numPr>
                <w:ilvl w:val="0"/>
                <w:numId w:val="88"/>
              </w:numPr>
              <w:rPr>
                <w:rFonts w:ascii="Arial" w:hAnsi="Arial" w:cs="Arial"/>
                <w:color w:val="800080"/>
                <w:sz w:val="18"/>
                <w:szCs w:val="18"/>
              </w:rPr>
            </w:pPr>
            <w:r w:rsidRPr="00125C3E">
              <w:rPr>
                <w:rFonts w:ascii="Arial" w:hAnsi="Arial" w:cs="Arial"/>
                <w:color w:val="800080"/>
                <w:sz w:val="18"/>
                <w:szCs w:val="18"/>
              </w:rPr>
              <w:t>Coordinate system = WGS84</w:t>
            </w:r>
          </w:p>
          <w:p w:rsidR="00125C3E" w:rsidRPr="00125C3E" w:rsidRDefault="00125C3E" w:rsidP="002A23E3">
            <w:pPr>
              <w:pStyle w:val="Normalexigences"/>
              <w:numPr>
                <w:ilvl w:val="0"/>
                <w:numId w:val="86"/>
              </w:numPr>
              <w:rPr>
                <w:rFonts w:ascii="Arial" w:hAnsi="Arial" w:cs="Arial"/>
                <w:color w:val="800080"/>
                <w:sz w:val="18"/>
                <w:szCs w:val="18"/>
              </w:rPr>
            </w:pPr>
            <w:r w:rsidRPr="00125C3E">
              <w:rPr>
                <w:rFonts w:ascii="Arial" w:hAnsi="Arial" w:cs="Arial"/>
                <w:color w:val="800080"/>
                <w:sz w:val="18"/>
                <w:szCs w:val="18"/>
              </w:rPr>
              <w:t>Elevation value defined as follows</w:t>
            </w:r>
          </w:p>
          <w:p w:rsidR="00125C3E" w:rsidRPr="00125C3E" w:rsidRDefault="00125C3E" w:rsidP="002A23E3">
            <w:pPr>
              <w:pStyle w:val="Normalexigences"/>
              <w:numPr>
                <w:ilvl w:val="0"/>
                <w:numId w:val="88"/>
              </w:numPr>
              <w:rPr>
                <w:rFonts w:ascii="Arial" w:hAnsi="Arial" w:cs="Arial"/>
                <w:color w:val="800080"/>
                <w:sz w:val="18"/>
                <w:szCs w:val="18"/>
              </w:rPr>
            </w:pPr>
            <w:r w:rsidRPr="00125C3E">
              <w:rPr>
                <w:rFonts w:ascii="Arial" w:hAnsi="Arial" w:cs="Arial"/>
                <w:color w:val="800080"/>
                <w:sz w:val="18"/>
                <w:szCs w:val="18"/>
              </w:rPr>
              <w:t>If the 30 arcseconds point is on land (suggestion is to consider if this point is contained inside a polygon of "ContinentBoundaryPol" Mission+ table), the elevation will be the maximum elevation of all the elevation values of the source not taking into account the default or NoData values.</w:t>
            </w:r>
          </w:p>
          <w:p w:rsidR="00317A8B" w:rsidRPr="00CA0CAC" w:rsidRDefault="00125C3E" w:rsidP="002A23E3">
            <w:pPr>
              <w:pStyle w:val="Normalexigences"/>
              <w:numPr>
                <w:ilvl w:val="0"/>
                <w:numId w:val="88"/>
              </w:numPr>
              <w:rPr>
                <w:rFonts w:ascii="Arial" w:hAnsi="Arial" w:cs="Arial"/>
                <w:color w:val="800080"/>
                <w:sz w:val="18"/>
                <w:szCs w:val="18"/>
              </w:rPr>
            </w:pPr>
            <w:r w:rsidRPr="00125C3E">
              <w:rPr>
                <w:rFonts w:ascii="Arial" w:hAnsi="Arial" w:cs="Arial"/>
                <w:color w:val="800080"/>
                <w:sz w:val="18"/>
                <w:szCs w:val="18"/>
              </w:rPr>
              <w:t>Else, the elevation will be a default value defined at -32765.</w:t>
            </w:r>
          </w:p>
        </w:tc>
        <w:tc>
          <w:tcPr>
            <w:tcW w:w="1276" w:type="dxa"/>
            <w:vAlign w:val="center"/>
          </w:tcPr>
          <w:p w:rsidR="00317A8B" w:rsidRDefault="00CA0CAC" w:rsidP="00317A8B">
            <w:pPr>
              <w:pStyle w:val="Normalexigences"/>
              <w:ind w:left="0"/>
              <w:jc w:val="center"/>
              <w:rPr>
                <w:rFonts w:ascii="Arial" w:hAnsi="Arial" w:cs="Arial"/>
                <w:color w:val="800080"/>
                <w:sz w:val="18"/>
                <w:szCs w:val="18"/>
              </w:rPr>
            </w:pPr>
            <w:r w:rsidRPr="00D64789">
              <w:rPr>
                <w:rFonts w:ascii="Arial" w:hAnsi="Arial" w:cs="Arial"/>
                <w:color w:val="800080"/>
                <w:sz w:val="18"/>
                <w:szCs w:val="18"/>
              </w:rPr>
              <w:t>#MD-530</w:t>
            </w:r>
          </w:p>
          <w:p w:rsidR="00CA0CAC" w:rsidRPr="00CA0CAC" w:rsidRDefault="00CA0CAC" w:rsidP="00317A8B">
            <w:pPr>
              <w:pStyle w:val="Normalexigences"/>
              <w:ind w:left="0"/>
              <w:jc w:val="center"/>
              <w:rPr>
                <w:rFonts w:ascii="Arial" w:hAnsi="Arial" w:cs="Arial"/>
                <w:color w:val="800080"/>
                <w:sz w:val="18"/>
                <w:szCs w:val="18"/>
              </w:rPr>
            </w:pPr>
            <w:r>
              <w:rPr>
                <w:rFonts w:ascii="Arial" w:hAnsi="Arial" w:cs="Arial"/>
                <w:color w:val="800080"/>
                <w:sz w:val="18"/>
                <w:szCs w:val="18"/>
              </w:rPr>
              <w:t>#MD-533</w:t>
            </w:r>
          </w:p>
          <w:p w:rsidR="00317A8B" w:rsidRPr="00697549" w:rsidRDefault="00317A8B" w:rsidP="00317A8B">
            <w:pPr>
              <w:pStyle w:val="Normalexigences"/>
              <w:ind w:left="0"/>
              <w:rPr>
                <w:rFonts w:ascii="Arial" w:hAnsi="Arial" w:cs="Arial"/>
                <w:color w:val="800080"/>
                <w:sz w:val="18"/>
                <w:szCs w:val="18"/>
              </w:rPr>
            </w:pPr>
          </w:p>
        </w:tc>
      </w:tr>
      <w:tr w:rsidR="00CA0CAC" w:rsidRPr="00697549" w:rsidTr="00317A8B">
        <w:trPr>
          <w:cantSplit/>
          <w:trHeight w:val="373"/>
        </w:trPr>
        <w:tc>
          <w:tcPr>
            <w:tcW w:w="1809" w:type="dxa"/>
            <w:vAlign w:val="center"/>
          </w:tcPr>
          <w:p w:rsidR="00CA0CAC" w:rsidRPr="00697549" w:rsidRDefault="00CA0CAC" w:rsidP="00CA0CAC">
            <w:pPr>
              <w:pStyle w:val="ReqID"/>
              <w:jc w:val="center"/>
              <w:rPr>
                <w:rFonts w:ascii="Arial" w:hAnsi="Arial" w:cs="Arial"/>
                <w:szCs w:val="18"/>
              </w:rPr>
            </w:pPr>
            <w:r w:rsidRPr="00697549">
              <w:rPr>
                <w:rFonts w:ascii="Arial" w:hAnsi="Arial" w:cs="Arial"/>
                <w:szCs w:val="18"/>
              </w:rPr>
              <w:lastRenderedPageBreak/>
              <w:t>SD-ALB-</w:t>
            </w:r>
            <w:r>
              <w:rPr>
                <w:rFonts w:ascii="Arial" w:hAnsi="Arial" w:cs="Arial"/>
                <w:szCs w:val="18"/>
              </w:rPr>
              <w:t>GEC</w:t>
            </w:r>
            <w:r w:rsidRPr="00697549">
              <w:rPr>
                <w:rFonts w:ascii="Arial" w:hAnsi="Arial" w:cs="Arial"/>
                <w:szCs w:val="18"/>
              </w:rPr>
              <w:t>-0</w:t>
            </w:r>
            <w:r>
              <w:rPr>
                <w:rFonts w:ascii="Arial" w:hAnsi="Arial" w:cs="Arial"/>
                <w:szCs w:val="18"/>
              </w:rPr>
              <w:t>15</w:t>
            </w:r>
          </w:p>
        </w:tc>
        <w:tc>
          <w:tcPr>
            <w:tcW w:w="1560" w:type="dxa"/>
            <w:vAlign w:val="center"/>
          </w:tcPr>
          <w:p w:rsidR="00CA0CAC" w:rsidRPr="00317A8B" w:rsidRDefault="00CA0CAC" w:rsidP="00317A8B">
            <w:pPr>
              <w:pStyle w:val="Cellulejustifi"/>
              <w:jc w:val="center"/>
              <w:rPr>
                <w:rFonts w:ascii="Arial" w:hAnsi="Arial" w:cs="Arial"/>
                <w:color w:val="800080"/>
                <w:sz w:val="18"/>
                <w:szCs w:val="18"/>
              </w:rPr>
            </w:pPr>
            <w:r w:rsidRPr="00CA0CAC">
              <w:rPr>
                <w:rFonts w:ascii="Arial" w:hAnsi="Arial" w:cs="Arial"/>
                <w:color w:val="800080"/>
                <w:sz w:val="18"/>
                <w:szCs w:val="18"/>
              </w:rPr>
              <w:t>Create TerrainErr file in GeoTiff format</w:t>
            </w:r>
          </w:p>
        </w:tc>
        <w:tc>
          <w:tcPr>
            <w:tcW w:w="5811" w:type="dxa"/>
          </w:tcPr>
          <w:p w:rsidR="00CA0CAC" w:rsidRPr="00CA0CAC" w:rsidRDefault="00CA0CAC" w:rsidP="00CA0CAC">
            <w:pPr>
              <w:pStyle w:val="Normalexigences"/>
              <w:rPr>
                <w:rFonts w:ascii="Arial" w:hAnsi="Arial" w:cs="Arial"/>
                <w:color w:val="800080"/>
                <w:sz w:val="18"/>
                <w:szCs w:val="18"/>
              </w:rPr>
            </w:pPr>
            <w:r>
              <w:rPr>
                <w:rFonts w:ascii="Arial" w:hAnsi="Arial" w:cs="Arial"/>
                <w:color w:val="800080"/>
                <w:sz w:val="18"/>
                <w:szCs w:val="18"/>
              </w:rPr>
              <w:t>T</w:t>
            </w:r>
            <w:r w:rsidRPr="00CA0CAC">
              <w:rPr>
                <w:rFonts w:ascii="Arial" w:hAnsi="Arial" w:cs="Arial"/>
                <w:color w:val="800080"/>
                <w:sz w:val="18"/>
                <w:szCs w:val="18"/>
              </w:rPr>
              <w:t>he TerrainErr GeoTIFF to contain elevation error as specified below:</w:t>
            </w:r>
          </w:p>
          <w:p w:rsidR="00CA0CAC" w:rsidRPr="00CA0CAC" w:rsidRDefault="00CA0CAC" w:rsidP="00CA0CAC">
            <w:pPr>
              <w:pStyle w:val="Normalexigences"/>
              <w:rPr>
                <w:rFonts w:ascii="Arial" w:hAnsi="Arial" w:cs="Arial"/>
                <w:color w:val="800080"/>
                <w:sz w:val="18"/>
                <w:szCs w:val="18"/>
              </w:rPr>
            </w:pPr>
          </w:p>
          <w:p w:rsidR="00CA0CAC" w:rsidRPr="00CA0CAC" w:rsidRDefault="00CA0CAC" w:rsidP="002A23E3">
            <w:pPr>
              <w:pStyle w:val="Normalexigences"/>
              <w:numPr>
                <w:ilvl w:val="0"/>
                <w:numId w:val="89"/>
              </w:numPr>
              <w:rPr>
                <w:rFonts w:ascii="Arial" w:hAnsi="Arial" w:cs="Arial"/>
                <w:color w:val="800080"/>
                <w:sz w:val="18"/>
                <w:szCs w:val="18"/>
              </w:rPr>
            </w:pPr>
            <w:r w:rsidRPr="00CA0CAC">
              <w:rPr>
                <w:rFonts w:ascii="Arial" w:hAnsi="Arial" w:cs="Arial"/>
                <w:color w:val="800080"/>
                <w:sz w:val="18"/>
                <w:szCs w:val="18"/>
              </w:rPr>
              <w:t>Data has to be provided for each 30 arcsecond.</w:t>
            </w:r>
          </w:p>
          <w:p w:rsidR="00CA0CAC" w:rsidRPr="00CA0CAC" w:rsidRDefault="00CA0CAC" w:rsidP="002A23E3">
            <w:pPr>
              <w:pStyle w:val="Normalexigences"/>
              <w:numPr>
                <w:ilvl w:val="0"/>
                <w:numId w:val="89"/>
              </w:numPr>
              <w:rPr>
                <w:rFonts w:ascii="Arial" w:hAnsi="Arial" w:cs="Arial"/>
                <w:color w:val="800080"/>
                <w:sz w:val="18"/>
                <w:szCs w:val="18"/>
              </w:rPr>
            </w:pPr>
            <w:r w:rsidRPr="00CA0CAC">
              <w:rPr>
                <w:rFonts w:ascii="Arial" w:hAnsi="Arial" w:cs="Arial"/>
                <w:color w:val="800080"/>
                <w:sz w:val="18"/>
                <w:szCs w:val="18"/>
              </w:rPr>
              <w:t>Characteristics of the package</w:t>
            </w:r>
          </w:p>
          <w:p w:rsidR="00CA0CAC" w:rsidRPr="00CA0CAC" w:rsidRDefault="00CA0CAC" w:rsidP="002A23E3">
            <w:pPr>
              <w:pStyle w:val="Normalexigences"/>
              <w:numPr>
                <w:ilvl w:val="0"/>
                <w:numId w:val="90"/>
              </w:numPr>
              <w:rPr>
                <w:rFonts w:ascii="Arial" w:hAnsi="Arial" w:cs="Arial"/>
                <w:color w:val="800080"/>
                <w:sz w:val="18"/>
                <w:szCs w:val="18"/>
              </w:rPr>
            </w:pPr>
            <w:r w:rsidRPr="00CA0CAC">
              <w:rPr>
                <w:rFonts w:ascii="Arial" w:hAnsi="Arial" w:cs="Arial"/>
                <w:color w:val="800080"/>
                <w:sz w:val="18"/>
                <w:szCs w:val="18"/>
              </w:rPr>
              <w:t>COMPRESSION = PACKBITS</w:t>
            </w:r>
          </w:p>
          <w:p w:rsidR="00CA0CAC" w:rsidRPr="00CA0CAC" w:rsidRDefault="00CA0CAC" w:rsidP="002A23E3">
            <w:pPr>
              <w:pStyle w:val="Normalexigences"/>
              <w:numPr>
                <w:ilvl w:val="0"/>
                <w:numId w:val="90"/>
              </w:numPr>
              <w:rPr>
                <w:rFonts w:ascii="Arial" w:hAnsi="Arial" w:cs="Arial"/>
                <w:color w:val="800080"/>
                <w:sz w:val="18"/>
                <w:szCs w:val="18"/>
              </w:rPr>
            </w:pPr>
            <w:r w:rsidRPr="00CA0CAC">
              <w:rPr>
                <w:rFonts w:ascii="Arial" w:hAnsi="Arial" w:cs="Arial"/>
                <w:color w:val="800080"/>
                <w:sz w:val="18"/>
                <w:szCs w:val="18"/>
              </w:rPr>
              <w:t>Only one band in type Int16</w:t>
            </w:r>
          </w:p>
          <w:p w:rsidR="00CA0CAC" w:rsidRPr="00CA0CAC" w:rsidRDefault="00CA0CAC" w:rsidP="002A23E3">
            <w:pPr>
              <w:pStyle w:val="Normalexigences"/>
              <w:numPr>
                <w:ilvl w:val="0"/>
                <w:numId w:val="90"/>
              </w:numPr>
              <w:rPr>
                <w:rFonts w:ascii="Arial" w:hAnsi="Arial" w:cs="Arial"/>
                <w:color w:val="800080"/>
                <w:sz w:val="18"/>
                <w:szCs w:val="18"/>
              </w:rPr>
            </w:pPr>
            <w:r w:rsidRPr="00CA0CAC">
              <w:rPr>
                <w:rFonts w:ascii="Arial" w:hAnsi="Arial" w:cs="Arial"/>
                <w:color w:val="800080"/>
                <w:sz w:val="18"/>
                <w:szCs w:val="18"/>
              </w:rPr>
              <w:t>TILED = True</w:t>
            </w:r>
          </w:p>
          <w:p w:rsidR="00CA0CAC" w:rsidRPr="00CA0CAC" w:rsidRDefault="00CA0CAC" w:rsidP="002A23E3">
            <w:pPr>
              <w:pStyle w:val="Normalexigences"/>
              <w:numPr>
                <w:ilvl w:val="0"/>
                <w:numId w:val="90"/>
              </w:numPr>
              <w:rPr>
                <w:rFonts w:ascii="Arial" w:hAnsi="Arial" w:cs="Arial"/>
                <w:color w:val="800080"/>
                <w:sz w:val="18"/>
                <w:szCs w:val="18"/>
              </w:rPr>
            </w:pPr>
            <w:r w:rsidRPr="00CA0CAC">
              <w:rPr>
                <w:rFonts w:ascii="Arial" w:hAnsi="Arial" w:cs="Arial"/>
                <w:color w:val="800080"/>
                <w:sz w:val="18"/>
                <w:szCs w:val="18"/>
              </w:rPr>
              <w:t>Size = 43200x21600</w:t>
            </w:r>
          </w:p>
          <w:p w:rsidR="00CA0CAC" w:rsidRPr="00CA0CAC" w:rsidRDefault="00CA0CAC" w:rsidP="002A23E3">
            <w:pPr>
              <w:pStyle w:val="Normalexigences"/>
              <w:numPr>
                <w:ilvl w:val="0"/>
                <w:numId w:val="90"/>
              </w:numPr>
              <w:rPr>
                <w:rFonts w:ascii="Arial" w:hAnsi="Arial" w:cs="Arial"/>
                <w:color w:val="800080"/>
                <w:sz w:val="18"/>
                <w:szCs w:val="18"/>
              </w:rPr>
            </w:pPr>
            <w:r w:rsidRPr="00CA0CAC">
              <w:rPr>
                <w:rFonts w:ascii="Arial" w:hAnsi="Arial" w:cs="Arial"/>
                <w:color w:val="800080"/>
                <w:sz w:val="18"/>
                <w:szCs w:val="18"/>
              </w:rPr>
              <w:t>Overviews : 21600x10800, 10800x5400</w:t>
            </w:r>
          </w:p>
          <w:p w:rsidR="00CA0CAC" w:rsidRPr="00CA0CAC" w:rsidRDefault="00CA0CAC" w:rsidP="002A23E3">
            <w:pPr>
              <w:pStyle w:val="Normalexigences"/>
              <w:numPr>
                <w:ilvl w:val="0"/>
                <w:numId w:val="90"/>
              </w:numPr>
              <w:rPr>
                <w:rFonts w:ascii="Arial" w:hAnsi="Arial" w:cs="Arial"/>
                <w:color w:val="800080"/>
                <w:sz w:val="18"/>
                <w:szCs w:val="18"/>
              </w:rPr>
            </w:pPr>
            <w:r w:rsidRPr="00CA0CAC">
              <w:rPr>
                <w:rFonts w:ascii="Arial" w:hAnsi="Arial" w:cs="Arial"/>
                <w:color w:val="800080"/>
                <w:sz w:val="18"/>
                <w:szCs w:val="18"/>
              </w:rPr>
              <w:t>Coordinate system = WGS84</w:t>
            </w:r>
          </w:p>
          <w:p w:rsidR="00CA0CAC" w:rsidRPr="00CA0CAC" w:rsidRDefault="00CA0CAC" w:rsidP="002A23E3">
            <w:pPr>
              <w:pStyle w:val="Normalexigences"/>
              <w:numPr>
                <w:ilvl w:val="0"/>
                <w:numId w:val="89"/>
              </w:numPr>
              <w:rPr>
                <w:rFonts w:ascii="Arial" w:hAnsi="Arial" w:cs="Arial"/>
                <w:color w:val="800080"/>
                <w:sz w:val="18"/>
                <w:szCs w:val="18"/>
              </w:rPr>
            </w:pPr>
            <w:r w:rsidRPr="00CA0CAC">
              <w:rPr>
                <w:rFonts w:ascii="Arial" w:hAnsi="Arial" w:cs="Arial"/>
                <w:color w:val="800080"/>
                <w:sz w:val="18"/>
                <w:szCs w:val="18"/>
              </w:rPr>
              <w:t>Elevation error value defined as follows:</w:t>
            </w:r>
          </w:p>
          <w:p w:rsidR="00CA0CAC" w:rsidRPr="00CA0CAC" w:rsidRDefault="00CA0CAC" w:rsidP="002A23E3">
            <w:pPr>
              <w:pStyle w:val="Normalexigences"/>
              <w:numPr>
                <w:ilvl w:val="0"/>
                <w:numId w:val="90"/>
              </w:numPr>
              <w:rPr>
                <w:rFonts w:ascii="Arial" w:hAnsi="Arial" w:cs="Arial"/>
                <w:color w:val="800080"/>
                <w:sz w:val="18"/>
                <w:szCs w:val="18"/>
              </w:rPr>
            </w:pPr>
            <w:r w:rsidRPr="00CA0CAC">
              <w:rPr>
                <w:rFonts w:ascii="Arial" w:hAnsi="Arial" w:cs="Arial"/>
                <w:color w:val="800080"/>
                <w:sz w:val="18"/>
                <w:szCs w:val="18"/>
              </w:rPr>
              <w:t>If the 30 arcseconds point is on land (suggestion is to consider if this point is contained inside a polygon of "ContinentBoundaryPol" Mission+ table), the elevation error of this 30 arcseconds point will be the maximum of all the absolute differences between the elevation of the 30 arcseconds point and the elevation not taking into account the default or NoData values of each source point; plus 10 meters. This computation is synthesized in the following formula:</w:t>
            </w:r>
          </w:p>
          <w:p w:rsidR="00CA0CAC" w:rsidRPr="00CA0CAC" w:rsidRDefault="00CA0CAC" w:rsidP="002A23E3">
            <w:pPr>
              <w:pStyle w:val="Normalexigences"/>
              <w:numPr>
                <w:ilvl w:val="0"/>
                <w:numId w:val="91"/>
              </w:numPr>
              <w:rPr>
                <w:rFonts w:ascii="Arial" w:hAnsi="Arial" w:cs="Arial"/>
                <w:color w:val="800080"/>
                <w:sz w:val="18"/>
                <w:szCs w:val="18"/>
              </w:rPr>
            </w:pPr>
            <w:r w:rsidRPr="00CA0CAC">
              <w:rPr>
                <w:rFonts w:ascii="Arial" w:hAnsi="Arial" w:cs="Arial"/>
                <w:color w:val="800080"/>
                <w:sz w:val="18"/>
                <w:szCs w:val="18"/>
              </w:rPr>
              <w:t>ElevationErr = max(i;j) [|max(i;j) [Elevation(i;j)]- Elevation(i;j)|] with i and j the abscissa &amp; ordinates of the source for one 30 arcseconds point + 10.</w:t>
            </w:r>
          </w:p>
          <w:p w:rsidR="00CA0CAC" w:rsidRPr="00CA0CAC" w:rsidRDefault="00CA0CAC" w:rsidP="002A23E3">
            <w:pPr>
              <w:pStyle w:val="Normalexigences"/>
              <w:numPr>
                <w:ilvl w:val="0"/>
                <w:numId w:val="91"/>
              </w:numPr>
              <w:rPr>
                <w:rFonts w:ascii="Arial" w:hAnsi="Arial" w:cs="Arial"/>
                <w:color w:val="800080"/>
                <w:sz w:val="18"/>
                <w:szCs w:val="18"/>
              </w:rPr>
            </w:pPr>
            <w:r w:rsidRPr="00CA0CAC">
              <w:rPr>
                <w:rFonts w:ascii="Arial" w:hAnsi="Arial" w:cs="Arial"/>
                <w:color w:val="800080"/>
                <w:sz w:val="18"/>
                <w:szCs w:val="18"/>
              </w:rPr>
              <w:t>Not taking into account the default values.</w:t>
            </w:r>
          </w:p>
          <w:p w:rsidR="00CA0CAC" w:rsidRDefault="00CA0CAC" w:rsidP="002A23E3">
            <w:pPr>
              <w:pStyle w:val="Normalexigences"/>
              <w:numPr>
                <w:ilvl w:val="0"/>
                <w:numId w:val="90"/>
              </w:numPr>
              <w:rPr>
                <w:rFonts w:ascii="Arial" w:hAnsi="Arial" w:cs="Arial"/>
                <w:color w:val="800080"/>
                <w:sz w:val="18"/>
                <w:szCs w:val="18"/>
              </w:rPr>
            </w:pPr>
            <w:r w:rsidRPr="00CA0CAC">
              <w:rPr>
                <w:rFonts w:ascii="Arial" w:hAnsi="Arial" w:cs="Arial"/>
                <w:color w:val="800080"/>
                <w:sz w:val="18"/>
                <w:szCs w:val="18"/>
              </w:rPr>
              <w:t>Else, the elevation error will be a default value defined at -32765.</w:t>
            </w:r>
          </w:p>
        </w:tc>
        <w:tc>
          <w:tcPr>
            <w:tcW w:w="1276" w:type="dxa"/>
            <w:vAlign w:val="center"/>
          </w:tcPr>
          <w:p w:rsidR="00CA0CAC" w:rsidRDefault="00CA0CAC" w:rsidP="00317A8B">
            <w:pPr>
              <w:pStyle w:val="Normalexigences"/>
              <w:ind w:left="0"/>
              <w:jc w:val="center"/>
              <w:rPr>
                <w:rFonts w:ascii="Arial" w:hAnsi="Arial" w:cs="Arial"/>
                <w:color w:val="800080"/>
                <w:sz w:val="18"/>
                <w:szCs w:val="18"/>
              </w:rPr>
            </w:pPr>
            <w:r w:rsidRPr="00D64789">
              <w:rPr>
                <w:rFonts w:ascii="Arial" w:hAnsi="Arial" w:cs="Arial"/>
                <w:color w:val="800080"/>
                <w:sz w:val="18"/>
                <w:szCs w:val="18"/>
              </w:rPr>
              <w:t>#MD-531</w:t>
            </w:r>
          </w:p>
          <w:p w:rsidR="00CA0CAC" w:rsidRPr="00D64789" w:rsidRDefault="00CA0CAC" w:rsidP="00317A8B">
            <w:pPr>
              <w:pStyle w:val="Normalexigences"/>
              <w:ind w:left="0"/>
              <w:jc w:val="center"/>
              <w:rPr>
                <w:rFonts w:ascii="Arial" w:hAnsi="Arial" w:cs="Arial"/>
                <w:color w:val="800080"/>
                <w:sz w:val="18"/>
                <w:szCs w:val="18"/>
              </w:rPr>
            </w:pPr>
            <w:r>
              <w:rPr>
                <w:rFonts w:ascii="Arial" w:hAnsi="Arial" w:cs="Arial"/>
                <w:color w:val="800080"/>
                <w:sz w:val="18"/>
                <w:szCs w:val="18"/>
              </w:rPr>
              <w:t>#MD-533</w:t>
            </w:r>
          </w:p>
        </w:tc>
      </w:tr>
    </w:tbl>
    <w:p w:rsidR="009536F7" w:rsidRDefault="009536F7" w:rsidP="009536F7">
      <w:pPr>
        <w:pStyle w:val="Titre2"/>
        <w:keepNext w:val="0"/>
        <w:numPr>
          <w:ilvl w:val="1"/>
          <w:numId w:val="8"/>
        </w:numPr>
        <w:spacing w:before="240"/>
      </w:pPr>
      <w:bookmarkStart w:id="109" w:name="_Toc475972150"/>
      <w:bookmarkStart w:id="110" w:name="_Toc18921495"/>
      <w:bookmarkStart w:id="111" w:name="_Toc19526857"/>
      <w:bookmarkEnd w:id="109"/>
      <w:r>
        <w:t>Data packaging</w:t>
      </w:r>
      <w:bookmarkEnd w:id="110"/>
      <w:bookmarkEnd w:id="111"/>
    </w:p>
    <w:p w:rsidR="009536F7" w:rsidRDefault="009536F7" w:rsidP="009536F7">
      <w:pPr>
        <w:pStyle w:val="Titre3"/>
        <w:numPr>
          <w:ilvl w:val="2"/>
          <w:numId w:val="8"/>
        </w:numPr>
        <w:spacing w:before="120" w:line="240" w:lineRule="auto"/>
        <w:jc w:val="left"/>
      </w:pPr>
      <w:bookmarkStart w:id="112" w:name="_Toc18921496"/>
      <w:bookmarkStart w:id="113" w:name="_Toc19526858"/>
      <w:r>
        <w:t>Product Packaging</w:t>
      </w:r>
      <w:bookmarkEnd w:id="112"/>
      <w:bookmarkEnd w:id="113"/>
    </w:p>
    <w:p w:rsidR="009536F7" w:rsidRDefault="009536F7" w:rsidP="009536F7">
      <w:pPr>
        <w:rPr>
          <w:lang w:val="en-US"/>
        </w:rPr>
      </w:pPr>
      <w:r>
        <w:rPr>
          <w:lang w:val="en-US"/>
        </w:rPr>
        <w:t>This service packages the content of a folder.</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SD-ALB-PPA-010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Product packaging – dynamo DB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When the product is ADBMISSP the following process is applied:</w:t>
            </w:r>
          </w:p>
          <w:p w:rsidR="00942765" w:rsidRDefault="00942765" w:rsidP="00942765">
            <w:pPr>
              <w:pStyle w:val="Normalexigences"/>
              <w:numPr>
                <w:ilvl w:val="0"/>
                <w:numId w:val="97"/>
              </w:numPr>
              <w:spacing w:before="0" w:line="240" w:lineRule="auto"/>
              <w:jc w:val="left"/>
              <w:rPr>
                <w:rFonts w:ascii="Arial" w:hAnsi="Arial" w:cs="Arial"/>
                <w:color w:val="800080"/>
                <w:sz w:val="18"/>
                <w:szCs w:val="18"/>
                <w:lang w:val="en-US"/>
              </w:rPr>
            </w:pPr>
            <w:r>
              <w:rPr>
                <w:rFonts w:ascii="Arial" w:hAnsi="Arial" w:cs="Arial"/>
                <w:color w:val="800080"/>
                <w:sz w:val="18"/>
                <w:szCs w:val="18"/>
                <w:lang w:val="en-US"/>
              </w:rPr>
              <w:t>datainfo.json</w:t>
            </w:r>
          </w:p>
          <w:p w:rsidR="00942765" w:rsidRDefault="00942765" w:rsidP="00942765">
            <w:pPr>
              <w:pStyle w:val="Normalexigences"/>
              <w:numPr>
                <w:ilvl w:val="0"/>
                <w:numId w:val="97"/>
              </w:numPr>
              <w:spacing w:before="0" w:line="240" w:lineRule="auto"/>
              <w:jc w:val="left"/>
              <w:rPr>
                <w:rFonts w:ascii="Arial" w:hAnsi="Arial" w:cs="Arial"/>
                <w:color w:val="800080"/>
                <w:sz w:val="18"/>
                <w:szCs w:val="18"/>
                <w:lang w:val="en-US"/>
              </w:rPr>
            </w:pPr>
            <w:r w:rsidRPr="00942765">
              <w:rPr>
                <w:rFonts w:ascii="Arial" w:hAnsi="Arial" w:cs="Arial"/>
                <w:color w:val="800080"/>
                <w:sz w:val="18"/>
                <w:szCs w:val="18"/>
                <w:lang w:val="en-US"/>
              </w:rPr>
              <w:t>Directory named "data" containing:</w:t>
            </w:r>
          </w:p>
          <w:p w:rsidR="00942765" w:rsidRPr="00942765" w:rsidRDefault="00942765" w:rsidP="00942765">
            <w:pPr>
              <w:pStyle w:val="Normalexigences"/>
              <w:numPr>
                <w:ilvl w:val="1"/>
                <w:numId w:val="97"/>
              </w:numPr>
              <w:spacing w:before="0" w:line="240" w:lineRule="auto"/>
              <w:jc w:val="left"/>
              <w:rPr>
                <w:rFonts w:ascii="Arial" w:hAnsi="Arial" w:cs="Arial"/>
                <w:color w:val="800080"/>
                <w:sz w:val="18"/>
                <w:szCs w:val="18"/>
                <w:lang w:val="en-US"/>
              </w:rPr>
            </w:pPr>
            <w:r w:rsidRPr="00942765">
              <w:rPr>
                <w:rFonts w:ascii="Arial" w:hAnsi="Arial" w:cs="Arial"/>
                <w:color w:val="800080"/>
                <w:sz w:val="18"/>
                <w:szCs w:val="18"/>
                <w:lang w:val="en-US"/>
              </w:rPr>
              <w:t>Contents.xml (built as today)</w:t>
            </w:r>
          </w:p>
          <w:p w:rsidR="00942765" w:rsidRPr="00942765" w:rsidRDefault="00942765" w:rsidP="00942765">
            <w:pPr>
              <w:pStyle w:val="Normalexigences"/>
              <w:numPr>
                <w:ilvl w:val="1"/>
                <w:numId w:val="97"/>
              </w:numPr>
              <w:spacing w:before="0" w:line="240" w:lineRule="auto"/>
              <w:jc w:val="left"/>
              <w:rPr>
                <w:rFonts w:ascii="Arial" w:hAnsi="Arial" w:cs="Arial"/>
                <w:color w:val="800080"/>
                <w:sz w:val="18"/>
                <w:szCs w:val="18"/>
                <w:lang w:val="en-US"/>
              </w:rPr>
            </w:pPr>
            <w:r w:rsidRPr="00942765">
              <w:rPr>
                <w:rFonts w:ascii="Arial" w:hAnsi="Arial" w:cs="Arial"/>
                <w:color w:val="800080"/>
                <w:sz w:val="18"/>
                <w:szCs w:val="18"/>
                <w:lang w:val="en-US"/>
              </w:rPr>
              <w:t>dump_NavblueXXXX.md5</w:t>
            </w:r>
          </w:p>
          <w:p w:rsidR="00942765" w:rsidRPr="00942765" w:rsidRDefault="00942765" w:rsidP="00942765">
            <w:pPr>
              <w:pStyle w:val="Normalexigences"/>
              <w:numPr>
                <w:ilvl w:val="1"/>
                <w:numId w:val="97"/>
              </w:numPr>
              <w:spacing w:before="0" w:line="240" w:lineRule="auto"/>
              <w:jc w:val="left"/>
              <w:rPr>
                <w:rFonts w:ascii="Arial" w:hAnsi="Arial" w:cs="Arial"/>
                <w:color w:val="800080"/>
                <w:sz w:val="18"/>
                <w:szCs w:val="18"/>
                <w:lang w:val="en-US"/>
              </w:rPr>
            </w:pPr>
            <w:r w:rsidRPr="00942765">
              <w:rPr>
                <w:rFonts w:ascii="Arial" w:hAnsi="Arial" w:cs="Arial"/>
                <w:color w:val="800080"/>
                <w:sz w:val="18"/>
                <w:szCs w:val="18"/>
                <w:lang w:val="en-US"/>
              </w:rPr>
              <w:t>dump_NavblueXXXX.sqlite</w:t>
            </w:r>
          </w:p>
          <w:p w:rsidR="00942765" w:rsidRDefault="00942765" w:rsidP="004B6AF4">
            <w:pPr>
              <w:pStyle w:val="Normalexigences"/>
              <w:spacing w:before="0" w:line="240" w:lineRule="auto"/>
              <w:jc w:val="left"/>
              <w:rPr>
                <w:rFonts w:ascii="Arial" w:hAnsi="Arial" w:cs="Arial"/>
                <w:color w:val="800080"/>
                <w:sz w:val="18"/>
                <w:szCs w:val="18"/>
                <w:lang w:val="en-US"/>
              </w:rPr>
            </w:pPr>
            <w:r w:rsidRPr="00942765">
              <w:rPr>
                <w:rFonts w:ascii="Arial" w:hAnsi="Arial" w:cs="Arial"/>
                <w:color w:val="800080"/>
                <w:sz w:val="18"/>
                <w:szCs w:val="18"/>
                <w:lang w:val="en-US"/>
              </w:rPr>
              <w:t>with XXXX corresponding to the AIRAC cycle of the delivery</w:t>
            </w:r>
          </w:p>
          <w:p w:rsidR="009536F7" w:rsidRPr="00697549" w:rsidRDefault="009536F7" w:rsidP="009536F7">
            <w:pPr>
              <w:pStyle w:val="Normalexigences"/>
              <w:ind w:left="720"/>
              <w:rPr>
                <w:rFonts w:ascii="Arial" w:hAnsi="Arial" w:cs="Arial"/>
                <w:color w:val="800080"/>
                <w:sz w:val="18"/>
                <w:szCs w:val="18"/>
                <w:lang w:val="en-US"/>
              </w:rPr>
            </w:pPr>
          </w:p>
          <w:p w:rsidR="009536F7" w:rsidRPr="00697549" w:rsidRDefault="009536F7" w:rsidP="00942765">
            <w:pPr>
              <w:pStyle w:val="Normalexigences"/>
              <w:numPr>
                <w:ilvl w:val="0"/>
                <w:numId w:val="9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Create A665-2 load from directory contents (archive + empty file) by calling LSBM Wrapper library using P/N and target H/W as parameters.</w:t>
            </w:r>
          </w:p>
          <w:p w:rsidR="009536F7" w:rsidRDefault="00942765" w:rsidP="004B6AF4">
            <w:pPr>
              <w:pStyle w:val="Normalexigences"/>
              <w:ind w:left="0"/>
              <w:rPr>
                <w:rFonts w:ascii="Arial" w:hAnsi="Arial" w:cs="Arial"/>
                <w:color w:val="800080"/>
                <w:sz w:val="18"/>
                <w:szCs w:val="18"/>
              </w:rPr>
            </w:pPr>
            <w:r w:rsidRPr="00697549">
              <w:rPr>
                <w:rFonts w:ascii="Arial" w:hAnsi="Arial" w:cs="Arial"/>
                <w:color w:val="800080"/>
                <w:sz w:val="18"/>
                <w:szCs w:val="18"/>
              </w:rPr>
              <w:t xml:space="preserve">When the product is </w:t>
            </w:r>
            <w:r>
              <w:rPr>
                <w:rFonts w:ascii="Arial" w:hAnsi="Arial" w:cs="Arial"/>
                <w:color w:val="800080"/>
                <w:sz w:val="18"/>
                <w:szCs w:val="18"/>
              </w:rPr>
              <w:t>ENR</w:t>
            </w:r>
            <w:r w:rsidRPr="00697549">
              <w:rPr>
                <w:rFonts w:ascii="Arial" w:hAnsi="Arial" w:cs="Arial"/>
                <w:color w:val="800080"/>
                <w:sz w:val="18"/>
                <w:szCs w:val="18"/>
              </w:rPr>
              <w:t>MISSP</w:t>
            </w:r>
            <w:r>
              <w:rPr>
                <w:rFonts w:ascii="Arial" w:hAnsi="Arial" w:cs="Arial"/>
                <w:color w:val="800080"/>
                <w:sz w:val="18"/>
                <w:szCs w:val="18"/>
              </w:rPr>
              <w:t xml:space="preserve"> </w:t>
            </w:r>
            <w:r w:rsidRPr="00697549">
              <w:rPr>
                <w:rFonts w:ascii="Arial" w:hAnsi="Arial" w:cs="Arial"/>
                <w:color w:val="800080"/>
                <w:sz w:val="18"/>
                <w:szCs w:val="18"/>
              </w:rPr>
              <w:t>the following process is applied:</w:t>
            </w:r>
          </w:p>
          <w:p w:rsidR="00942765" w:rsidRDefault="00942765" w:rsidP="004B6AF4">
            <w:pPr>
              <w:pStyle w:val="Normalexigences"/>
              <w:numPr>
                <w:ilvl w:val="0"/>
                <w:numId w:val="97"/>
              </w:numPr>
              <w:rPr>
                <w:rFonts w:ascii="Arial" w:hAnsi="Arial" w:cs="Arial"/>
                <w:color w:val="800080"/>
                <w:sz w:val="18"/>
                <w:szCs w:val="18"/>
              </w:rPr>
            </w:pPr>
            <w:r>
              <w:rPr>
                <w:rFonts w:ascii="Arial" w:hAnsi="Arial" w:cs="Arial"/>
                <w:color w:val="800080"/>
                <w:sz w:val="18"/>
                <w:szCs w:val="18"/>
              </w:rPr>
              <w:t>datainfo.json</w:t>
            </w:r>
          </w:p>
          <w:p w:rsidR="00942765" w:rsidRDefault="00942765" w:rsidP="004B6AF4">
            <w:pPr>
              <w:pStyle w:val="Normalexigences"/>
              <w:numPr>
                <w:ilvl w:val="0"/>
                <w:numId w:val="97"/>
              </w:numPr>
              <w:rPr>
                <w:rFonts w:ascii="Arial" w:hAnsi="Arial" w:cs="Arial"/>
                <w:color w:val="800080"/>
                <w:sz w:val="18"/>
                <w:szCs w:val="18"/>
              </w:rPr>
            </w:pPr>
            <w:r w:rsidRPr="00942765">
              <w:rPr>
                <w:rFonts w:ascii="Arial" w:hAnsi="Arial" w:cs="Arial"/>
                <w:color w:val="800080"/>
                <w:sz w:val="18"/>
                <w:szCs w:val="18"/>
              </w:rPr>
              <w:t>Directory named "data" containing:</w:t>
            </w:r>
          </w:p>
          <w:p w:rsidR="00942765" w:rsidRPr="00942765" w:rsidRDefault="00942765" w:rsidP="00942765">
            <w:pPr>
              <w:pStyle w:val="Normalexigences"/>
              <w:numPr>
                <w:ilvl w:val="1"/>
                <w:numId w:val="97"/>
              </w:numPr>
              <w:spacing w:before="0" w:line="240" w:lineRule="auto"/>
              <w:jc w:val="left"/>
              <w:rPr>
                <w:rFonts w:ascii="Arial" w:hAnsi="Arial" w:cs="Arial"/>
                <w:color w:val="800080"/>
                <w:sz w:val="18"/>
                <w:szCs w:val="18"/>
                <w:lang w:val="en-US"/>
              </w:rPr>
            </w:pPr>
            <w:r w:rsidRPr="00942765">
              <w:rPr>
                <w:rFonts w:ascii="Arial" w:hAnsi="Arial" w:cs="Arial"/>
                <w:color w:val="800080"/>
                <w:sz w:val="18"/>
                <w:szCs w:val="18"/>
                <w:lang w:val="en-US"/>
              </w:rPr>
              <w:t>dump_NavblueXXXX.md5</w:t>
            </w:r>
          </w:p>
          <w:p w:rsidR="00942765" w:rsidRPr="00942765" w:rsidRDefault="00942765" w:rsidP="00942765">
            <w:pPr>
              <w:pStyle w:val="Normalexigences"/>
              <w:numPr>
                <w:ilvl w:val="1"/>
                <w:numId w:val="97"/>
              </w:numPr>
              <w:spacing w:before="0" w:line="240" w:lineRule="auto"/>
              <w:jc w:val="left"/>
              <w:rPr>
                <w:rFonts w:ascii="Arial" w:hAnsi="Arial" w:cs="Arial"/>
                <w:color w:val="800080"/>
                <w:sz w:val="18"/>
                <w:szCs w:val="18"/>
                <w:lang w:val="en-US"/>
              </w:rPr>
            </w:pPr>
            <w:r w:rsidRPr="00942765">
              <w:rPr>
                <w:rFonts w:ascii="Arial" w:hAnsi="Arial" w:cs="Arial"/>
                <w:color w:val="800080"/>
                <w:sz w:val="18"/>
                <w:szCs w:val="18"/>
                <w:lang w:val="en-US"/>
              </w:rPr>
              <w:t>dump_NavblueXXXX.sqlite</w:t>
            </w:r>
          </w:p>
          <w:p w:rsidR="00942765" w:rsidRDefault="00942765" w:rsidP="00942765">
            <w:pPr>
              <w:pStyle w:val="Normalexigences"/>
              <w:spacing w:before="0" w:line="240" w:lineRule="auto"/>
              <w:jc w:val="left"/>
              <w:rPr>
                <w:rFonts w:ascii="Arial" w:hAnsi="Arial" w:cs="Arial"/>
                <w:color w:val="800080"/>
                <w:sz w:val="18"/>
                <w:szCs w:val="18"/>
                <w:lang w:val="en-US"/>
              </w:rPr>
            </w:pPr>
            <w:r w:rsidRPr="00942765">
              <w:rPr>
                <w:rFonts w:ascii="Arial" w:hAnsi="Arial" w:cs="Arial"/>
                <w:color w:val="800080"/>
                <w:sz w:val="18"/>
                <w:szCs w:val="18"/>
                <w:lang w:val="en-US"/>
              </w:rPr>
              <w:t>with XXXX corresponding to the AIRAC cycle of the delivery</w:t>
            </w:r>
          </w:p>
          <w:p w:rsidR="00942765" w:rsidRDefault="00942765" w:rsidP="00942765">
            <w:pPr>
              <w:pStyle w:val="Normalexigences"/>
              <w:ind w:left="0"/>
              <w:rPr>
                <w:rFonts w:ascii="Arial" w:hAnsi="Arial" w:cs="Arial"/>
                <w:color w:val="800080"/>
                <w:sz w:val="18"/>
                <w:szCs w:val="18"/>
                <w:lang w:val="en-US"/>
              </w:rPr>
            </w:pPr>
          </w:p>
          <w:p w:rsidR="00C908C6" w:rsidRDefault="00C908C6" w:rsidP="00C908C6">
            <w:pPr>
              <w:pStyle w:val="Normalexigences"/>
              <w:ind w:left="0"/>
              <w:rPr>
                <w:rFonts w:ascii="Arial" w:hAnsi="Arial" w:cs="Arial"/>
                <w:color w:val="800080"/>
                <w:sz w:val="18"/>
                <w:szCs w:val="18"/>
              </w:rPr>
            </w:pPr>
            <w:r w:rsidRPr="00697549">
              <w:rPr>
                <w:rFonts w:ascii="Arial" w:hAnsi="Arial" w:cs="Arial"/>
                <w:color w:val="800080"/>
                <w:sz w:val="18"/>
                <w:szCs w:val="18"/>
              </w:rPr>
              <w:t xml:space="preserve">When the product is </w:t>
            </w:r>
            <w:r>
              <w:rPr>
                <w:rFonts w:ascii="Arial" w:hAnsi="Arial" w:cs="Arial"/>
                <w:color w:val="800080"/>
                <w:sz w:val="18"/>
                <w:szCs w:val="18"/>
              </w:rPr>
              <w:t>EARMISSP</w:t>
            </w:r>
            <w:r w:rsidRPr="00697549">
              <w:rPr>
                <w:rFonts w:ascii="Arial" w:hAnsi="Arial" w:cs="Arial"/>
                <w:color w:val="800080"/>
                <w:sz w:val="18"/>
                <w:szCs w:val="18"/>
              </w:rPr>
              <w:t xml:space="preserve"> the following process is applied:</w:t>
            </w:r>
          </w:p>
          <w:p w:rsidR="00C908C6" w:rsidRDefault="00C908C6" w:rsidP="00C908C6">
            <w:pPr>
              <w:pStyle w:val="Normalexigences"/>
              <w:numPr>
                <w:ilvl w:val="0"/>
                <w:numId w:val="97"/>
              </w:numPr>
              <w:rPr>
                <w:rFonts w:ascii="Arial" w:hAnsi="Arial" w:cs="Arial"/>
                <w:color w:val="800080"/>
                <w:sz w:val="18"/>
                <w:szCs w:val="18"/>
              </w:rPr>
            </w:pPr>
            <w:r>
              <w:rPr>
                <w:rFonts w:ascii="Arial" w:hAnsi="Arial" w:cs="Arial"/>
                <w:color w:val="800080"/>
                <w:sz w:val="18"/>
                <w:szCs w:val="18"/>
              </w:rPr>
              <w:t>datainfo.json</w:t>
            </w:r>
          </w:p>
          <w:p w:rsidR="00C908C6" w:rsidRDefault="00C908C6" w:rsidP="00C908C6">
            <w:pPr>
              <w:pStyle w:val="Normalexigences"/>
              <w:numPr>
                <w:ilvl w:val="0"/>
                <w:numId w:val="97"/>
              </w:numPr>
              <w:rPr>
                <w:rFonts w:ascii="Arial" w:hAnsi="Arial" w:cs="Arial"/>
                <w:color w:val="800080"/>
                <w:sz w:val="18"/>
                <w:szCs w:val="18"/>
              </w:rPr>
            </w:pPr>
            <w:r w:rsidRPr="00942765">
              <w:rPr>
                <w:rFonts w:ascii="Arial" w:hAnsi="Arial" w:cs="Arial"/>
                <w:color w:val="800080"/>
                <w:sz w:val="18"/>
                <w:szCs w:val="18"/>
              </w:rPr>
              <w:t>Directory named "data" containing:</w:t>
            </w:r>
          </w:p>
          <w:p w:rsidR="00C908C6" w:rsidRPr="00673757" w:rsidRDefault="00C908C6" w:rsidP="00C908C6">
            <w:pPr>
              <w:pStyle w:val="Normalexigences"/>
              <w:numPr>
                <w:ilvl w:val="1"/>
                <w:numId w:val="97"/>
              </w:numPr>
              <w:spacing w:before="0" w:line="240" w:lineRule="auto"/>
              <w:jc w:val="left"/>
              <w:rPr>
                <w:rFonts w:ascii="Arial" w:hAnsi="Arial" w:cs="Arial"/>
                <w:color w:val="800080"/>
                <w:sz w:val="18"/>
                <w:szCs w:val="18"/>
              </w:rPr>
            </w:pPr>
            <w:r w:rsidRPr="00673757">
              <w:rPr>
                <w:rFonts w:ascii="Arial" w:hAnsi="Arial" w:cs="Arial"/>
                <w:color w:val="800080"/>
                <w:sz w:val="18"/>
                <w:szCs w:val="18"/>
              </w:rPr>
              <w:t>LUC_XXX_EARMISSP_YYYY_Z.md5</w:t>
            </w:r>
          </w:p>
          <w:p w:rsidR="00C908C6" w:rsidRPr="00673757" w:rsidRDefault="00C908C6" w:rsidP="00C908C6">
            <w:pPr>
              <w:pStyle w:val="Normalexigences"/>
              <w:numPr>
                <w:ilvl w:val="1"/>
                <w:numId w:val="97"/>
              </w:numPr>
              <w:spacing w:before="0" w:line="240" w:lineRule="auto"/>
              <w:jc w:val="left"/>
              <w:rPr>
                <w:rFonts w:ascii="Arial" w:hAnsi="Arial" w:cs="Arial"/>
                <w:color w:val="800080"/>
                <w:sz w:val="18"/>
                <w:szCs w:val="18"/>
              </w:rPr>
            </w:pPr>
            <w:r w:rsidRPr="00673757">
              <w:rPr>
                <w:rFonts w:ascii="Arial" w:hAnsi="Arial" w:cs="Arial"/>
                <w:color w:val="800080"/>
                <w:sz w:val="18"/>
                <w:szCs w:val="18"/>
              </w:rPr>
              <w:t>LUC_XXX_EARMISSP_YYYY_Z.sqlite</w:t>
            </w:r>
          </w:p>
          <w:p w:rsidR="00C908C6" w:rsidRDefault="00C908C6" w:rsidP="00C908C6">
            <w:pPr>
              <w:pStyle w:val="Normalexigences"/>
              <w:spacing w:before="0" w:line="240" w:lineRule="auto"/>
              <w:jc w:val="left"/>
              <w:rPr>
                <w:rFonts w:ascii="Arial" w:hAnsi="Arial" w:cs="Arial"/>
                <w:color w:val="800080"/>
                <w:sz w:val="18"/>
                <w:szCs w:val="18"/>
                <w:lang w:val="en-US"/>
              </w:rPr>
            </w:pPr>
            <w:proofErr w:type="gramStart"/>
            <w:r w:rsidRPr="00942765">
              <w:rPr>
                <w:rFonts w:ascii="Arial" w:hAnsi="Arial" w:cs="Arial"/>
                <w:color w:val="800080"/>
                <w:sz w:val="18"/>
                <w:szCs w:val="18"/>
                <w:lang w:val="en-US"/>
              </w:rPr>
              <w:t>with</w:t>
            </w:r>
            <w:proofErr w:type="gramEnd"/>
            <w:r w:rsidRPr="00942765">
              <w:rPr>
                <w:rFonts w:ascii="Arial" w:hAnsi="Arial" w:cs="Arial"/>
                <w:color w:val="800080"/>
                <w:sz w:val="18"/>
                <w:szCs w:val="18"/>
                <w:lang w:val="en-US"/>
              </w:rPr>
              <w:t xml:space="preserve"> </w:t>
            </w:r>
            <w:r>
              <w:rPr>
                <w:rFonts w:ascii="Arial" w:hAnsi="Arial" w:cs="Arial"/>
                <w:color w:val="800080"/>
                <w:sz w:val="18"/>
                <w:szCs w:val="18"/>
                <w:lang w:val="en-US"/>
              </w:rPr>
              <w:t>XXX being</w:t>
            </w:r>
            <w:r w:rsidRPr="00F244F9">
              <w:rPr>
                <w:rFonts w:ascii="Arial" w:hAnsi="Arial" w:cs="Arial"/>
                <w:color w:val="800080"/>
                <w:sz w:val="18"/>
                <w:szCs w:val="18"/>
                <w:lang w:val="en-US"/>
              </w:rPr>
              <w:t xml:space="preserve"> the LUCEM code of Account in ALBATROSS</w:t>
            </w:r>
            <w:r>
              <w:rPr>
                <w:rFonts w:ascii="Arial" w:hAnsi="Arial" w:cs="Arial"/>
                <w:color w:val="800080"/>
                <w:sz w:val="18"/>
                <w:szCs w:val="18"/>
                <w:lang w:val="en-US"/>
              </w:rPr>
              <w:t xml:space="preserve">, </w:t>
            </w:r>
            <w:r w:rsidRPr="00F244F9">
              <w:rPr>
                <w:rFonts w:ascii="Arial" w:hAnsi="Arial" w:cs="Arial"/>
                <w:color w:val="800080"/>
                <w:sz w:val="18"/>
                <w:szCs w:val="18"/>
                <w:lang w:val="en-US"/>
              </w:rPr>
              <w:t>YYYY corresponding to the AIRAC cycle of the delivery and Z the increment of the delivery. So they will have the same name with "PackageGroupName" (zip folder)</w:t>
            </w:r>
          </w:p>
          <w:p w:rsidR="00C908C6" w:rsidRDefault="00C908C6" w:rsidP="00942765">
            <w:pPr>
              <w:pStyle w:val="Normalexigences"/>
              <w:ind w:left="0"/>
              <w:rPr>
                <w:rFonts w:ascii="Arial" w:hAnsi="Arial" w:cs="Arial"/>
                <w:color w:val="800080"/>
                <w:sz w:val="18"/>
                <w:szCs w:val="18"/>
                <w:lang w:val="en-US"/>
              </w:rPr>
            </w:pPr>
          </w:p>
          <w:p w:rsidR="00F244F9" w:rsidRDefault="00F244F9" w:rsidP="00F244F9">
            <w:pPr>
              <w:pStyle w:val="Normalexigences"/>
              <w:ind w:left="0"/>
              <w:rPr>
                <w:rFonts w:ascii="Arial" w:hAnsi="Arial" w:cs="Arial"/>
                <w:color w:val="800080"/>
                <w:sz w:val="18"/>
                <w:szCs w:val="18"/>
              </w:rPr>
            </w:pPr>
            <w:r w:rsidRPr="00697549">
              <w:rPr>
                <w:rFonts w:ascii="Arial" w:hAnsi="Arial" w:cs="Arial"/>
                <w:color w:val="800080"/>
                <w:sz w:val="18"/>
                <w:szCs w:val="18"/>
              </w:rPr>
              <w:t xml:space="preserve">When the product is </w:t>
            </w:r>
            <w:r>
              <w:rPr>
                <w:rFonts w:ascii="Arial" w:hAnsi="Arial" w:cs="Arial"/>
                <w:color w:val="800080"/>
                <w:sz w:val="18"/>
                <w:szCs w:val="18"/>
              </w:rPr>
              <w:t>TERMISGT</w:t>
            </w:r>
            <w:r w:rsidRPr="00697549">
              <w:rPr>
                <w:rFonts w:ascii="Arial" w:hAnsi="Arial" w:cs="Arial"/>
                <w:color w:val="800080"/>
                <w:sz w:val="18"/>
                <w:szCs w:val="18"/>
              </w:rPr>
              <w:t xml:space="preserve"> the following process is applied:</w:t>
            </w:r>
          </w:p>
          <w:p w:rsidR="00F244F9" w:rsidRDefault="00F244F9" w:rsidP="00F244F9">
            <w:pPr>
              <w:pStyle w:val="Normalexigences"/>
              <w:numPr>
                <w:ilvl w:val="0"/>
                <w:numId w:val="97"/>
              </w:numPr>
              <w:rPr>
                <w:rFonts w:ascii="Arial" w:hAnsi="Arial" w:cs="Arial"/>
                <w:color w:val="800080"/>
                <w:sz w:val="18"/>
                <w:szCs w:val="18"/>
              </w:rPr>
            </w:pPr>
            <w:r>
              <w:rPr>
                <w:rFonts w:ascii="Arial" w:hAnsi="Arial" w:cs="Arial"/>
                <w:color w:val="800080"/>
                <w:sz w:val="18"/>
                <w:szCs w:val="18"/>
              </w:rPr>
              <w:t>datainfo.json</w:t>
            </w:r>
          </w:p>
          <w:p w:rsidR="00F244F9" w:rsidRDefault="00F244F9" w:rsidP="00F244F9">
            <w:pPr>
              <w:pStyle w:val="Normalexigences"/>
              <w:numPr>
                <w:ilvl w:val="0"/>
                <w:numId w:val="97"/>
              </w:numPr>
              <w:rPr>
                <w:rFonts w:ascii="Arial" w:hAnsi="Arial" w:cs="Arial"/>
                <w:color w:val="800080"/>
                <w:sz w:val="18"/>
                <w:szCs w:val="18"/>
              </w:rPr>
            </w:pPr>
            <w:r w:rsidRPr="00942765">
              <w:rPr>
                <w:rFonts w:ascii="Arial" w:hAnsi="Arial" w:cs="Arial"/>
                <w:color w:val="800080"/>
                <w:sz w:val="18"/>
                <w:szCs w:val="18"/>
              </w:rPr>
              <w:t>Directory named "data" containing:</w:t>
            </w:r>
          </w:p>
          <w:p w:rsidR="00F244F9" w:rsidRPr="00673757" w:rsidRDefault="00F244F9" w:rsidP="00F244F9">
            <w:pPr>
              <w:pStyle w:val="Normalexigences"/>
              <w:numPr>
                <w:ilvl w:val="1"/>
                <w:numId w:val="97"/>
              </w:numPr>
              <w:spacing w:before="0" w:line="240" w:lineRule="auto"/>
              <w:jc w:val="left"/>
              <w:rPr>
                <w:rFonts w:ascii="Arial" w:hAnsi="Arial" w:cs="Arial"/>
                <w:color w:val="800080"/>
                <w:sz w:val="18"/>
                <w:szCs w:val="18"/>
                <w:lang w:val="fr-FR"/>
              </w:rPr>
            </w:pPr>
            <w:r w:rsidRPr="00673757">
              <w:rPr>
                <w:rFonts w:ascii="Arial" w:hAnsi="Arial" w:cs="Arial"/>
                <w:color w:val="800080"/>
                <w:sz w:val="18"/>
                <w:szCs w:val="18"/>
                <w:lang w:val="fr-FR"/>
              </w:rPr>
              <w:t>LUC_XXX_TERMISGT_YYYY_Z.md5</w:t>
            </w:r>
          </w:p>
          <w:p w:rsidR="00F244F9" w:rsidRPr="00673757" w:rsidRDefault="00F244F9" w:rsidP="00F244F9">
            <w:pPr>
              <w:pStyle w:val="Normalexigences"/>
              <w:numPr>
                <w:ilvl w:val="1"/>
                <w:numId w:val="97"/>
              </w:numPr>
              <w:spacing w:before="0" w:line="240" w:lineRule="auto"/>
              <w:jc w:val="left"/>
              <w:rPr>
                <w:rFonts w:ascii="Arial" w:hAnsi="Arial" w:cs="Arial"/>
                <w:color w:val="800080"/>
                <w:sz w:val="18"/>
                <w:szCs w:val="18"/>
                <w:lang w:val="fr-FR"/>
              </w:rPr>
            </w:pPr>
            <w:r w:rsidRPr="00673757">
              <w:rPr>
                <w:rFonts w:ascii="Arial" w:hAnsi="Arial" w:cs="Arial"/>
                <w:color w:val="800080"/>
                <w:sz w:val="18"/>
                <w:szCs w:val="18"/>
                <w:lang w:val="fr-FR"/>
              </w:rPr>
              <w:t>LUC_XXX_TERMISGT_YYYY_Z.sqlite</w:t>
            </w:r>
          </w:p>
          <w:p w:rsidR="00F244F9" w:rsidRDefault="00F244F9" w:rsidP="00F244F9">
            <w:pPr>
              <w:pStyle w:val="Normalexigences"/>
              <w:spacing w:before="0" w:line="240" w:lineRule="auto"/>
              <w:jc w:val="left"/>
              <w:rPr>
                <w:rFonts w:ascii="Arial" w:hAnsi="Arial" w:cs="Arial"/>
                <w:color w:val="800080"/>
                <w:sz w:val="18"/>
                <w:szCs w:val="18"/>
                <w:lang w:val="en-US"/>
              </w:rPr>
            </w:pPr>
            <w:proofErr w:type="gramStart"/>
            <w:r w:rsidRPr="00942765">
              <w:rPr>
                <w:rFonts w:ascii="Arial" w:hAnsi="Arial" w:cs="Arial"/>
                <w:color w:val="800080"/>
                <w:sz w:val="18"/>
                <w:szCs w:val="18"/>
                <w:lang w:val="en-US"/>
              </w:rPr>
              <w:t>with</w:t>
            </w:r>
            <w:proofErr w:type="gramEnd"/>
            <w:r w:rsidRPr="00942765">
              <w:rPr>
                <w:rFonts w:ascii="Arial" w:hAnsi="Arial" w:cs="Arial"/>
                <w:color w:val="800080"/>
                <w:sz w:val="18"/>
                <w:szCs w:val="18"/>
                <w:lang w:val="en-US"/>
              </w:rPr>
              <w:t xml:space="preserve"> </w:t>
            </w:r>
            <w:r>
              <w:rPr>
                <w:rFonts w:ascii="Arial" w:hAnsi="Arial" w:cs="Arial"/>
                <w:color w:val="800080"/>
                <w:sz w:val="18"/>
                <w:szCs w:val="18"/>
                <w:lang w:val="en-US"/>
              </w:rPr>
              <w:t>XXX being</w:t>
            </w:r>
            <w:r w:rsidRPr="00F244F9">
              <w:rPr>
                <w:rFonts w:ascii="Arial" w:hAnsi="Arial" w:cs="Arial"/>
                <w:color w:val="800080"/>
                <w:sz w:val="18"/>
                <w:szCs w:val="18"/>
                <w:lang w:val="en-US"/>
              </w:rPr>
              <w:t xml:space="preserve"> the LUCEM code of Account in ALBATROSS</w:t>
            </w:r>
            <w:r>
              <w:rPr>
                <w:rFonts w:ascii="Arial" w:hAnsi="Arial" w:cs="Arial"/>
                <w:color w:val="800080"/>
                <w:sz w:val="18"/>
                <w:szCs w:val="18"/>
                <w:lang w:val="en-US"/>
              </w:rPr>
              <w:t xml:space="preserve">, </w:t>
            </w:r>
            <w:r w:rsidRPr="00F244F9">
              <w:rPr>
                <w:rFonts w:ascii="Arial" w:hAnsi="Arial" w:cs="Arial"/>
                <w:color w:val="800080"/>
                <w:sz w:val="18"/>
                <w:szCs w:val="18"/>
                <w:lang w:val="en-US"/>
              </w:rPr>
              <w:t>YYYY corresponding to the AIRAC cycle of the delivery and Z the increment of the delivery. So they will have the same name with "PackageGroupName" (zip folder)</w:t>
            </w:r>
          </w:p>
          <w:p w:rsidR="00F244F9" w:rsidRPr="004B6AF4" w:rsidRDefault="00F244F9" w:rsidP="00942765">
            <w:pPr>
              <w:pStyle w:val="Normalexigences"/>
              <w:ind w:left="0"/>
              <w:rPr>
                <w:rFonts w:ascii="Arial" w:hAnsi="Arial" w:cs="Arial"/>
                <w:color w:val="800080"/>
                <w:sz w:val="18"/>
                <w:szCs w:val="18"/>
                <w:lang w:val="en-US"/>
              </w:rPr>
            </w:pPr>
          </w:p>
          <w:p w:rsidR="00624E96" w:rsidRPr="00697549" w:rsidRDefault="00624E96" w:rsidP="004B6AF4">
            <w:pPr>
              <w:pStyle w:val="Normalexigences"/>
              <w:ind w:left="0"/>
              <w:rPr>
                <w:rFonts w:ascii="Arial" w:hAnsi="Arial" w:cs="Arial"/>
                <w:color w:val="800080"/>
                <w:sz w:val="18"/>
                <w:szCs w:val="18"/>
              </w:rPr>
            </w:pPr>
            <w:r>
              <w:rPr>
                <w:rFonts w:ascii="Arial" w:hAnsi="Arial" w:cs="Arial"/>
                <w:color w:val="800080"/>
                <w:sz w:val="18"/>
                <w:szCs w:val="18"/>
              </w:rPr>
              <w:t xml:space="preserve">Delivery folder must </w:t>
            </w:r>
            <w:r w:rsidRPr="00624E96">
              <w:rPr>
                <w:rFonts w:ascii="Arial" w:hAnsi="Arial" w:cs="Arial"/>
                <w:color w:val="800080"/>
                <w:sz w:val="18"/>
                <w:szCs w:val="18"/>
              </w:rPr>
              <w:t>be multi-platform (Windows, iOS, LINUX...)</w:t>
            </w:r>
          </w:p>
        </w:tc>
        <w:tc>
          <w:tcPr>
            <w:tcW w:w="1276" w:type="dxa"/>
            <w:vAlign w:val="center"/>
          </w:tcPr>
          <w:p w:rsidR="009536F7" w:rsidRPr="00697549" w:rsidRDefault="009536F7" w:rsidP="00624E96">
            <w:pPr>
              <w:pStyle w:val="Normalexigences"/>
              <w:ind w:left="0"/>
              <w:jc w:val="center"/>
              <w:rPr>
                <w:rFonts w:ascii="Arial" w:hAnsi="Arial" w:cs="Arial"/>
                <w:strike/>
                <w:color w:val="800080"/>
                <w:sz w:val="18"/>
                <w:szCs w:val="18"/>
              </w:rPr>
            </w:pPr>
            <w:r w:rsidRPr="00697549">
              <w:rPr>
                <w:rFonts w:ascii="Arial" w:hAnsi="Arial" w:cs="Arial"/>
                <w:strike/>
                <w:color w:val="800080"/>
                <w:sz w:val="18"/>
                <w:szCs w:val="18"/>
              </w:rPr>
              <w:t>#14.1-06</w:t>
            </w:r>
          </w:p>
          <w:p w:rsidR="009536F7" w:rsidRPr="00697549" w:rsidRDefault="009536F7" w:rsidP="00942765">
            <w:pPr>
              <w:pStyle w:val="Normalexigences"/>
              <w:ind w:left="0"/>
              <w:jc w:val="center"/>
              <w:rPr>
                <w:rFonts w:ascii="Arial" w:hAnsi="Arial" w:cs="Arial"/>
                <w:color w:val="800080"/>
                <w:sz w:val="18"/>
                <w:szCs w:val="18"/>
              </w:rPr>
            </w:pPr>
            <w:r w:rsidRPr="00697549">
              <w:rPr>
                <w:rFonts w:ascii="Arial" w:hAnsi="Arial" w:cs="Arial"/>
                <w:color w:val="800080"/>
                <w:sz w:val="18"/>
                <w:szCs w:val="18"/>
              </w:rPr>
              <w:t>#23.2-05</w:t>
            </w:r>
          </w:p>
          <w:p w:rsidR="009536F7" w:rsidRPr="00697549" w:rsidRDefault="009536F7" w:rsidP="00942765">
            <w:pPr>
              <w:pStyle w:val="Normalexigences"/>
              <w:ind w:left="0"/>
              <w:jc w:val="center"/>
              <w:rPr>
                <w:rFonts w:ascii="Arial" w:hAnsi="Arial" w:cs="Arial"/>
                <w:color w:val="800080"/>
                <w:sz w:val="18"/>
                <w:szCs w:val="18"/>
              </w:rPr>
            </w:pPr>
            <w:r w:rsidRPr="00697549">
              <w:rPr>
                <w:rFonts w:ascii="Arial" w:hAnsi="Arial" w:cs="Arial"/>
                <w:color w:val="800080"/>
                <w:sz w:val="18"/>
                <w:szCs w:val="18"/>
              </w:rPr>
              <w:t>#26.1-05</w:t>
            </w:r>
          </w:p>
          <w:p w:rsidR="009536F7" w:rsidRPr="00697549" w:rsidRDefault="009536F7" w:rsidP="00942765">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#19.2.0.2-09</w:t>
            </w:r>
          </w:p>
          <w:p w:rsidR="009536F7" w:rsidRDefault="00624E96" w:rsidP="004B6AF4">
            <w:pPr>
              <w:pStyle w:val="Normalexigences"/>
              <w:ind w:left="0"/>
              <w:jc w:val="center"/>
              <w:rPr>
                <w:rFonts w:ascii="Arial" w:hAnsi="Arial" w:cs="Arial"/>
                <w:color w:val="800080"/>
                <w:sz w:val="18"/>
                <w:szCs w:val="18"/>
              </w:rPr>
            </w:pPr>
            <w:r>
              <w:rPr>
                <w:rFonts w:ascii="Arial" w:hAnsi="Arial" w:cs="Arial"/>
                <w:color w:val="800080"/>
                <w:sz w:val="18"/>
                <w:szCs w:val="18"/>
              </w:rPr>
              <w:t>#MD-49</w:t>
            </w:r>
          </w:p>
          <w:p w:rsidR="00F244F9" w:rsidRDefault="00F244F9" w:rsidP="004B6AF4">
            <w:pPr>
              <w:pStyle w:val="Normalexigences"/>
              <w:ind w:left="0"/>
              <w:jc w:val="center"/>
              <w:rPr>
                <w:rFonts w:ascii="Arial" w:hAnsi="Arial" w:cs="Arial"/>
                <w:color w:val="800080"/>
                <w:sz w:val="18"/>
                <w:szCs w:val="18"/>
              </w:rPr>
            </w:pPr>
            <w:r>
              <w:rPr>
                <w:rFonts w:ascii="Arial" w:hAnsi="Arial" w:cs="Arial"/>
                <w:color w:val="800080"/>
                <w:sz w:val="18"/>
                <w:szCs w:val="18"/>
              </w:rPr>
              <w:t>#MD-480</w:t>
            </w:r>
          </w:p>
          <w:p w:rsidR="00C908C6" w:rsidRPr="00697549" w:rsidRDefault="00C908C6" w:rsidP="004B6AF4">
            <w:pPr>
              <w:pStyle w:val="Normalexigences"/>
              <w:ind w:left="0"/>
              <w:jc w:val="center"/>
              <w:rPr>
                <w:rFonts w:ascii="Arial" w:hAnsi="Arial" w:cs="Arial"/>
                <w:color w:val="800080"/>
                <w:sz w:val="18"/>
                <w:szCs w:val="18"/>
              </w:rPr>
            </w:pPr>
            <w:r>
              <w:rPr>
                <w:rFonts w:ascii="Arial" w:hAnsi="Arial" w:cs="Arial"/>
                <w:color w:val="800080"/>
                <w:sz w:val="18"/>
                <w:szCs w:val="18"/>
              </w:rPr>
              <w:t>#MD-483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SD-ALB-PPA-011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Product packaging – dynamo DB Meta INF</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META-INF directory shall contain a single MANIFEST.MF text file with contents from this template:</w:t>
            </w:r>
          </w:p>
          <w:p w:rsidR="009536F7" w:rsidRPr="00697549" w:rsidRDefault="009536F7" w:rsidP="009536F7">
            <w:pPr>
              <w:pStyle w:val="Normalexigences"/>
              <w:rPr>
                <w:rFonts w:ascii="Arial" w:hAnsi="Arial" w:cs="Arial"/>
                <w:color w:val="800080"/>
                <w:sz w:val="18"/>
                <w:szCs w:val="18"/>
                <w:lang w:val="en-US"/>
              </w:rPr>
            </w:pP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Manifest-Version: 1.0</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EFB-LPCNG-Functional-Designation: dynamo-data-base</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Bundle-Name: dynamo-data-base</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Build-Date: {0}</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Bundle-Vendor: NAVBLUE</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Bundle-SymbolicName: dynamo-data-base</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EFB-LPCNG-Software-FIN: FIN_DYNAMO_DATA_BASE</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Bundle-Version: {1}</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Bundle-Description: AIRAC Cycle {1}</w:t>
            </w:r>
            <w:r w:rsidRPr="00697549" w:rsidDel="00B9620D">
              <w:rPr>
                <w:rFonts w:ascii="Arial" w:hAnsi="Arial" w:cs="Arial"/>
                <w:color w:val="800080"/>
                <w:sz w:val="18"/>
                <w:szCs w:val="18"/>
                <w:lang w:val="en-US"/>
              </w:rPr>
              <w:t xml:space="preserve"> </w:t>
            </w:r>
          </w:p>
          <w:p w:rsidR="009536F7" w:rsidRPr="00697549" w:rsidRDefault="009536F7" w:rsidP="009536F7">
            <w:pPr>
              <w:pStyle w:val="Normalexigences"/>
              <w:rPr>
                <w:rFonts w:ascii="Arial" w:hAnsi="Arial" w:cs="Arial"/>
                <w:color w:val="800080"/>
                <w:sz w:val="18"/>
                <w:szCs w:val="18"/>
                <w:lang w:val="en-US"/>
              </w:rPr>
            </w:pP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{0} in the form YYYY/MM/DD HH:MM:SS</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t>{1} AIRAC cycle number (e.g.: 1705)</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strike/>
                <w:color w:val="800080"/>
                <w:sz w:val="18"/>
                <w:szCs w:val="18"/>
              </w:rPr>
            </w:pPr>
            <w:r w:rsidRPr="00697549">
              <w:rPr>
                <w:rFonts w:ascii="Arial" w:hAnsi="Arial" w:cs="Arial"/>
                <w:strike/>
                <w:color w:val="800080"/>
                <w:sz w:val="18"/>
                <w:szCs w:val="18"/>
              </w:rPr>
              <w:t>#14.1-06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#23.2-05</w:t>
            </w:r>
          </w:p>
        </w:tc>
      </w:tr>
      <w:tr w:rsidR="009536F7" w:rsidRPr="00AA09EA"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SD-ALB-PPA-012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Product packaging – Contents.xml</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Contents.xml file contains information on the current delivery.</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structure is :</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&lt;Contents&gt;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&lt;Product name = “ADBMISSP”/&gt;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&lt;Effectivity cycle=”1706” date=”2017-05-25”/&gt;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&lt;AirportEntries&gt;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&lt;Airport icao=”EHAM” name = “Amsterdam” production_cycle=”1706” updated=”Updated”&gt;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&lt;Airport icao=”LFPG” name = “Paris CDG” production_cycle=”1705” updated=”Unchanged”&gt; </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&lt;Airport icao=”LFPO” name = “Paris Orly” production_cycle=”1706” updated=”Added”&gt;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&lt;Airport icao=”KLAX” name = “Los Angeles” production_cycle=”1705” updated=”Removed”&gt;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   &lt;/AirportEntries&gt;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&lt;/Contents&gt;</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For each airport, it shows if data has been updated since last cycle.</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This file is for the moment only generated for Dynamo deliveries from the last delivery of same customer with status ‘Delivered’ and the ‘Test delivery’ flag set to false.</w:t>
            </w:r>
          </w:p>
        </w:tc>
        <w:tc>
          <w:tcPr>
            <w:tcW w:w="1276" w:type="dxa"/>
            <w:vAlign w:val="center"/>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#26.1-05</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#26.1-06</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#30.2-10</w:t>
            </w:r>
          </w:p>
          <w:p w:rsidR="009536F7" w:rsidRPr="00697549" w:rsidRDefault="009536F7" w:rsidP="009536F7">
            <w:pPr>
              <w:pStyle w:val="Normalexigences"/>
              <w:ind w:left="0"/>
              <w:rPr>
                <w:rFonts w:ascii="Arial" w:hAnsi="Arial" w:cs="Arial"/>
                <w:color w:val="800080"/>
                <w:sz w:val="18"/>
                <w:szCs w:val="18"/>
                <w:lang w:val="fr-FR"/>
              </w:rPr>
            </w:pPr>
            <w:r w:rsidRPr="00697549">
              <w:rPr>
                <w:rFonts w:ascii="Arial" w:hAnsi="Arial" w:cs="Arial"/>
                <w:color w:val="800080"/>
                <w:sz w:val="18"/>
                <w:szCs w:val="18"/>
                <w:lang w:val="fr-FR"/>
              </w:rPr>
              <w:t>#19.2.0.2-09</w:t>
            </w:r>
          </w:p>
          <w:p w:rsidR="009536F7" w:rsidRPr="00697549" w:rsidRDefault="009536F7" w:rsidP="009536F7">
            <w:pPr>
              <w:pStyle w:val="Normalexigences"/>
              <w:ind w:left="0"/>
              <w:rPr>
                <w:rFonts w:ascii="Arial" w:hAnsi="Arial" w:cs="Arial"/>
                <w:color w:val="800080"/>
                <w:sz w:val="18"/>
                <w:szCs w:val="18"/>
                <w:lang w:val="fr-FR"/>
              </w:rPr>
            </w:pPr>
            <w:r w:rsidRPr="00697549">
              <w:rPr>
                <w:rFonts w:ascii="Arial" w:hAnsi="Arial" w:cs="Arial"/>
                <w:color w:val="800080"/>
                <w:sz w:val="18"/>
                <w:szCs w:val="18"/>
                <w:lang w:val="fr-FR"/>
              </w:rPr>
              <w:t>#19.2.0.2-10</w:t>
            </w:r>
          </w:p>
        </w:tc>
      </w:tr>
      <w:tr w:rsidR="00716AD2" w:rsidRPr="00AA09EA" w:rsidTr="009536F7">
        <w:trPr>
          <w:cantSplit/>
          <w:trHeight w:val="373"/>
        </w:trPr>
        <w:tc>
          <w:tcPr>
            <w:tcW w:w="1809" w:type="dxa"/>
            <w:vAlign w:val="center"/>
          </w:tcPr>
          <w:p w:rsidR="00716AD2" w:rsidRPr="00697549" w:rsidRDefault="00716AD2" w:rsidP="00716AD2">
            <w:pPr>
              <w:pStyle w:val="ReqID"/>
              <w:jc w:val="center"/>
              <w:rPr>
                <w:rFonts w:ascii="Arial" w:hAnsi="Arial" w:cs="Arial"/>
                <w:szCs w:val="18"/>
              </w:rPr>
            </w:pPr>
            <w:r w:rsidRPr="00697549">
              <w:rPr>
                <w:rFonts w:ascii="Arial" w:hAnsi="Arial" w:cs="Arial"/>
                <w:szCs w:val="18"/>
              </w:rPr>
              <w:lastRenderedPageBreak/>
              <w:t>SD-ALB-PPA-01</w:t>
            </w:r>
            <w:r>
              <w:rPr>
                <w:rFonts w:ascii="Arial" w:hAnsi="Arial" w:cs="Arial"/>
                <w:szCs w:val="18"/>
              </w:rPr>
              <w:t>4</w:t>
            </w:r>
          </w:p>
        </w:tc>
        <w:tc>
          <w:tcPr>
            <w:tcW w:w="1560" w:type="dxa"/>
            <w:vAlign w:val="center"/>
          </w:tcPr>
          <w:p w:rsidR="00716AD2" w:rsidRPr="00697549" w:rsidRDefault="00716AD2" w:rsidP="009536F7">
            <w:pPr>
              <w:pStyle w:val="Cellulejustifi"/>
              <w:jc w:val="center"/>
              <w:rPr>
                <w:rFonts w:ascii="Arial" w:hAnsi="Arial" w:cs="Arial"/>
                <w:color w:val="800080"/>
                <w:sz w:val="18"/>
                <w:szCs w:val="18"/>
              </w:rPr>
            </w:pPr>
            <w:r w:rsidRPr="00697549">
              <w:rPr>
                <w:rFonts w:ascii="Arial" w:hAnsi="Arial" w:cs="Arial"/>
                <w:color w:val="800080"/>
                <w:sz w:val="18"/>
                <w:szCs w:val="18"/>
              </w:rPr>
              <w:t>Product packaging – Contents.xml</w:t>
            </w:r>
          </w:p>
        </w:tc>
        <w:tc>
          <w:tcPr>
            <w:tcW w:w="5811" w:type="dxa"/>
          </w:tcPr>
          <w:p w:rsidR="00716AD2" w:rsidRPr="00697549" w:rsidRDefault="00716AD2" w:rsidP="00716AD2">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w:t>
            </w:r>
            <w:r w:rsidR="0011773E">
              <w:rPr>
                <w:rFonts w:ascii="Arial" w:hAnsi="Arial" w:cs="Arial"/>
                <w:color w:val="800080"/>
                <w:sz w:val="18"/>
                <w:szCs w:val="18"/>
                <w:lang w:val="en-US"/>
              </w:rPr>
              <w:t>datainfo.json</w:t>
            </w:r>
            <w:r w:rsidRPr="00697549">
              <w:rPr>
                <w:rFonts w:ascii="Arial" w:hAnsi="Arial" w:cs="Arial"/>
                <w:color w:val="800080"/>
                <w:sz w:val="18"/>
                <w:szCs w:val="18"/>
                <w:lang w:val="en-US"/>
              </w:rPr>
              <w:t xml:space="preserve"> file contains information on the current delivery</w:t>
            </w:r>
            <w:r w:rsidR="0011773E">
              <w:rPr>
                <w:rFonts w:ascii="Arial" w:hAnsi="Arial" w:cs="Arial"/>
                <w:color w:val="800080"/>
                <w:sz w:val="18"/>
                <w:szCs w:val="18"/>
                <w:lang w:val="en-US"/>
              </w:rPr>
              <w:t xml:space="preserve"> for products ENRMISSP, EARMISSP</w:t>
            </w:r>
            <w:r w:rsidR="002B22FD">
              <w:rPr>
                <w:rFonts w:ascii="Arial" w:hAnsi="Arial" w:cs="Arial"/>
                <w:color w:val="800080"/>
                <w:sz w:val="18"/>
                <w:szCs w:val="18"/>
                <w:lang w:val="en-US"/>
              </w:rPr>
              <w:t>, TERMISGT</w:t>
            </w:r>
            <w:r w:rsidR="0011773E">
              <w:rPr>
                <w:rFonts w:ascii="Arial" w:hAnsi="Arial" w:cs="Arial"/>
                <w:color w:val="800080"/>
                <w:sz w:val="18"/>
                <w:szCs w:val="18"/>
                <w:lang w:val="en-US"/>
              </w:rPr>
              <w:t xml:space="preserve"> and ADBMISSP</w:t>
            </w:r>
            <w:r w:rsidRPr="00697549">
              <w:rPr>
                <w:rFonts w:ascii="Arial" w:hAnsi="Arial" w:cs="Arial"/>
                <w:color w:val="800080"/>
                <w:sz w:val="18"/>
                <w:szCs w:val="18"/>
                <w:lang w:val="en-US"/>
              </w:rPr>
              <w:t>.</w:t>
            </w:r>
          </w:p>
          <w:p w:rsidR="00716AD2"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datainfo = {</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 xml:space="preserve">DQR Version : </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DataTypeCode :</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 xml:space="preserve">PackageGroupName : </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PackageGroupSourceDate :</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 xml:space="preserve">PackageGroupFileType : </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 xml:space="preserve">EffectiveDateStart : </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 xml:space="preserve">EffectiveDateEnd : </w:t>
            </w:r>
            <w:r w:rsidRPr="00C4015E">
              <w:rPr>
                <w:rFonts w:ascii="Arial" w:hAnsi="Arial" w:cs="Arial"/>
                <w:i/>
                <w:color w:val="800080"/>
                <w:sz w:val="12"/>
                <w:szCs w:val="12"/>
                <w:lang w:val="en-US"/>
              </w:rPr>
              <w:t>(</w:t>
            </w:r>
            <w:r w:rsidR="00727B17" w:rsidRPr="00727B17">
              <w:rPr>
                <w:rFonts w:ascii="Arial" w:hAnsi="Arial" w:cs="Arial"/>
                <w:i/>
                <w:color w:val="800080"/>
                <w:sz w:val="12"/>
                <w:szCs w:val="12"/>
                <w:lang w:val="en-US"/>
              </w:rPr>
              <w:t>except</w:t>
            </w:r>
            <w:r w:rsidRPr="00C4015E">
              <w:rPr>
                <w:rFonts w:ascii="Arial" w:hAnsi="Arial" w:cs="Arial"/>
                <w:i/>
                <w:color w:val="800080"/>
                <w:sz w:val="12"/>
                <w:szCs w:val="12"/>
                <w:lang w:val="en-US"/>
              </w:rPr>
              <w:t xml:space="preserve"> for EARMISSP</w:t>
            </w:r>
            <w:r w:rsidR="002B22FD">
              <w:rPr>
                <w:rFonts w:ascii="Arial" w:hAnsi="Arial" w:cs="Arial"/>
                <w:i/>
                <w:color w:val="800080"/>
                <w:sz w:val="12"/>
                <w:szCs w:val="12"/>
                <w:lang w:val="en-US"/>
              </w:rPr>
              <w:t xml:space="preserve"> and TERMISGT</w:t>
            </w:r>
            <w:r w:rsidRPr="00C4015E">
              <w:rPr>
                <w:rFonts w:ascii="Arial" w:hAnsi="Arial" w:cs="Arial"/>
                <w:i/>
                <w:color w:val="800080"/>
                <w:sz w:val="12"/>
                <w:szCs w:val="12"/>
                <w:lang w:val="en-US"/>
              </w:rPr>
              <w:t>)</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w:t>
            </w:r>
          </w:p>
          <w:p w:rsidR="000F7E7B" w:rsidRPr="00697549" w:rsidRDefault="000F7E7B" w:rsidP="000F7E7B">
            <w:pPr>
              <w:pStyle w:val="Normalexigences"/>
              <w:ind w:left="0"/>
              <w:rPr>
                <w:rFonts w:ascii="Arial" w:hAnsi="Arial" w:cs="Arial"/>
                <w:color w:val="800080"/>
                <w:sz w:val="18"/>
                <w:szCs w:val="18"/>
                <w:lang w:val="en-US"/>
              </w:rPr>
            </w:pPr>
            <w:r>
              <w:rPr>
                <w:rFonts w:ascii="Arial" w:hAnsi="Arial" w:cs="Arial"/>
                <w:color w:val="800080"/>
                <w:sz w:val="18"/>
                <w:szCs w:val="18"/>
                <w:lang w:val="en-US"/>
              </w:rPr>
              <w:t>For product TERMISGT</w:t>
            </w:r>
            <w:r w:rsidR="00C908C6">
              <w:rPr>
                <w:rFonts w:ascii="Arial" w:hAnsi="Arial" w:cs="Arial"/>
                <w:color w:val="800080"/>
                <w:sz w:val="18"/>
                <w:szCs w:val="18"/>
                <w:lang w:val="en-US"/>
              </w:rPr>
              <w:t xml:space="preserve"> (respectively EARMISSP)</w:t>
            </w:r>
            <w:r>
              <w:rPr>
                <w:rFonts w:ascii="Arial" w:hAnsi="Arial" w:cs="Arial"/>
                <w:color w:val="800080"/>
                <w:sz w:val="18"/>
                <w:szCs w:val="18"/>
                <w:lang w:val="en-US"/>
              </w:rPr>
              <w:t>, "DQRVersion" is</w:t>
            </w:r>
            <w:r w:rsidRPr="000F7E7B">
              <w:rPr>
                <w:rFonts w:ascii="Arial" w:hAnsi="Arial" w:cs="Arial"/>
                <w:color w:val="800080"/>
                <w:sz w:val="18"/>
                <w:szCs w:val="18"/>
                <w:lang w:val="en-US"/>
              </w:rPr>
              <w:t xml:space="preserve"> "TERMISGT_X.Y.Z"</w:t>
            </w:r>
            <w:r w:rsidR="00C908C6">
              <w:rPr>
                <w:rFonts w:ascii="Arial" w:hAnsi="Arial" w:cs="Arial"/>
                <w:color w:val="800080"/>
                <w:sz w:val="18"/>
                <w:szCs w:val="18"/>
                <w:lang w:val="en-US"/>
              </w:rPr>
              <w:t xml:space="preserve"> (respectively "EARMISSP_X.Y.Z")</w:t>
            </w:r>
            <w:r w:rsidRPr="000F7E7B">
              <w:rPr>
                <w:rFonts w:ascii="Arial" w:hAnsi="Arial" w:cs="Arial"/>
                <w:color w:val="800080"/>
                <w:sz w:val="18"/>
                <w:szCs w:val="18"/>
                <w:lang w:val="en-US"/>
              </w:rPr>
              <w:t>, with X.Y.Z which can be settable in the delivery itself (to be manually added). X.Y corresponds to the DQR document and Z to an increment about the format of the database</w:t>
            </w:r>
            <w:r>
              <w:rPr>
                <w:rFonts w:ascii="Arial" w:hAnsi="Arial" w:cs="Arial"/>
                <w:color w:val="800080"/>
                <w:sz w:val="18"/>
                <w:szCs w:val="18"/>
                <w:lang w:val="en-US"/>
              </w:rPr>
              <w:t>, and "PackageGroupName" is</w:t>
            </w:r>
            <w:r w:rsidRPr="000F7E7B">
              <w:rPr>
                <w:rFonts w:ascii="Arial" w:hAnsi="Arial" w:cs="Arial"/>
                <w:color w:val="800080"/>
                <w:sz w:val="18"/>
                <w:szCs w:val="18"/>
                <w:lang w:val="en-US"/>
              </w:rPr>
              <w:t xml:space="preserve"> "LUC_XXX_TERMISGT_YYYY_Z"</w:t>
            </w:r>
            <w:r w:rsidR="00C908C6">
              <w:rPr>
                <w:rFonts w:ascii="Arial" w:hAnsi="Arial" w:cs="Arial"/>
                <w:color w:val="800080"/>
                <w:sz w:val="18"/>
                <w:szCs w:val="18"/>
                <w:lang w:val="en-US"/>
              </w:rPr>
              <w:t xml:space="preserve"> (respectiveley "</w:t>
            </w:r>
            <w:r w:rsidR="00C908C6" w:rsidRPr="00C908C6">
              <w:rPr>
                <w:rFonts w:ascii="Arial" w:hAnsi="Arial" w:cs="Arial"/>
                <w:color w:val="800080"/>
                <w:sz w:val="18"/>
                <w:szCs w:val="18"/>
                <w:lang w:val="en-US"/>
              </w:rPr>
              <w:t>LUC_XXX_EARMISSP_YYYY_Z</w:t>
            </w:r>
            <w:r w:rsidR="00C908C6">
              <w:rPr>
                <w:rFonts w:ascii="Arial" w:hAnsi="Arial" w:cs="Arial"/>
                <w:color w:val="800080"/>
                <w:sz w:val="18"/>
                <w:szCs w:val="18"/>
                <w:lang w:val="en-US"/>
              </w:rPr>
              <w:t>")</w:t>
            </w:r>
            <w:r>
              <w:rPr>
                <w:rFonts w:ascii="Arial" w:hAnsi="Arial" w:cs="Arial"/>
                <w:color w:val="800080"/>
                <w:sz w:val="18"/>
                <w:szCs w:val="18"/>
                <w:lang w:val="en-US"/>
              </w:rPr>
              <w:t xml:space="preserve"> (as described in </w:t>
            </w:r>
            <w:r w:rsidRPr="00697549">
              <w:rPr>
                <w:rFonts w:ascii="Arial" w:hAnsi="Arial" w:cs="Arial"/>
                <w:szCs w:val="18"/>
              </w:rPr>
              <w:t>SD-ALB-PPA-010</w:t>
            </w:r>
            <w:r w:rsidRPr="000F7E7B">
              <w:rPr>
                <w:rFonts w:ascii="Arial" w:hAnsi="Arial" w:cs="Arial"/>
                <w:color w:val="800080"/>
                <w:sz w:val="18"/>
                <w:szCs w:val="18"/>
                <w:lang w:val="en-US"/>
              </w:rPr>
              <w:t>)</w:t>
            </w:r>
          </w:p>
        </w:tc>
        <w:tc>
          <w:tcPr>
            <w:tcW w:w="1276" w:type="dxa"/>
            <w:vAlign w:val="center"/>
          </w:tcPr>
          <w:p w:rsidR="00716AD2"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MD-428</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MD-437</w:t>
            </w:r>
          </w:p>
          <w:p w:rsidR="0011773E" w:rsidRDefault="0011773E"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MD-438</w:t>
            </w:r>
          </w:p>
          <w:p w:rsidR="002B22FD" w:rsidRDefault="002B22FD"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#MD-438</w:t>
            </w:r>
          </w:p>
          <w:p w:rsidR="00F244F9" w:rsidRDefault="00F244F9"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#MD-480</w:t>
            </w:r>
          </w:p>
          <w:p w:rsidR="00C908C6" w:rsidRPr="00697549" w:rsidRDefault="00C908C6" w:rsidP="009536F7">
            <w:pPr>
              <w:pStyle w:val="Normalexigences"/>
              <w:ind w:left="0"/>
              <w:rPr>
                <w:rFonts w:ascii="Arial" w:hAnsi="Arial" w:cs="Arial"/>
                <w:color w:val="800080"/>
                <w:sz w:val="18"/>
                <w:szCs w:val="18"/>
                <w:lang w:val="en-US"/>
              </w:rPr>
            </w:pPr>
            <w:r>
              <w:rPr>
                <w:rFonts w:ascii="Arial" w:hAnsi="Arial" w:cs="Arial"/>
                <w:color w:val="800080"/>
                <w:sz w:val="18"/>
                <w:szCs w:val="18"/>
                <w:lang w:val="en-US"/>
              </w:rPr>
              <w:t>#MD-483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SD-ALB-PPA-020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Product packaging – SFTP publish</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Load packaging service allows publishing a delivery to a distant sftp site.</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interface takes as parameter the delivery reference to allow finding the delivery package on disk for publication (using delivery path configuration).</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sftp connection details are configurable: server url, login, password and path.</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interface logs the processing and returns a clear status so that the publication step are monitored from albatross customer delivery.</w:t>
            </w:r>
          </w:p>
        </w:tc>
        <w:tc>
          <w:tcPr>
            <w:tcW w:w="1276" w:type="dxa"/>
            <w:vAlign w:val="center"/>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#27.2-06</w:t>
            </w:r>
          </w:p>
          <w:p w:rsidR="009536F7" w:rsidRPr="00697549" w:rsidRDefault="009536F7" w:rsidP="009536F7">
            <w:pPr>
              <w:pStyle w:val="Normalexigences"/>
              <w:ind w:left="0"/>
              <w:rPr>
                <w:rFonts w:ascii="Arial" w:hAnsi="Arial" w:cs="Arial"/>
                <w:color w:val="800080"/>
                <w:sz w:val="18"/>
                <w:szCs w:val="18"/>
                <w:lang w:val="en-US"/>
              </w:rPr>
            </w:pP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SD-ALB-PPA-030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Product packaging – Grid Mora +</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Load packaging service for Grid Mora+ product consists in:</w:t>
            </w:r>
          </w:p>
          <w:p w:rsidR="009536F7" w:rsidRPr="00697549" w:rsidRDefault="009536F7" w:rsidP="00B42742">
            <w:pPr>
              <w:pStyle w:val="Normalexigences"/>
              <w:numPr>
                <w:ilvl w:val="0"/>
                <w:numId w:val="4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Generating a MD5 sum crc file regarding the .ari file.</w:t>
            </w:r>
          </w:p>
          <w:p w:rsidR="009536F7" w:rsidRPr="00697549" w:rsidRDefault="009536F7" w:rsidP="00B42742">
            <w:pPr>
              <w:pStyle w:val="Normalexigences"/>
              <w:numPr>
                <w:ilvl w:val="0"/>
                <w:numId w:val="4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Storing both .ari and .md5 files in a directory named like the part number (or timestamp)</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grid Mora output file contains UNIX style line terminators (LF only)</w:t>
            </w:r>
          </w:p>
        </w:tc>
        <w:tc>
          <w:tcPr>
            <w:tcW w:w="1276" w:type="dxa"/>
            <w:vAlign w:val="center"/>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#28.1-04</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#36.2-10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SD-ALB-PPA-040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Product Packaging - Default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Load packaging service accepts a default product.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No specific packaging action performed for default product: </w:t>
            </w:r>
          </w:p>
          <w:p w:rsidR="009536F7" w:rsidRPr="00697549" w:rsidRDefault="009536F7" w:rsidP="00B42742">
            <w:pPr>
              <w:pStyle w:val="Normalexigences"/>
              <w:numPr>
                <w:ilvl w:val="0"/>
                <w:numId w:val="66"/>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The output directory structure does not change </w:t>
            </w:r>
          </w:p>
          <w:p w:rsidR="009536F7" w:rsidRPr="00697549" w:rsidRDefault="009536F7" w:rsidP="00B42742">
            <w:pPr>
              <w:pStyle w:val="Normalexigences"/>
              <w:numPr>
                <w:ilvl w:val="0"/>
                <w:numId w:val="66"/>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processing status synchronism with Customer Delivery is performed</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#32.2-04</w:t>
            </w:r>
          </w:p>
        </w:tc>
      </w:tr>
    </w:tbl>
    <w:p w:rsidR="009536F7" w:rsidRPr="00A8515B" w:rsidRDefault="009536F7" w:rsidP="009536F7">
      <w:pPr>
        <w:rPr>
          <w:lang w:val="en-US"/>
        </w:rPr>
      </w:pPr>
    </w:p>
    <w:p w:rsidR="009536F7" w:rsidRPr="00A8515B" w:rsidRDefault="009536F7" w:rsidP="009536F7">
      <w:pPr>
        <w:rPr>
          <w:lang w:val="en-US"/>
        </w:rPr>
      </w:pPr>
    </w:p>
    <w:p w:rsidR="009536F7" w:rsidRDefault="009536F7" w:rsidP="009536F7">
      <w:pPr>
        <w:pStyle w:val="Titre2"/>
        <w:keepNext w:val="0"/>
        <w:numPr>
          <w:ilvl w:val="1"/>
          <w:numId w:val="8"/>
        </w:numPr>
        <w:spacing w:before="240"/>
      </w:pPr>
      <w:bookmarkStart w:id="114" w:name="_Toc18921497"/>
      <w:bookmarkStart w:id="115" w:name="_Toc19526859"/>
      <w:r>
        <w:t>Data qualification</w:t>
      </w:r>
      <w:bookmarkEnd w:id="114"/>
      <w:bookmarkEnd w:id="115"/>
    </w:p>
    <w:p w:rsidR="009536F7" w:rsidRPr="003A56B4" w:rsidRDefault="009536F7" w:rsidP="009536F7">
      <w:pPr>
        <w:pStyle w:val="Titre3"/>
        <w:numPr>
          <w:ilvl w:val="2"/>
          <w:numId w:val="8"/>
        </w:numPr>
        <w:spacing w:before="120" w:line="240" w:lineRule="auto"/>
        <w:jc w:val="left"/>
      </w:pPr>
      <w:bookmarkStart w:id="116" w:name="_Toc18921498"/>
      <w:bookmarkStart w:id="117" w:name="_Toc19526860"/>
      <w:r w:rsidRPr="005F04D5">
        <w:t>Cross</w:t>
      </w:r>
      <w:r>
        <w:t xml:space="preserve"> </w:t>
      </w:r>
      <w:r w:rsidRPr="005F04D5">
        <w:t>Check</w:t>
      </w:r>
      <w:r>
        <w:t xml:space="preserve"> </w:t>
      </w:r>
      <w:r w:rsidRPr="005F04D5">
        <w:t>Treatment</w:t>
      </w:r>
      <w:bookmarkEnd w:id="116"/>
      <w:bookmarkEnd w:id="117"/>
    </w:p>
    <w:p w:rsidR="009536F7" w:rsidRDefault="009536F7" w:rsidP="009536F7">
      <w:pPr>
        <w:pStyle w:val="Titre4"/>
        <w:numPr>
          <w:ilvl w:val="3"/>
          <w:numId w:val="8"/>
        </w:numPr>
        <w:spacing w:before="120" w:line="240" w:lineRule="auto"/>
        <w:ind w:left="2704"/>
        <w:jc w:val="left"/>
      </w:pPr>
      <w:r>
        <w:t>Overview</w:t>
      </w:r>
    </w:p>
    <w:p w:rsidR="009536F7" w:rsidRDefault="009536F7" w:rsidP="009536F7">
      <w:pPr>
        <w:rPr>
          <w:lang w:val="en-US"/>
        </w:rPr>
      </w:pPr>
      <w:r>
        <w:rPr>
          <w:lang w:val="en-US"/>
        </w:rPr>
        <w:t>The data qualification service cross check treatment web method compares two data sources, outputs a check report and sets a status.</w:t>
      </w:r>
    </w:p>
    <w:p w:rsidR="009536F7" w:rsidRDefault="009536F7" w:rsidP="009536F7">
      <w:pPr>
        <w:rPr>
          <w:lang w:val="en-US"/>
        </w:rPr>
      </w:pPr>
    </w:p>
    <w:p w:rsidR="009536F7" w:rsidRDefault="009536F7" w:rsidP="009536F7">
      <w:pPr>
        <w:rPr>
          <w:lang w:val="en-US"/>
        </w:rPr>
      </w:pPr>
      <w:r>
        <w:rPr>
          <w:lang w:val="en-US"/>
        </w:rPr>
        <w:t>The comparison is done on two heterogeneous databases and a mapping file is used to describe which properties should be compared, the tolerance, what are the metrics … This file is called configuration check file.</w:t>
      </w:r>
    </w:p>
    <w:p w:rsidR="009536F7" w:rsidRDefault="009536F7" w:rsidP="009536F7">
      <w:pPr>
        <w:pStyle w:val="Titre4"/>
        <w:numPr>
          <w:ilvl w:val="3"/>
          <w:numId w:val="8"/>
        </w:numPr>
        <w:spacing w:before="120" w:line="240" w:lineRule="auto"/>
        <w:ind w:left="2704"/>
        <w:jc w:val="left"/>
      </w:pPr>
      <w:r>
        <w:t>Mapping file</w:t>
      </w:r>
    </w:p>
    <w:p w:rsidR="009536F7" w:rsidRPr="00004C3D" w:rsidRDefault="009536F7" w:rsidP="009536F7">
      <w:pPr>
        <w:rPr>
          <w:lang w:val="en-US"/>
        </w:rPr>
      </w:pPr>
      <w:r>
        <w:rPr>
          <w:lang w:val="en-US"/>
        </w:rPr>
        <w:t>The following requirements describe the structure of the mapping configuration file.</w:t>
      </w:r>
    </w:p>
    <w:p w:rsidR="009536F7" w:rsidRPr="00004C3D"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Data Qualification – sample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configuration file describes how to map properties to be compared. See “CheckConfiguration.xml” file.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#19.2.0.2-13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FeatureCheck</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 check configuration file is composed of FeatureCheck elements, each one describing the two features compared.</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“name” attribute is the name of the feature.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VerifiedData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description of the verified feature.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&lt;Product&gt; is the datasource of the feature.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&lt;Feature&gt; is the verified feature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&lt;Identifier&gt; is the name of the property of the feature used to identify this feature.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SD-ALB-QUA-040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–ReferenceData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description of the reference data.</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&lt;Product&gt; is the datasource of the feature.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&lt;Feature&gt; is –he reference feature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&lt;Identifier&gt; is the name of the property of the feature used to identify this feature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SD-ALB-QUA-050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Transformations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element is used to transform a value before verification or use.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It can be used in: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VerifiedData</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ReferenceData</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LinkTo</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Several transformations can be used in sequence to produce a transformation chain.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”name””is the </w:t>
            </w:r>
            <w:proofErr w:type="gramStart"/>
            <w:r w:rsidRPr="00697549">
              <w:rPr>
                <w:rFonts w:ascii="Arial" w:hAnsi="Arial" w:cs="Arial"/>
                <w:color w:val="800080"/>
                <w:sz w:val="18"/>
                <w:szCs w:val="18"/>
              </w:rPr>
              <w:t>name ”</w:t>
            </w:r>
            <w:proofErr w:type="gramEnd"/>
            <w:r w:rsidRPr="00697549">
              <w:rPr>
                <w:rFonts w:ascii="Arial" w:hAnsi="Arial" w:cs="Arial"/>
                <w:color w:val="800080"/>
                <w:sz w:val="18"/>
                <w:szCs w:val="18"/>
              </w:rPr>
              <w:t>f t”e transformation applied.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t>
            </w:r>
            <w:proofErr w:type="gramStart"/>
            <w:r w:rsidRPr="00697549">
              <w:rPr>
                <w:rFonts w:ascii="Arial" w:hAnsi="Arial" w:cs="Arial"/>
                <w:color w:val="800080"/>
                <w:sz w:val="18"/>
                <w:szCs w:val="18"/>
              </w:rPr>
              <w:t>parameters</w:t>
            </w:r>
            <w:proofErr w:type="gramEnd"/>
            <w:r w:rsidRPr="00697549">
              <w:rPr>
                <w:rFonts w:ascii="Arial" w:hAnsi="Arial" w:cs="Arial"/>
                <w:color w:val="800080"/>
                <w:sz w:val="18"/>
                <w:szCs w:val="18"/>
              </w:rPr>
              <w:t>” allows t– pass parameters specific to the transformation.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Sample: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      &lt;Transform name="Split" parameters="/,0"/&gt;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SD-ALB-QUA-060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Check</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&lt;Check&gt; is the element that definitions which co–parisons are don on two features of &lt;FeatureCheck&gt;.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&lt;FeatureCheck&gt; element can contain several &lt;Check&gt;.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SD-ALB-QUA-070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Attribute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&lt;VerifiedAttribute&gt; and &lt;ReferenceAttribute&gt; define the compared attributes of a check.</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t>
            </w:r>
            <w:proofErr w:type="gramStart"/>
            <w:r w:rsidRPr="00697549">
              <w:rPr>
                <w:rFonts w:ascii="Arial" w:hAnsi="Arial" w:cs="Arial"/>
                <w:color w:val="800080"/>
                <w:sz w:val="18"/>
                <w:szCs w:val="18"/>
              </w:rPr>
              <w:t>metric</w:t>
            </w:r>
            <w:proofErr w:type="gramEnd"/>
            <w:r w:rsidRPr="00697549">
              <w:rPr>
                <w:rFonts w:ascii="Arial" w:hAnsi="Arial" w:cs="Arial"/>
                <w:color w:val="800080"/>
                <w:sz w:val="18"/>
                <w:szCs w:val="18"/>
              </w:rPr>
              <w:t>” attribute is optional and can define statically the metric of the compared property.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&lt;Field&gt; is the name of the property compared.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&lt;FieldMetric&gt; is the name of the field containing the metric for &lt;Field&gt;. This element can conflict with “metric” attribute.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SD-ALB-QUA-090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LinkTo</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LinkTo element is used to define an attribute by navigation.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&lt;LinkTo feature="Runway"  with="identifier" using="usedRunway_href"&gt;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t>
            </w:r>
            <w:proofErr w:type="gramStart"/>
            <w:r w:rsidRPr="00697549">
              <w:rPr>
                <w:rFonts w:ascii="Arial" w:hAnsi="Arial" w:cs="Arial"/>
                <w:color w:val="800080"/>
                <w:sz w:val="18"/>
                <w:szCs w:val="18"/>
              </w:rPr>
              <w:t>feature</w:t>
            </w:r>
            <w:proofErr w:type="gramEnd"/>
            <w:r w:rsidRPr="00697549">
              <w:rPr>
                <w:rFonts w:ascii="Arial" w:hAnsi="Arial" w:cs="Arial"/>
                <w:color w:val="800080"/>
                <w:sz w:val="18"/>
                <w:szCs w:val="18"/>
              </w:rPr>
              <w:t>” is the name of the feature containing the property where navigation leads.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“with” is the name of the property used –or comparison on “Runway”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t>
            </w:r>
            <w:proofErr w:type="gramStart"/>
            <w:r w:rsidRPr="00697549">
              <w:rPr>
                <w:rFonts w:ascii="Arial" w:hAnsi="Arial" w:cs="Arial"/>
                <w:color w:val="800080"/>
                <w:sz w:val="18"/>
                <w:szCs w:val="18"/>
              </w:rPr>
              <w:t>using</w:t>
            </w:r>
            <w:proofErr w:type="gramEnd"/>
            <w:r w:rsidRPr="00697549">
              <w:rPr>
                <w:rFonts w:ascii="Arial" w:hAnsi="Arial" w:cs="Arial"/>
                <w:color w:val="800080"/>
                <w:sz w:val="18"/>
                <w:szCs w:val="18"/>
              </w:rPr>
              <w:t>” is the name of the property used for comparison on the current feature.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SD-ALB-QUA-100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Comparator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comparator defines which comparison will be done on the two attributes of the compared features.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FieldName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FilesName element is available as a child of &lt;VerifiedAttribute&gt; and &lt;ReferenceAttribute&gt;.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It can contain a constant or a reference to another attribute.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In the report it replaces the name of the attribute. </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SD-ALB-QUA-111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FeartureCheckName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t>
            </w:r>
            <w:proofErr w:type="gramStart"/>
            <w:r w:rsidRPr="00697549">
              <w:rPr>
                <w:rFonts w:ascii="Arial" w:hAnsi="Arial" w:cs="Arial"/>
                <w:color w:val="800080"/>
                <w:sz w:val="18"/>
                <w:szCs w:val="18"/>
              </w:rPr>
              <w:t>name</w:t>
            </w:r>
            <w:proofErr w:type="gramEnd"/>
            <w:r w:rsidRPr="00697549">
              <w:rPr>
                <w:rFonts w:ascii="Arial" w:hAnsi="Arial" w:cs="Arial"/>
                <w:color w:val="800080"/>
                <w:sz w:val="18"/>
                <w:szCs w:val="18"/>
              </w:rPr>
              <w:t>” is an attribute available in “FeatureCheck” element.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attribute is mandatory and unique in a mapping file.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value is included in the FeatureCheckName column of the CrossCheckReport table.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#14.2-06</w:t>
            </w:r>
          </w:p>
        </w:tc>
      </w:tr>
    </w:tbl>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lastRenderedPageBreak/>
        <w:t>Checker behavior</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conversion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conversion may be done to compare attributes with different metrics. If no metric is defined, no conversion is done.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a metric is defined on an attribute it has to be defined on both attributes compared and reference. Then a conversion to the reference metric is done before values comparison.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tolerance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 tolerance may be applied in comparisons. By default a tolerance of 0 is applied.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Filter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Comparisons are applied on all features a datasource. The filter allows to limit the set of compared features.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results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Any discrepancy found by the checker is stored in the database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datasources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verified databsource is identified by ICAO, version and AIRAC.</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reference datasource is identified by ICAO. The last version for last airac is retrieved from database.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#12.2-07</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status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At the end of the check process, the inventory table status is updated.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no discrepancy is found the status is set to “validated”.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at least one discrepancy is found, the status is set to “invalid”.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SD-ALB-QUA-560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service allows to call the check proves with the following parameters: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Datasourcetype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ICAO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Airac</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Version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Level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cross check is performed on all datasources of type “Datasourcetype”.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Datasources are retrieved as stated in SD-ALB-QUA-540.</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Level can take the following values: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OK</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WARNING</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ERROR</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Level is optional and its default value is ERROR.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#12.2-11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SD-ALB-QUA-561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service level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level parameter defines the minimum level of checks which are traced in database.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Ascending level is OK, WARNING, </w:t>
            </w:r>
            <w:proofErr w:type="gramStart"/>
            <w:r w:rsidRPr="00697549">
              <w:rPr>
                <w:rFonts w:ascii="Arial" w:hAnsi="Arial" w:cs="Arial"/>
                <w:color w:val="800080"/>
                <w:sz w:val="18"/>
                <w:szCs w:val="18"/>
              </w:rPr>
              <w:t>ERROR</w:t>
            </w:r>
            <w:proofErr w:type="gramEnd"/>
            <w:r w:rsidRPr="00697549">
              <w:rPr>
                <w:rFonts w:ascii="Arial" w:hAnsi="Arial" w:cs="Arial"/>
                <w:color w:val="800080"/>
                <w:sz w:val="18"/>
                <w:szCs w:val="18"/>
              </w:rPr>
              <w: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SD-ALB-QUA-565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–features detections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checker detects features which exist only in reference data or verified data.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SD-ALB-QUA-566</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–filter persistence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filter used on verified data and reference data features mapping is stored in the CrossCheckReport table during the check.</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several filters are set, the filters are separated with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–identifiers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identifiers </w:t>
            </w:r>
            <w:r w:rsidRPr="00697549">
              <w:rPr>
                <w:rFonts w:ascii="Arial" w:hAnsi="Arial" w:cs="Arial"/>
                <w:iCs/>
                <w:color w:val="800080"/>
                <w:sz w:val="18"/>
                <w:szCs w:val="18"/>
                <w:lang w:val="en-US"/>
              </w:rPr>
              <w:t>VerifiedIdentifier and ReferenceIdentifier are stored in the CorssCheckReport without application of the transformations.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#14.2-07</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SD-ALB-QUA-571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delta value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delta column stored the delta between the verified value and the reference value.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delta value contains the metric.</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For geometries representing a point, the delta is the distance between project points (A816 projection).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SD-ALB-QUA-580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trigger on validation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When a product of data inventory  is set to validated, perform the following operation: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Identify all product maps where the product is used a data source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For each of this product map if all data sources are validated for same ICAO / AIRAC then create in albatross the corresponding ProductDatabase for same ICAO / AIRAC. Set the ProductDatabase status to ‘Provided’.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#17.2-09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#30.2-09</w:t>
            </w:r>
          </w:p>
        </w:tc>
      </w:tr>
    </w:tbl>
    <w:p w:rsidR="009536F7" w:rsidRDefault="009536F7" w:rsidP="009536F7">
      <w:pPr>
        <w:pStyle w:val="Titre4"/>
        <w:numPr>
          <w:ilvl w:val="3"/>
          <w:numId w:val="8"/>
        </w:numPr>
        <w:spacing w:before="120" w:line="240" w:lineRule="auto"/>
        <w:ind w:left="2704"/>
        <w:jc w:val="left"/>
      </w:pPr>
      <w:r>
        <w:t>Comparators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w:t>
            </w:r>
            <w:r>
              <w:rPr>
                <w:rStyle w:val="lev"/>
              </w:rPr>
              <w:t>–</w:t>
            </w:r>
            <w:r w:rsidRPr="00976258">
              <w:rPr>
                <w:rStyle w:val="lev"/>
              </w:rPr>
              <w: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SD-ALB-QUA-700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eq</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Equals comparator. Can be applied on all values.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SD-ALB-QUA-710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lte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Less than or equal comparator.</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Can be applied on any numeric value.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SD-ALB-QUA-720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gte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Greater than or equal comparator.</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Can be applied on any numeric value.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SD-ALB-QUA-730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gt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Greater than comparator.</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Can be applied on any numeric value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SD-ALB-QUA-740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lt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Less than comparator.</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Can be applied on any numeric value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#12.2-03</w:t>
            </w:r>
          </w:p>
        </w:tc>
      </w:tr>
    </w:tbl>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t>Check result database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Qualifica–ion – database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database stores all data relative to check results.</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See Schema model in “models” folder.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#12.2-05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Qualifi–ation - CrossCheckResult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data field allows to store the cross check result with values: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OK</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WARNING</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ERROR</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SD-ALB-QUA-802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Delta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delta column allows to store the delta between the reference and the verfifiedvalue.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Delta Qualification – NotValidated Table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 table is used to store the NotValidated information for a feature.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lang w:val="en-US"/>
              </w:rPr>
              <w:t>Indicates if the properties can be validated or not during P2 RDB A424 conversion. Shall be false by default, only present if true.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tables contains:</w:t>
            </w:r>
          </w:p>
          <w:p w:rsidR="009536F7" w:rsidRPr="00697549" w:rsidRDefault="009536F7" w:rsidP="00B42742">
            <w:pPr>
              <w:pStyle w:val="Normalexigences"/>
              <w:numPr>
                <w:ilvl w:val="0"/>
                <w:numId w:val="36"/>
              </w:numPr>
              <w:spacing w:before="0" w:line="240" w:lineRule="auto"/>
              <w:jc w:val="left"/>
              <w:rPr>
                <w:rFonts w:ascii="Arial" w:hAnsi="Arial" w:cs="Arial"/>
                <w:color w:val="800080"/>
                <w:sz w:val="18"/>
                <w:szCs w:val="18"/>
              </w:rPr>
            </w:pPr>
            <w:r w:rsidRPr="00697549">
              <w:rPr>
                <w:rFonts w:ascii="Arial" w:hAnsi="Arial" w:cs="Arial"/>
                <w:color w:val="800080"/>
                <w:sz w:val="18"/>
                <w:szCs w:val="18"/>
              </w:rPr>
              <w:t>Id of product in inventory</w:t>
            </w:r>
          </w:p>
          <w:p w:rsidR="009536F7" w:rsidRPr="00697549" w:rsidRDefault="009536F7" w:rsidP="00B42742">
            <w:pPr>
              <w:pStyle w:val="Normalexigences"/>
              <w:numPr>
                <w:ilvl w:val="0"/>
                <w:numId w:val="36"/>
              </w:numPr>
              <w:spacing w:before="0" w:line="240" w:lineRule="auto"/>
              <w:jc w:val="left"/>
              <w:rPr>
                <w:rFonts w:ascii="Arial" w:hAnsi="Arial" w:cs="Arial"/>
                <w:color w:val="800080"/>
                <w:sz w:val="18"/>
                <w:szCs w:val="18"/>
              </w:rPr>
            </w:pPr>
            <w:r w:rsidRPr="00697549">
              <w:rPr>
                <w:rFonts w:ascii="Arial" w:hAnsi="Arial" w:cs="Arial"/>
                <w:color w:val="800080"/>
                <w:sz w:val="18"/>
                <w:szCs w:val="18"/>
              </w:rPr>
              <w:t>Id for feature</w:t>
            </w:r>
          </w:p>
          <w:p w:rsidR="009536F7" w:rsidRPr="00697549" w:rsidRDefault="009536F7" w:rsidP="00B42742">
            <w:pPr>
              <w:pStyle w:val="Normalexigences"/>
              <w:numPr>
                <w:ilvl w:val="0"/>
                <w:numId w:val="36"/>
              </w:numPr>
              <w:spacing w:before="0" w:line="240" w:lineRule="auto"/>
              <w:jc w:val="left"/>
              <w:rPr>
                <w:rFonts w:ascii="Arial" w:hAnsi="Arial" w:cs="Arial"/>
                <w:color w:val="800080"/>
                <w:sz w:val="18"/>
                <w:szCs w:val="18"/>
              </w:rPr>
            </w:pPr>
            <w:r w:rsidRPr="00697549">
              <w:rPr>
                <w:rFonts w:ascii="Arial" w:hAnsi="Arial" w:cs="Arial"/>
                <w:color w:val="800080"/>
                <w:sz w:val="18"/>
                <w:szCs w:val="18"/>
              </w:rPr>
              <w:t>id for attribute</w:t>
            </w:r>
          </w:p>
          <w:p w:rsidR="009536F7" w:rsidRPr="00697549" w:rsidRDefault="009536F7" w:rsidP="00B42742">
            <w:pPr>
              <w:pStyle w:val="Normalexigences"/>
              <w:numPr>
                <w:ilvl w:val="0"/>
                <w:numId w:val="36"/>
              </w:numPr>
              <w:spacing w:before="0" w:line="240" w:lineRule="auto"/>
              <w:jc w:val="left"/>
              <w:rPr>
                <w:rFonts w:ascii="Arial" w:hAnsi="Arial" w:cs="Arial"/>
                <w:color w:val="800080"/>
                <w:sz w:val="18"/>
                <w:szCs w:val="18"/>
              </w:rPr>
            </w:pPr>
            <w:r w:rsidRPr="00697549">
              <w:rPr>
                <w:rFonts w:ascii="Arial" w:hAnsi="Arial" w:cs="Arial"/>
                <w:color w:val="800080"/>
                <w:sz w:val="18"/>
                <w:szCs w:val="18"/>
              </w:rPr>
              <w:t>Analyst identification</w:t>
            </w:r>
          </w:p>
          <w:p w:rsidR="009536F7" w:rsidRPr="00697549" w:rsidRDefault="009536F7" w:rsidP="00B42742">
            <w:pPr>
              <w:pStyle w:val="Normalexigences"/>
              <w:numPr>
                <w:ilvl w:val="0"/>
                <w:numId w:val="36"/>
              </w:numPr>
              <w:spacing w:before="0" w:line="240" w:lineRule="auto"/>
              <w:jc w:val="left"/>
              <w:rPr>
                <w:rFonts w:ascii="Arial" w:hAnsi="Arial" w:cs="Arial"/>
                <w:color w:val="800080"/>
                <w:sz w:val="18"/>
                <w:szCs w:val="18"/>
              </w:rPr>
            </w:pPr>
            <w:r w:rsidRPr="00697549">
              <w:rPr>
                <w:rFonts w:ascii="Arial" w:hAnsi="Arial" w:cs="Arial"/>
                <w:color w:val="800080"/>
                <w:sz w:val="18"/>
                <w:szCs w:val="18"/>
              </w:rPr>
              <w:t>Analyst comment</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presence of the line means the attribute is not validated.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w:t>
            </w:r>
          </w:p>
        </w:tc>
      </w:tr>
    </w:tbl>
    <w:p w:rsidR="009536F7" w:rsidRDefault="009536F7" w:rsidP="009536F7">
      <w:pPr>
        <w:pStyle w:val="Titre4"/>
        <w:numPr>
          <w:ilvl w:val="3"/>
          <w:numId w:val="8"/>
        </w:numPr>
        <w:spacing w:before="120" w:line="240" w:lineRule="auto"/>
        <w:ind w:left="2704"/>
        <w:jc w:val="left"/>
      </w:pPr>
      <w:r>
        <w:t>Email notification and CASE creation</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email notification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 At the end of the cross check process, </w:t>
            </w:r>
            <w:proofErr w:type="gramStart"/>
            <w:r w:rsidRPr="00697549">
              <w:rPr>
                <w:rFonts w:ascii="Arial" w:hAnsi="Arial" w:cs="Arial"/>
                <w:color w:val="800080"/>
                <w:sz w:val="18"/>
                <w:szCs w:val="18"/>
              </w:rPr>
              <w:t>if  errors</w:t>
            </w:r>
            <w:proofErr w:type="gramEnd"/>
            <w:r w:rsidRPr="00697549">
              <w:rPr>
                <w:rFonts w:ascii="Arial" w:hAnsi="Arial" w:cs="Arial"/>
                <w:color w:val="800080"/>
                <w:sz w:val="18"/>
                <w:szCs w:val="18"/>
              </w:rPr>
              <w:t xml:space="preserve"> exist in the cross check report, an email is sent.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#18.1-06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SD-ALB-QUA-851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CASE creation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At the end of the cross check process, if errors exits in the cross check report, a CASE is created in CRM.</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#26.1-01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SD-ALB-QUA-855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email notification recipients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recipients list of the mail is configurable.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#18.1-06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SD-ALB-QUA-856</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Qualification – CASE accound and requestor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account and the requestor identifier used to create the CASE are configurable.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#26.1-01</w:t>
            </w:r>
          </w:p>
        </w:tc>
      </w:tr>
      <w:tr w:rsidR="009536F7" w:rsidRPr="00F426A4"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SD-ALB-QUA-860</w:t>
            </w:r>
          </w:p>
        </w:tc>
        <w:tc>
          <w:tcPr>
            <w:tcW w:w="1560" w:type="dxa"/>
            <w:vAlign w:val="center"/>
          </w:tcPr>
          <w:p w:rsidR="009536F7" w:rsidRPr="00697549" w:rsidRDefault="009536F7" w:rsidP="009536F7">
            <w:pPr>
              <w:pStyle w:val="Cellulejustifi"/>
              <w:jc w:val="center"/>
              <w:rPr>
                <w:rFonts w:ascii="Arial" w:hAnsi="Arial" w:cs="Arial"/>
                <w:color w:val="800080"/>
                <w:sz w:val="18"/>
                <w:szCs w:val="18"/>
                <w:lang w:val="fr-FR"/>
              </w:rPr>
            </w:pPr>
            <w:r w:rsidRPr="00697549">
              <w:rPr>
                <w:rFonts w:ascii="Arial" w:hAnsi="Arial" w:cs="Arial"/>
                <w:color w:val="800080"/>
                <w:sz w:val="18"/>
                <w:szCs w:val="18"/>
                <w:lang w:val="fr-FR"/>
              </w:rPr>
              <w:t>Data Qualification – email notification template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content of the mail is built from a configurable template.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fr-FR"/>
              </w:rPr>
            </w:pPr>
            <w:r w:rsidRPr="00697549">
              <w:rPr>
                <w:rFonts w:ascii="Arial" w:hAnsi="Arial" w:cs="Arial"/>
                <w:color w:val="800080"/>
                <w:sz w:val="18"/>
                <w:szCs w:val="18"/>
                <w:lang w:val="fr-FR"/>
              </w:rPr>
              <w:t>#18.1-06</w:t>
            </w:r>
          </w:p>
        </w:tc>
      </w:tr>
      <w:tr w:rsidR="009536F7" w:rsidRPr="00F426A4"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SD-ALB-QUA-865</w:t>
            </w:r>
          </w:p>
        </w:tc>
        <w:tc>
          <w:tcPr>
            <w:tcW w:w="1560" w:type="dxa"/>
            <w:vAlign w:val="center"/>
          </w:tcPr>
          <w:p w:rsidR="009536F7" w:rsidRPr="00697549" w:rsidRDefault="009536F7" w:rsidP="009536F7">
            <w:pPr>
              <w:pStyle w:val="Cellulejustifi"/>
              <w:jc w:val="center"/>
              <w:rPr>
                <w:rFonts w:ascii="Arial" w:hAnsi="Arial" w:cs="Arial"/>
                <w:color w:val="800080"/>
                <w:sz w:val="18"/>
                <w:szCs w:val="18"/>
                <w:lang w:val="fr-FR"/>
              </w:rPr>
            </w:pPr>
            <w:r w:rsidRPr="00697549">
              <w:rPr>
                <w:rFonts w:ascii="Arial" w:hAnsi="Arial" w:cs="Arial"/>
                <w:color w:val="800080"/>
                <w:sz w:val="18"/>
                <w:szCs w:val="18"/>
                <w:lang w:val="fr-FR"/>
              </w:rPr>
              <w:t>Data Qualification – email notification content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mail contains the following information:</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ICAO/AIRAC/version and data source of the product that was checked</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details of the errors raised (extract from cross-check report)</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An URL to the Analyst tool allowing to inspect the product(s) and report details (</w:t>
            </w:r>
            <w:hyperlink r:id="rId12" w:history="1">
              <w:r w:rsidRPr="00697549">
                <w:rPr>
                  <w:rStyle w:val="Lienhypertexte"/>
                  <w:rFonts w:ascii="Arial" w:hAnsi="Arial" w:cs="Arial"/>
                  <w:sz w:val="18"/>
                  <w:szCs w:val="18"/>
                  <w:lang w:val="en-US"/>
                </w:rPr>
                <w:t>https://</w:t>
              </w:r>
            </w:hyperlink>
            <w:hyperlink r:id="rId13" w:history="1">
              <w:r w:rsidRPr="00697549">
                <w:rPr>
                  <w:rStyle w:val="Lienhypertexte"/>
                  <w:rFonts w:ascii="Arial" w:hAnsi="Arial" w:cs="Arial"/>
                  <w:sz w:val="18"/>
                  <w:szCs w:val="18"/>
                  <w:lang w:val="en-US"/>
                </w:rPr>
                <w:t>dataserv.lucem-aerodata.com</w:t>
              </w:r>
            </w:hyperlink>
            <w:r w:rsidRPr="00697549">
              <w:rPr>
                <w:rFonts w:ascii="Arial" w:hAnsi="Arial" w:cs="Arial"/>
                <w:color w:val="800080"/>
                <w:sz w:val="18"/>
                <w:szCs w:val="18"/>
                <w:lang w:val="en-US"/>
              </w:rPr>
              <w:t>)</w:t>
            </w:r>
          </w:p>
          <w:p w:rsidR="009536F7" w:rsidRPr="00697549" w:rsidRDefault="009536F7" w:rsidP="009536F7">
            <w:pPr>
              <w:pStyle w:val="Normalexigences"/>
              <w:ind w:left="72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fr-FR"/>
              </w:rPr>
            </w:pPr>
            <w:r w:rsidRPr="00697549">
              <w:rPr>
                <w:rFonts w:ascii="Arial" w:hAnsi="Arial" w:cs="Arial"/>
                <w:color w:val="800080"/>
                <w:sz w:val="18"/>
                <w:szCs w:val="18"/>
                <w:lang w:val="fr-FR"/>
              </w:rPr>
              <w:t>#18.1-06</w:t>
            </w:r>
          </w:p>
        </w:tc>
      </w:tr>
      <w:tr w:rsidR="009536F7" w:rsidRPr="00F426A4"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SD-ALB-QUA-866</w:t>
            </w:r>
          </w:p>
        </w:tc>
        <w:tc>
          <w:tcPr>
            <w:tcW w:w="1560" w:type="dxa"/>
            <w:vAlign w:val="center"/>
          </w:tcPr>
          <w:p w:rsidR="009536F7" w:rsidRPr="00697549" w:rsidRDefault="009536F7" w:rsidP="009536F7">
            <w:pPr>
              <w:pStyle w:val="Cellulejustifi"/>
              <w:jc w:val="center"/>
              <w:rPr>
                <w:rFonts w:ascii="Arial" w:hAnsi="Arial" w:cs="Arial"/>
                <w:color w:val="800080"/>
                <w:sz w:val="18"/>
                <w:szCs w:val="18"/>
                <w:lang w:val="fr-FR"/>
              </w:rPr>
            </w:pPr>
            <w:r w:rsidRPr="00697549">
              <w:rPr>
                <w:rFonts w:ascii="Arial" w:hAnsi="Arial" w:cs="Arial"/>
                <w:color w:val="800080"/>
                <w:sz w:val="18"/>
                <w:szCs w:val="18"/>
                <w:lang w:val="fr-FR"/>
              </w:rPr>
              <w:t>Data Qualification – CASE content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CASE shall have the following charaterisitcs:</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Title is ICAO_cycle_version_[X]_Qualification Error Report, with [X] empty if data source is AIP or "ADB" if data source is ADB Lucem</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Nature is "Technical"</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Type is "Issue"</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Subtype is "Data"</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Airport is ICAO</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Origin is Internal</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Airac cycle</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The associated Cycle  </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responsible is "LV2 Production"</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Account is the one specified in configuration</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Requestor is the one specified in configuration</w:t>
            </w:r>
          </w:p>
          <w:p w:rsidR="009536F7" w:rsidRPr="00697549" w:rsidRDefault="009536F7" w:rsidP="00B42742">
            <w:pPr>
              <w:pStyle w:val="Normalexigences"/>
              <w:numPr>
                <w:ilvl w:val="0"/>
                <w:numId w:val="3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error report is attached to the CASE.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lang w:val="en-US"/>
              </w:rPr>
            </w:pPr>
            <w:r w:rsidRPr="00697549">
              <w:rPr>
                <w:rFonts w:ascii="Arial" w:hAnsi="Arial" w:cs="Arial"/>
                <w:color w:val="800080"/>
                <w:sz w:val="18"/>
                <w:szCs w:val="18"/>
                <w:lang w:val="en-US"/>
              </w:rPr>
              <w:t>#26.1-01</w:t>
            </w:r>
          </w:p>
        </w:tc>
      </w:tr>
    </w:tbl>
    <w:p w:rsidR="009536F7" w:rsidRDefault="009536F7" w:rsidP="009536F7">
      <w:pPr>
        <w:rPr>
          <w:lang w:val="en-US"/>
        </w:rPr>
      </w:pPr>
    </w:p>
    <w:p w:rsidR="009536F7" w:rsidRPr="00436D9E" w:rsidRDefault="009536F7" w:rsidP="009536F7">
      <w:pPr>
        <w:pStyle w:val="Titre3"/>
        <w:numPr>
          <w:ilvl w:val="2"/>
          <w:numId w:val="8"/>
        </w:numPr>
        <w:spacing w:before="120" w:line="240" w:lineRule="auto"/>
        <w:jc w:val="left"/>
      </w:pPr>
      <w:bookmarkStart w:id="118" w:name="_Toc18921499"/>
      <w:bookmarkStart w:id="119" w:name="_Toc19526861"/>
      <w:r w:rsidRPr="000B600E">
        <w:rPr>
          <w:lang w:val="en-GB"/>
        </w:rPr>
        <w:t>Evaluate</w:t>
      </w:r>
      <w:r>
        <w:rPr>
          <w:lang w:val="en-GB"/>
        </w:rPr>
        <w:t xml:space="preserve"> </w:t>
      </w:r>
      <w:r w:rsidRPr="000B600E">
        <w:rPr>
          <w:lang w:val="en-GB"/>
        </w:rPr>
        <w:t>Obstacles</w:t>
      </w:r>
      <w:r>
        <w:rPr>
          <w:lang w:val="en-GB"/>
        </w:rPr>
        <w:t xml:space="preserve"> </w:t>
      </w:r>
      <w:r w:rsidRPr="000B600E">
        <w:rPr>
          <w:lang w:val="en-GB"/>
        </w:rPr>
        <w:t>Traceability</w:t>
      </w:r>
      <w:bookmarkEnd w:id="118"/>
      <w:bookmarkEnd w:id="119"/>
    </w:p>
    <w:p w:rsidR="009536F7" w:rsidRDefault="009536F7" w:rsidP="009536F7">
      <w:pPr>
        <w:pStyle w:val="Titre4"/>
        <w:numPr>
          <w:ilvl w:val="3"/>
          <w:numId w:val="8"/>
        </w:numPr>
        <w:spacing w:before="120" w:line="240" w:lineRule="auto"/>
        <w:ind w:left="2704"/>
        <w:jc w:val="left"/>
      </w:pPr>
      <w:r>
        <w:t>Overview</w:t>
      </w:r>
    </w:p>
    <w:p w:rsidR="009536F7" w:rsidRDefault="009536F7" w:rsidP="009536F7">
      <w:pPr>
        <w:rPr>
          <w:lang w:val="en-US"/>
        </w:rPr>
      </w:pPr>
      <w:r>
        <w:rPr>
          <w:lang w:val="en-US"/>
        </w:rPr>
        <w:t>The data qualification service evaluate obstacles traceability web method allows triggering the identification of obstacle history on the published obstacle data.</w:t>
      </w:r>
    </w:p>
    <w:p w:rsidR="009536F7" w:rsidRDefault="009536F7" w:rsidP="009536F7">
      <w:pPr>
        <w:rPr>
          <w:lang w:val="en-US"/>
        </w:rPr>
      </w:pPr>
    </w:p>
    <w:p w:rsidR="009536F7" w:rsidRDefault="009536F7" w:rsidP="009536F7">
      <w:pPr>
        <w:rPr>
          <w:lang w:val="en-US"/>
        </w:rPr>
      </w:pPr>
      <w:r w:rsidRPr="00712EC8">
        <w:rPr>
          <w:lang w:val="en-US"/>
        </w:rPr>
        <w:t>The service loop</w:t>
      </w:r>
      <w:r>
        <w:rPr>
          <w:lang w:val="en-US"/>
        </w:rPr>
        <w:t>s</w:t>
      </w:r>
      <w:r w:rsidRPr="00712EC8">
        <w:rPr>
          <w:lang w:val="en-US"/>
        </w:rPr>
        <w:t xml:space="preserve"> on published obstacles and compare with previous published version to identify changes and store changes details in the Lineage attribute of the latest obstacle version.</w:t>
      </w:r>
    </w:p>
    <w:p w:rsidR="009536F7" w:rsidRDefault="009536F7" w:rsidP="00B42742">
      <w:pPr>
        <w:pStyle w:val="Titre4"/>
        <w:numPr>
          <w:ilvl w:val="3"/>
          <w:numId w:val="51"/>
        </w:numPr>
        <w:spacing w:before="120" w:line="240" w:lineRule="auto"/>
        <w:ind w:left="2704"/>
        <w:jc w:val="left"/>
      </w:pPr>
      <w:r>
        <w:t>Behavior</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Technology</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web service is a WCF service over net.tcp protocol. It is defined as a CS class.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Logs levels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Use log levels as this: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INFO: cessing steps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DEBUG: detailed info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ERROR: errors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Name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EvaluateObstaclesTraceability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bl>
    <w:p w:rsidR="009536F7" w:rsidRDefault="009536F7" w:rsidP="009536F7">
      <w:pPr>
        <w:rPr>
          <w:u w:val="single"/>
        </w:rPr>
      </w:pPr>
    </w:p>
    <w:p w:rsidR="009536F7" w:rsidRPr="005F04D5" w:rsidRDefault="009536F7" w:rsidP="009536F7">
      <w:pPr>
        <w:rPr>
          <w:u w:val="single"/>
        </w:rPr>
      </w:pPr>
      <w:r w:rsidRPr="0035443A">
        <w:rPr>
          <w:u w:val="single"/>
          <w:lang w:val="en-US"/>
        </w:rPr>
        <w:t>Parameters</w:t>
      </w:r>
      <w:r>
        <w:rPr>
          <w:u w:val="single"/>
          <w:lang w:val="en-US"/>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 – country code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 country code (2 letters ISO 3166-1 alpha-2 as defined in albatross ; ex: “de” for germany)</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Must not be null or empty.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 – icao</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Airport icao.</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Optional; default is $NE</w:t>
            </w:r>
            <w:r w:rsidRPr="00697549">
              <w:rPr>
                <w:rFonts w:ascii="Arial" w:hAnsi="Arial" w:cs="Arial"/>
                <w:color w:val="800080"/>
                <w:sz w:val="18"/>
                <w:szCs w:val="18"/>
              </w:rPr>
              <w: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airacCycle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cycle of the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Must not be null or empty.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version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version of the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Must not be null or empty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bl>
    <w:p w:rsidR="009536F7" w:rsidRDefault="009536F7" w:rsidP="009536F7">
      <w:pPr>
        <w:rPr>
          <w:u w:val="single"/>
          <w:lang w:val="en-US"/>
        </w:rPr>
      </w:pPr>
    </w:p>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SD-ALB-EOT-100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History qualification</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history qualification of published obstacles::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Loop on all obstacles in Obstacles database matching the parameters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For each of them, it identifies a matching obstacle from a previous version (see SD-ALB-EOT-110).</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Depending on the comparisons the system writes in lineage attribute of the published obstacle:</w:t>
            </w:r>
          </w:p>
          <w:p w:rsidR="009536F7" w:rsidRPr="00697549" w:rsidRDefault="009536F7" w:rsidP="00B42742">
            <w:pPr>
              <w:pStyle w:val="Normalexigences"/>
              <w:numPr>
                <w:ilvl w:val="1"/>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 xml:space="preserve">If no previous obstacle version is identified, it is considered as added and lineage is filled with: </w:t>
            </w:r>
            <w:r w:rsidRPr="00697549">
              <w:rPr>
                <w:rFonts w:ascii="Arial" w:hAnsi="Arial" w:cs="Arial"/>
                <w:color w:val="800080"/>
                <w:sz w:val="18"/>
                <w:szCs w:val="18"/>
                <w:lang w:val="en-US"/>
              </w:rPr>
              <w:t>"OBS [identifier] ADDED ON [current date] BY [operator]" with 'stfeat' and 'stvalid' attributes filled in accordingly with the [current date]</w:t>
            </w:r>
          </w:p>
          <w:p w:rsidR="009536F7" w:rsidRPr="00697549" w:rsidRDefault="009536F7" w:rsidP="00B42742">
            <w:pPr>
              <w:pStyle w:val="Normalexigences"/>
              <w:numPr>
                <w:ilvl w:val="1"/>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 xml:space="preserve">If a previous obstacle is identified but an end date attribute (endfeat or endvalid) is set on the new version, it is considered as deleted and lineage is filled with: </w:t>
            </w:r>
            <w:r w:rsidRPr="00697549">
              <w:rPr>
                <w:rFonts w:ascii="Arial" w:hAnsi="Arial" w:cs="Arial"/>
                <w:color w:val="800080"/>
                <w:sz w:val="18"/>
                <w:szCs w:val="18"/>
                <w:lang w:val="en-US"/>
              </w:rPr>
              <w:t>"OBS [identifier] DELETED ON [current date] BY [operator]"</w:t>
            </w:r>
          </w:p>
          <w:p w:rsidR="009536F7" w:rsidRPr="00697549" w:rsidRDefault="009536F7" w:rsidP="00B42742">
            <w:pPr>
              <w:pStyle w:val="Normalexigences"/>
              <w:numPr>
                <w:ilvl w:val="1"/>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 xml:space="preserve">If a previous obstacle version is identified, it is considered as modified and the system compare the 2 versions attribute by attribute and identify the changes. Lineage is filled with: </w:t>
            </w:r>
            <w:r w:rsidRPr="00697549">
              <w:rPr>
                <w:rFonts w:ascii="Arial" w:hAnsi="Arial" w:cs="Arial"/>
                <w:color w:val="800080"/>
                <w:sz w:val="18"/>
                <w:szCs w:val="18"/>
                <w:lang w:val="en-US"/>
              </w:rPr>
              <w:t>"OBS [identifier] MODIFIED ON [current date] BY [operator] - MODIFICATION DONE ON ATTRIBUTE [attribute]: PREVIOUS VALUE [previous value of the modified attribute], NEW VALUE [new value of the modified attribute]" (a line shall be created for each attribute modified)</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Matching Obstacles</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 matching obstacle in a previous version is identified using the following rules:</w:t>
            </w:r>
          </w:p>
          <w:p w:rsidR="009536F7" w:rsidRPr="00697549" w:rsidRDefault="009536F7" w:rsidP="00B42742">
            <w:pPr>
              <w:pStyle w:val="Normalexigences"/>
              <w:numPr>
                <w:ilvl w:val="0"/>
                <w:numId w:val="5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the same "ident" attribute (if any), </w:t>
            </w:r>
          </w:p>
          <w:p w:rsidR="009536F7" w:rsidRPr="00697549" w:rsidRDefault="009536F7" w:rsidP="00B42742">
            <w:pPr>
              <w:pStyle w:val="Normalexigences"/>
              <w:numPr>
                <w:ilvl w:val="0"/>
                <w:numId w:val="52"/>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 xml:space="preserve">and the same "feattype" attribute </w:t>
            </w:r>
          </w:p>
          <w:p w:rsidR="009536F7" w:rsidRPr="00697549" w:rsidRDefault="009536F7" w:rsidP="00B42742">
            <w:pPr>
              <w:pStyle w:val="Normalexigences"/>
              <w:numPr>
                <w:ilvl w:val="0"/>
                <w:numId w:val="52"/>
              </w:numPr>
              <w:spacing w:before="0" w:line="240" w:lineRule="auto"/>
              <w:jc w:val="left"/>
              <w:rPr>
                <w:rFonts w:ascii="Arial" w:hAnsi="Arial" w:cs="Arial"/>
                <w:color w:val="800080"/>
                <w:sz w:val="18"/>
                <w:szCs w:val="18"/>
                <w:lang w:val="en-US"/>
              </w:rPr>
            </w:pPr>
            <w:proofErr w:type="gramStart"/>
            <w:r w:rsidRPr="00697549">
              <w:rPr>
                <w:rFonts w:ascii="Arial" w:hAnsi="Arial" w:cs="Arial"/>
                <w:color w:val="800080"/>
                <w:sz w:val="18"/>
                <w:szCs w:val="18"/>
                <w:lang w:val="en-US"/>
              </w:rPr>
              <w:t>and</w:t>
            </w:r>
            <w:proofErr w:type="gramEnd"/>
            <w:r w:rsidRPr="00697549">
              <w:rPr>
                <w:rFonts w:ascii="Arial" w:hAnsi="Arial" w:cs="Arial"/>
                <w:color w:val="800080"/>
                <w:sz w:val="18"/>
                <w:szCs w:val="18"/>
                <w:lang w:val="en-US"/>
              </w:rPr>
              <w:t xml:space="preserve"> the same geometry.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SD-ALB-EOT-200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tester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Qualification Service tester tool allows testing EvaluateObstaclesTraceability web service interface.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#29.1-03</w:t>
            </w:r>
          </w:p>
        </w:tc>
      </w:tr>
    </w:tbl>
    <w:p w:rsidR="009536F7" w:rsidRDefault="009536F7" w:rsidP="009536F7">
      <w:pPr>
        <w:rPr>
          <w:lang w:val="en-US"/>
        </w:rPr>
      </w:pPr>
    </w:p>
    <w:p w:rsidR="009536F7" w:rsidRPr="00436D9E" w:rsidRDefault="009536F7" w:rsidP="009536F7">
      <w:pPr>
        <w:pStyle w:val="Titre3"/>
        <w:numPr>
          <w:ilvl w:val="2"/>
          <w:numId w:val="8"/>
        </w:numPr>
        <w:spacing w:before="120" w:line="240" w:lineRule="auto"/>
        <w:jc w:val="left"/>
      </w:pPr>
      <w:bookmarkStart w:id="120" w:name="_Toc18921500"/>
      <w:bookmarkStart w:id="121" w:name="_Toc19526862"/>
      <w:r w:rsidRPr="00322D64">
        <w:rPr>
          <w:bCs/>
          <w:lang w:val="en-GB"/>
        </w:rPr>
        <w:t>Adjust</w:t>
      </w:r>
      <w:r>
        <w:rPr>
          <w:bCs/>
          <w:lang w:val="en-GB"/>
        </w:rPr>
        <w:t xml:space="preserve"> </w:t>
      </w:r>
      <w:r w:rsidRPr="00322D64">
        <w:rPr>
          <w:bCs/>
          <w:lang w:val="en-GB"/>
        </w:rPr>
        <w:t>Mora</w:t>
      </w:r>
      <w:r>
        <w:rPr>
          <w:bCs/>
          <w:lang w:val="en-GB"/>
        </w:rPr>
        <w:t xml:space="preserve"> </w:t>
      </w:r>
      <w:proofErr w:type="gramStart"/>
      <w:r w:rsidRPr="00322D64">
        <w:rPr>
          <w:bCs/>
          <w:lang w:val="en-GB"/>
        </w:rPr>
        <w:t>From</w:t>
      </w:r>
      <w:proofErr w:type="gramEnd"/>
      <w:r>
        <w:rPr>
          <w:bCs/>
          <w:lang w:val="en-GB"/>
        </w:rPr>
        <w:t xml:space="preserve"> </w:t>
      </w:r>
      <w:r w:rsidRPr="00322D64">
        <w:rPr>
          <w:bCs/>
          <w:lang w:val="en-GB"/>
        </w:rPr>
        <w:t>Obstacles</w:t>
      </w:r>
      <w:bookmarkEnd w:id="120"/>
      <w:bookmarkEnd w:id="121"/>
    </w:p>
    <w:p w:rsidR="009536F7" w:rsidRDefault="009536F7" w:rsidP="009536F7">
      <w:pPr>
        <w:pStyle w:val="Titre4"/>
        <w:numPr>
          <w:ilvl w:val="3"/>
          <w:numId w:val="8"/>
        </w:numPr>
        <w:spacing w:before="120" w:line="240" w:lineRule="auto"/>
        <w:ind w:left="2704"/>
        <w:jc w:val="left"/>
      </w:pPr>
      <w:r>
        <w:t>Overview</w:t>
      </w:r>
    </w:p>
    <w:p w:rsidR="009536F7" w:rsidRDefault="009536F7" w:rsidP="009536F7">
      <w:pPr>
        <w:rPr>
          <w:lang w:val="en-US"/>
        </w:rPr>
      </w:pPr>
      <w:r>
        <w:rPr>
          <w:lang w:val="en-US"/>
        </w:rPr>
        <w:t xml:space="preserve">The data qualification service adjust mora from obstacle web method allows triggering </w:t>
      </w:r>
      <w:r w:rsidRPr="00F64852">
        <w:rPr>
          <w:lang w:val="en-US"/>
        </w:rPr>
        <w:t>the mora elevations adjustment based on latest published obstacles.</w:t>
      </w:r>
    </w:p>
    <w:p w:rsidR="009536F7" w:rsidRDefault="009536F7" w:rsidP="009536F7">
      <w:pPr>
        <w:rPr>
          <w:lang w:val="en-US"/>
        </w:rPr>
      </w:pPr>
    </w:p>
    <w:p w:rsidR="009536F7" w:rsidRDefault="009536F7" w:rsidP="009536F7">
      <w:pPr>
        <w:rPr>
          <w:lang w:val="en-US"/>
        </w:rPr>
      </w:pPr>
      <w:r w:rsidRPr="00F64852">
        <w:rPr>
          <w:lang w:val="en-US"/>
        </w:rPr>
        <w:t>The service load</w:t>
      </w:r>
      <w:r>
        <w:rPr>
          <w:lang w:val="en-US"/>
        </w:rPr>
        <w:t>s</w:t>
      </w:r>
      <w:r w:rsidRPr="00F64852">
        <w:rPr>
          <w:lang w:val="en-US"/>
        </w:rPr>
        <w:t xml:space="preserve"> the published obstacles, check their validity and compare their adjusted elevation to any intersecting mora to update the mora value accordingly.</w:t>
      </w:r>
    </w:p>
    <w:p w:rsidR="009536F7" w:rsidRDefault="009536F7" w:rsidP="00B42742">
      <w:pPr>
        <w:pStyle w:val="Titre4"/>
        <w:numPr>
          <w:ilvl w:val="3"/>
          <w:numId w:val="51"/>
        </w:numPr>
        <w:spacing w:before="120" w:line="240" w:lineRule="auto"/>
        <w:ind w:left="2704"/>
        <w:jc w:val="left"/>
      </w:pPr>
      <w:r>
        <w:lastRenderedPageBreak/>
        <w:t>Behavior</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Technology</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web service is a WCF service over net.tcp protocol. It is defined as a CS class.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Logs levels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Use log levels as this: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INFO: cessing steps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DEBUG: detailed info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ERROR: errors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Name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AdjustMoraFromObstacles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bl>
    <w:p w:rsidR="009536F7" w:rsidRDefault="009536F7" w:rsidP="009536F7">
      <w:pPr>
        <w:rPr>
          <w:u w:val="single"/>
          <w:lang w:val="en-US"/>
        </w:rPr>
      </w:pPr>
    </w:p>
    <w:p w:rsidR="009536F7" w:rsidRPr="00436D9E" w:rsidRDefault="009536F7" w:rsidP="009536F7">
      <w:pPr>
        <w:rPr>
          <w:u w:val="single"/>
          <w:lang w:val="en-US"/>
        </w:rPr>
      </w:pPr>
      <w:r w:rsidRPr="0035443A">
        <w:rPr>
          <w:u w:val="single"/>
          <w:lang w:val="en-US"/>
        </w:rPr>
        <w:t>Parameters</w:t>
      </w:r>
      <w:r>
        <w:rPr>
          <w:u w:val="single"/>
          <w:lang w:val="en-US"/>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 – country code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 country code (2 letters ISO 3166-1 alpha-2 as defined in albatross ; ex: “de” for germany)</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Must not be null or empty.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 – icao</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Airport icao.</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Optional; default is $NE</w:t>
            </w:r>
            <w:r w:rsidRPr="00697549">
              <w:rPr>
                <w:rFonts w:ascii="Arial" w:hAnsi="Arial" w:cs="Arial"/>
                <w:color w:val="800080"/>
                <w:sz w:val="18"/>
                <w:szCs w:val="18"/>
              </w:rPr>
              <w: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airacCycle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cycle of the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Must not be null or empty.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Parameter</w:t>
            </w:r>
          </w:p>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version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version of the import.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Must not be null or empty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bl>
    <w:p w:rsidR="009536F7" w:rsidRDefault="009536F7" w:rsidP="009536F7">
      <w:pPr>
        <w:rPr>
          <w:u w:val="single"/>
          <w:lang w:val="en-US"/>
        </w:rPr>
      </w:pPr>
    </w:p>
    <w:p w:rsidR="009536F7" w:rsidRDefault="009536F7" w:rsidP="009536F7">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SD-ALB-AMO-100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Obstacle Validity</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obstacle validity for considering as candidate to update the mora is checked against the following tables.</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Only obstacles that pass the checks are considered for mora update.</w:t>
            </w:r>
          </w:p>
          <w:p w:rsidR="009536F7" w:rsidRDefault="009536F7" w:rsidP="009536F7">
            <w:pPr>
              <w:pStyle w:val="Normalexigences"/>
              <w:ind w:left="0"/>
              <w:rPr>
                <w:color w:val="800080"/>
                <w:sz w:val="18"/>
                <w:szCs w:val="18"/>
                <w:lang w:val="en-US"/>
              </w:rPr>
            </w:pPr>
          </w:p>
          <w:p w:rsidR="009536F7" w:rsidRPr="005F04D5" w:rsidRDefault="009536F7" w:rsidP="009536F7">
            <w:pPr>
              <w:pStyle w:val="Normalexigences"/>
              <w:ind w:left="0"/>
              <w:rPr>
                <w:color w:val="800080"/>
                <w:sz w:val="18"/>
                <w:szCs w:val="18"/>
                <w:lang w:val="en-US"/>
              </w:rPr>
            </w:pPr>
            <w:r w:rsidRPr="005F04D5">
              <w:rPr>
                <w:noProof/>
                <w:color w:val="800080"/>
                <w:sz w:val="18"/>
                <w:szCs w:val="18"/>
                <w:lang w:val="fr-FR" w:eastAsia="fr-FR"/>
              </w:rPr>
              <w:drawing>
                <wp:inline distT="0" distB="0" distL="0" distR="0" wp14:anchorId="45E2DCA0" wp14:editId="2B36AF55">
                  <wp:extent cx="3552825" cy="1055370"/>
                  <wp:effectExtent l="0" t="0" r="9525" b="0"/>
                  <wp:docPr id="23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2825" cy="1055370"/>
                          </a:xfrm>
                          <a:prstGeom prst="rect">
                            <a:avLst/>
                          </a:prstGeom>
                          <a:noFill/>
                          <a:ln>
                            <a:noFill/>
                          </a:ln>
                          <a:effectLst/>
                          <a:extLst/>
                        </pic:spPr>
                      </pic:pic>
                    </a:graphicData>
                  </a:graphic>
                </wp:inline>
              </w:drawing>
            </w:r>
          </w:p>
          <w:p w:rsidR="009536F7" w:rsidRPr="00436D9E" w:rsidRDefault="009536F7" w:rsidP="009536F7">
            <w:pPr>
              <w:pStyle w:val="Normalexigences"/>
              <w:ind w:left="0"/>
              <w:rPr>
                <w:color w:val="800080"/>
                <w:sz w:val="18"/>
                <w:szCs w:val="18"/>
                <w:lang w:val="en-US"/>
              </w:rPr>
            </w:pPr>
            <w:r w:rsidRPr="004A19BE">
              <w:rPr>
                <w:color w:val="800080"/>
                <w:sz w:val="18"/>
                <w:szCs w:val="18"/>
                <w:lang w:val="en-US"/>
              </w:rPr>
              <w:t xml:space="preserve">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Mora Adjustment</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Once the valid obstacle list has been obtained, the system loops on the list to :</w:t>
            </w:r>
          </w:p>
          <w:p w:rsidR="009536F7" w:rsidRPr="00697549" w:rsidRDefault="009536F7" w:rsidP="00B42742">
            <w:pPr>
              <w:pStyle w:val="Normalexigences"/>
              <w:numPr>
                <w:ilvl w:val="0"/>
                <w:numId w:val="5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retrieve the intersecting MORA(s) objects from Mora database</w:t>
            </w:r>
          </w:p>
          <w:p w:rsidR="009536F7" w:rsidRPr="00697549" w:rsidRDefault="009536F7" w:rsidP="00B42742">
            <w:pPr>
              <w:pStyle w:val="Normalexigences"/>
              <w:numPr>
                <w:ilvl w:val="0"/>
                <w:numId w:val="53"/>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Compute and Adjust the obstacle elevation at top in feet depending on actual elevation at top value (or elevation at base + height)</w:t>
            </w:r>
          </w:p>
          <w:p w:rsidR="009536F7" w:rsidRPr="00697549" w:rsidRDefault="009536F7" w:rsidP="009536F7">
            <w:pPr>
              <w:pStyle w:val="Normalexigences"/>
              <w:rPr>
                <w:rFonts w:ascii="Arial" w:hAnsi="Arial" w:cs="Arial"/>
                <w:color w:val="800080"/>
                <w:sz w:val="18"/>
                <w:szCs w:val="18"/>
                <w:lang w:val="en-US"/>
              </w:rPr>
            </w:pPr>
            <w:r w:rsidRPr="00697549">
              <w:rPr>
                <w:rFonts w:ascii="Arial" w:hAnsi="Arial" w:cs="Arial"/>
                <w:color w:val="800080"/>
                <w:sz w:val="18"/>
                <w:szCs w:val="18"/>
                <w:lang w:val="en-US"/>
              </w:rPr>
              <w:sym w:font="Wingdings" w:char="F0E0"/>
            </w:r>
            <w:r w:rsidRPr="00697549">
              <w:rPr>
                <w:rFonts w:ascii="Arial" w:hAnsi="Arial" w:cs="Arial"/>
                <w:color w:val="800080"/>
                <w:sz w:val="18"/>
                <w:szCs w:val="18"/>
                <w:lang w:val="en-US"/>
              </w:rPr>
              <w:t xml:space="preserve"> +1000 ft if under or equal to 5000 ft, +2000 ft if over 5000 ft)</w:t>
            </w:r>
          </w:p>
          <w:p w:rsidR="009536F7" w:rsidRPr="00697549" w:rsidRDefault="009536F7" w:rsidP="00B42742">
            <w:pPr>
              <w:pStyle w:val="Normalexigences"/>
              <w:numPr>
                <w:ilvl w:val="0"/>
                <w:numId w:val="54"/>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Add the adjusted obstacle elevation to a memory map indexed with mora id</w:t>
            </w:r>
          </w:p>
          <w:p w:rsidR="009536F7" w:rsidRPr="00697549" w:rsidRDefault="009536F7" w:rsidP="00B42742">
            <w:pPr>
              <w:pStyle w:val="Normalexigences"/>
              <w:numPr>
                <w:ilvl w:val="0"/>
                <w:numId w:val="54"/>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Compare the higher adjusted obstacle elevation in map with the indexed mora value</w:t>
            </w:r>
          </w:p>
          <w:p w:rsidR="009536F7" w:rsidRPr="00697549" w:rsidRDefault="009536F7" w:rsidP="00B42742">
            <w:pPr>
              <w:pStyle w:val="Normalexigences"/>
              <w:numPr>
                <w:ilvl w:val="0"/>
                <w:numId w:val="5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If higher, update the mora elevation value with the adjusted obstacle elevation value</w:t>
            </w:r>
          </w:p>
          <w:p w:rsidR="009536F7" w:rsidRPr="00697549" w:rsidRDefault="009536F7" w:rsidP="00B42742">
            <w:pPr>
              <w:pStyle w:val="Normalexigences"/>
              <w:numPr>
                <w:ilvl w:val="0"/>
                <w:numId w:val="55"/>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If lower or equal and mora source is obstacle, update the mora elevation value with the adjusted obstacle elevation value only if adjusted obstacle elevation is higher than latest MORA version with AD&amp;S source</w:t>
            </w:r>
          </w:p>
          <w:p w:rsidR="009536F7" w:rsidRPr="004A19BE" w:rsidRDefault="009536F7" w:rsidP="00B42742">
            <w:pPr>
              <w:pStyle w:val="Normalexigences"/>
              <w:numPr>
                <w:ilvl w:val="0"/>
                <w:numId w:val="55"/>
              </w:numPr>
              <w:spacing w:before="0" w:line="240" w:lineRule="auto"/>
              <w:jc w:val="left"/>
              <w:rPr>
                <w:color w:val="800080"/>
                <w:sz w:val="18"/>
                <w:szCs w:val="18"/>
                <w:lang w:val="en-US"/>
              </w:rPr>
            </w:pPr>
            <w:r w:rsidRPr="00697549">
              <w:rPr>
                <w:rFonts w:ascii="Arial" w:hAnsi="Arial" w:cs="Arial"/>
                <w:color w:val="800080"/>
                <w:sz w:val="18"/>
                <w:szCs w:val="18"/>
                <w:lang w:val="en-US"/>
              </w:rPr>
              <w:t>If lower or equal and mora source is AD&amp;S, do not update the mora elevation value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SD-ALB-AMO-120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Mora persistance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Any updated mora object is persisted as a new object with updated attributes as follows:</w:t>
            </w:r>
          </w:p>
          <w:p w:rsidR="009536F7" w:rsidRPr="00697549" w:rsidRDefault="009536F7" w:rsidP="00B42742">
            <w:pPr>
              <w:pStyle w:val="Normalexigences"/>
              <w:numPr>
                <w:ilvl w:val="0"/>
                <w:numId w:val="54"/>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source attribute of the updated mora contains the reference to the obstacle that was the cause of the elevation adjustment: Internal identifier + Obstacle Ident from capture</w:t>
            </w:r>
          </w:p>
          <w:p w:rsidR="009536F7" w:rsidRPr="00697549" w:rsidRDefault="009536F7" w:rsidP="009536F7">
            <w:pPr>
              <w:pStyle w:val="Normalexigences"/>
              <w:rPr>
                <w:rFonts w:ascii="Arial" w:hAnsi="Arial" w:cs="Arial"/>
                <w:color w:val="800080"/>
                <w:sz w:val="18"/>
                <w:szCs w:val="18"/>
                <w:lang w:val="en-US"/>
              </w:rPr>
            </w:pPr>
          </w:p>
          <w:p w:rsidR="009536F7" w:rsidRPr="00697549" w:rsidRDefault="009536F7" w:rsidP="00B42742">
            <w:pPr>
              <w:pStyle w:val="Normalexigences"/>
              <w:numPr>
                <w:ilvl w:val="0"/>
                <w:numId w:val="54"/>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The airac cycle and version attributes of the updated mora contains the airac cycle and version of the obstacle that was the cause of the elevation adjustment</w:t>
            </w:r>
          </w:p>
          <w:p w:rsidR="009536F7" w:rsidRPr="00697549" w:rsidRDefault="009536F7" w:rsidP="009536F7">
            <w:pPr>
              <w:pStyle w:val="Normalexigences"/>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If at least one mora is updated, add data inventory entry for grid mora data source with airac cycle and version of the obstacle publication that was the source of the changes, only if similar entry does not exist in DataInventory.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bl>
    <w:p w:rsidR="009536F7" w:rsidRDefault="009536F7" w:rsidP="009536F7">
      <w:pPr>
        <w:rPr>
          <w:u w:val="single"/>
          <w:lang w:val="en-US"/>
        </w:rPr>
      </w:pPr>
    </w:p>
    <w:p w:rsidR="009536F7" w:rsidRDefault="009536F7" w:rsidP="009536F7">
      <w:pPr>
        <w:rPr>
          <w:u w:val="single"/>
          <w:lang w:val="en-US"/>
        </w:rPr>
      </w:pPr>
      <w:r>
        <w:rPr>
          <w:u w:val="single"/>
          <w:lang w:val="en-US"/>
        </w:rPr>
        <w:t>Tester Tool:</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SD-ALB-AMO-200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tester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Qualification Service tester tool allows testing AdjustMoraFromObstacles web service interface.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#29.2-01</w:t>
            </w:r>
          </w:p>
        </w:tc>
      </w:tr>
    </w:tbl>
    <w:p w:rsidR="009536F7" w:rsidRPr="00436C6E" w:rsidRDefault="009536F7" w:rsidP="009536F7">
      <w:pPr>
        <w:rPr>
          <w:lang w:val="en-US"/>
        </w:rPr>
      </w:pPr>
    </w:p>
    <w:p w:rsidR="009536F7" w:rsidRDefault="009536F7" w:rsidP="009536F7">
      <w:pPr>
        <w:pStyle w:val="Titre2"/>
        <w:keepNext w:val="0"/>
        <w:numPr>
          <w:ilvl w:val="1"/>
          <w:numId w:val="8"/>
        </w:numPr>
        <w:spacing w:before="240"/>
      </w:pPr>
      <w:bookmarkStart w:id="122" w:name="_Toc18921501"/>
      <w:bookmarkStart w:id="123" w:name="_Toc19526863"/>
      <w:r>
        <w:t>Data server</w:t>
      </w:r>
      <w:bookmarkEnd w:id="122"/>
      <w:bookmarkEnd w:id="123"/>
    </w:p>
    <w:p w:rsidR="009536F7" w:rsidRDefault="009536F7" w:rsidP="009536F7">
      <w:pPr>
        <w:pStyle w:val="Titre3"/>
        <w:numPr>
          <w:ilvl w:val="2"/>
          <w:numId w:val="8"/>
        </w:numPr>
        <w:spacing w:before="120" w:line="240" w:lineRule="auto"/>
        <w:jc w:val="left"/>
      </w:pPr>
      <w:bookmarkStart w:id="124" w:name="_Toc18921502"/>
      <w:bookmarkStart w:id="125" w:name="_Toc19526864"/>
      <w:r>
        <w:t>Overview</w:t>
      </w:r>
      <w:bookmarkEnd w:id="124"/>
      <w:bookmarkEnd w:id="125"/>
    </w:p>
    <w:p w:rsidR="009536F7" w:rsidRDefault="009536F7" w:rsidP="009536F7">
      <w:pPr>
        <w:rPr>
          <w:lang w:val="en-US"/>
        </w:rPr>
      </w:pPr>
      <w:r>
        <w:rPr>
          <w:lang w:val="en-US"/>
        </w:rPr>
        <w:t>The data server is a server component which delivers data sources as GEO JSON format. Various requests allow retrieving airports data from a generic datasource described by a mapping file.</w:t>
      </w:r>
    </w:p>
    <w:p w:rsidR="009536F7" w:rsidRDefault="009536F7" w:rsidP="009536F7">
      <w:pPr>
        <w:rPr>
          <w:lang w:val="en-US"/>
        </w:rPr>
      </w:pPr>
    </w:p>
    <w:p w:rsidR="009536F7" w:rsidRDefault="009536F7" w:rsidP="009536F7">
      <w:pPr>
        <w:rPr>
          <w:lang w:val="en-US"/>
        </w:rPr>
      </w:pPr>
      <w:r>
        <w:rPr>
          <w:lang w:val="en-US"/>
        </w:rPr>
        <w:t xml:space="preserve">The server also allows to originate data (modify source data). Originated data is stored in a separate database. </w:t>
      </w:r>
    </w:p>
    <w:p w:rsidR="009536F7" w:rsidRDefault="009536F7" w:rsidP="009536F7">
      <w:pPr>
        <w:pStyle w:val="Titre3"/>
        <w:numPr>
          <w:ilvl w:val="2"/>
          <w:numId w:val="8"/>
        </w:numPr>
        <w:spacing w:before="120" w:line="240" w:lineRule="auto"/>
        <w:jc w:val="left"/>
      </w:pPr>
      <w:bookmarkStart w:id="126" w:name="_Toc18921503"/>
      <w:bookmarkStart w:id="127" w:name="_Toc19526865"/>
      <w:r>
        <w:t>Data server datamodel</w:t>
      </w:r>
      <w:bookmarkEnd w:id="126"/>
      <w:bookmarkEnd w:id="127"/>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SD-ALB-DSV-000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datamodel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datamodel used to store originations is the qualification model.</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See models/QualificationDataModel.jpg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#29.1-01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datamodel content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Data stored in qualification model is:</w:t>
            </w:r>
          </w:p>
          <w:p w:rsidR="009536F7" w:rsidRPr="00697549" w:rsidRDefault="009536F7" w:rsidP="00B42742">
            <w:pPr>
              <w:pStyle w:val="Normalexigences"/>
              <w:numPr>
                <w:ilvl w:val="1"/>
                <w:numId w:val="20"/>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Associated product (from inventory table)</w:t>
            </w:r>
          </w:p>
          <w:p w:rsidR="009536F7" w:rsidRPr="00697549" w:rsidRDefault="009536F7" w:rsidP="00B42742">
            <w:pPr>
              <w:pStyle w:val="Normalexigences"/>
              <w:numPr>
                <w:ilvl w:val="1"/>
                <w:numId w:val="20"/>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Feature (with identifier) and attribute modified</w:t>
            </w:r>
          </w:p>
          <w:p w:rsidR="009536F7" w:rsidRPr="00697549" w:rsidRDefault="009536F7" w:rsidP="00B42742">
            <w:pPr>
              <w:pStyle w:val="Normalexigences"/>
              <w:numPr>
                <w:ilvl w:val="1"/>
                <w:numId w:val="20"/>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New value</w:t>
            </w:r>
          </w:p>
          <w:p w:rsidR="009536F7" w:rsidRPr="00697549" w:rsidRDefault="009536F7" w:rsidP="00B42742">
            <w:pPr>
              <w:pStyle w:val="Normalexigences"/>
              <w:numPr>
                <w:ilvl w:val="1"/>
                <w:numId w:val="20"/>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Source product (from inventory table) used as source of modification</w:t>
            </w:r>
          </w:p>
          <w:p w:rsidR="009536F7" w:rsidRPr="00697549" w:rsidRDefault="009536F7" w:rsidP="00B42742">
            <w:pPr>
              <w:pStyle w:val="Normalexigences"/>
              <w:numPr>
                <w:ilvl w:val="1"/>
                <w:numId w:val="20"/>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Analyst identification</w:t>
            </w:r>
          </w:p>
          <w:p w:rsidR="009536F7" w:rsidRPr="00697549" w:rsidRDefault="009536F7" w:rsidP="00B42742">
            <w:pPr>
              <w:pStyle w:val="Normalexigences"/>
              <w:numPr>
                <w:ilvl w:val="1"/>
                <w:numId w:val="20"/>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Analyst comments</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SD-ALB-DSV-007</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origination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origination is a modified property of an original datasource. This datasource allows to store an origination without modifications to the original 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modified model</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An airport should be viewed as the original data source with originations modifications applied.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SD-ALB-DSV-015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Entity Framework</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Entity Framework models of datasources are used to access exitsting datasources.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#13.1-03</w:t>
            </w:r>
          </w:p>
        </w:tc>
      </w:tr>
    </w:tbl>
    <w:p w:rsidR="009536F7" w:rsidRPr="004C12CC" w:rsidRDefault="009536F7" w:rsidP="009536F7">
      <w:pPr>
        <w:rPr>
          <w:lang w:val="en-US"/>
        </w:rPr>
      </w:pPr>
    </w:p>
    <w:p w:rsidR="009536F7" w:rsidRDefault="009536F7" w:rsidP="009536F7">
      <w:pPr>
        <w:pStyle w:val="Titre3"/>
        <w:numPr>
          <w:ilvl w:val="2"/>
          <w:numId w:val="8"/>
        </w:numPr>
        <w:spacing w:before="120" w:line="240" w:lineRule="auto"/>
        <w:jc w:val="left"/>
      </w:pPr>
      <w:bookmarkStart w:id="128" w:name="_Toc18921504"/>
      <w:bookmarkStart w:id="129" w:name="_Toc19526866"/>
      <w:r>
        <w:t>GEO Json format</w:t>
      </w:r>
      <w:bookmarkEnd w:id="128"/>
      <w:bookmarkEnd w:id="129"/>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SD-ALB-DSV-100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GUID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GUID is generated for each feature of the GEO JSON document. This GUID identifies a unique feature in the 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SD-ALB-DSV-105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GEOJSON Standard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standard used for GEOSON is </w:t>
            </w:r>
            <w:hyperlink r:id="rId15" w:history="1">
              <w:r w:rsidRPr="00697549">
                <w:rPr>
                  <w:rStyle w:val="Lienhypertexte"/>
                  <w:rFonts w:ascii="Arial" w:hAnsi="Arial" w:cs="Arial"/>
                  <w:sz w:val="18"/>
                  <w:szCs w:val="18"/>
                </w:rPr>
                <w:t>http://geojson.org/geojson-spec.html</w:t>
              </w:r>
            </w:hyperlink>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SD-ALB-DSV-110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GEO JSON common properties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All features in the GEO JSON document should have the following properties:</w:t>
            </w:r>
          </w:p>
          <w:p w:rsidR="009536F7" w:rsidRPr="00697549" w:rsidRDefault="009536F7" w:rsidP="00B42742">
            <w:pPr>
              <w:pStyle w:val="Normalexigences"/>
              <w:numPr>
                <w:ilvl w:val="1"/>
                <w:numId w:val="21"/>
              </w:numPr>
              <w:spacing w:before="0" w:line="240" w:lineRule="auto"/>
              <w:jc w:val="left"/>
              <w:rPr>
                <w:rFonts w:ascii="Arial" w:hAnsi="Arial" w:cs="Arial"/>
                <w:color w:val="800080"/>
                <w:sz w:val="18"/>
                <w:szCs w:val="18"/>
                <w:lang w:val="fr-FR"/>
              </w:rPr>
            </w:pPr>
            <w:r w:rsidRPr="00697549">
              <w:rPr>
                <w:rFonts w:ascii="Arial" w:hAnsi="Arial" w:cs="Arial"/>
                <w:b/>
                <w:bCs/>
                <w:color w:val="800080"/>
                <w:sz w:val="18"/>
                <w:szCs w:val="18"/>
                <w:lang w:val="en-US"/>
              </w:rPr>
              <w:t>feattype</w:t>
            </w:r>
            <w:r w:rsidRPr="00697549">
              <w:rPr>
                <w:rFonts w:ascii="Arial" w:hAnsi="Arial" w:cs="Arial"/>
                <w:color w:val="800080"/>
                <w:sz w:val="18"/>
                <w:szCs w:val="18"/>
                <w:lang w:val="en-US"/>
              </w:rPr>
              <w:t xml:space="preserve"> property shall contain the feature type name (ex. RunwayDirection)</w:t>
            </w:r>
          </w:p>
          <w:p w:rsidR="009536F7" w:rsidRPr="00697549" w:rsidRDefault="009536F7" w:rsidP="00B42742">
            <w:pPr>
              <w:pStyle w:val="Normalexigences"/>
              <w:numPr>
                <w:ilvl w:val="1"/>
                <w:numId w:val="21"/>
              </w:numPr>
              <w:spacing w:before="0" w:line="240" w:lineRule="auto"/>
              <w:jc w:val="left"/>
              <w:rPr>
                <w:rFonts w:ascii="Arial" w:hAnsi="Arial" w:cs="Arial"/>
                <w:color w:val="800080"/>
                <w:sz w:val="18"/>
                <w:szCs w:val="18"/>
                <w:lang w:val="en-US"/>
              </w:rPr>
            </w:pPr>
            <w:r w:rsidRPr="00697549">
              <w:rPr>
                <w:rFonts w:ascii="Arial" w:hAnsi="Arial" w:cs="Arial"/>
                <w:b/>
                <w:bCs/>
                <w:color w:val="800080"/>
                <w:sz w:val="18"/>
                <w:szCs w:val="18"/>
                <w:lang w:val="en-US"/>
              </w:rPr>
              <w:t xml:space="preserve">label_id </w:t>
            </w:r>
            <w:r w:rsidRPr="00697549">
              <w:rPr>
                <w:rFonts w:ascii="Arial" w:hAnsi="Arial" w:cs="Arial"/>
                <w:color w:val="800080"/>
                <w:sz w:val="18"/>
                <w:szCs w:val="18"/>
                <w:lang w:val="en-US"/>
              </w:rPr>
              <w:t>shall be the label string to display (on map) (configurable by concatenation of attributes using separator)</w:t>
            </w:r>
          </w:p>
          <w:p w:rsidR="009536F7" w:rsidRPr="00697549" w:rsidRDefault="009536F7" w:rsidP="00B42742">
            <w:pPr>
              <w:pStyle w:val="Normalexigences"/>
              <w:numPr>
                <w:ilvl w:val="1"/>
                <w:numId w:val="21"/>
              </w:numPr>
              <w:spacing w:before="0" w:line="240" w:lineRule="auto"/>
              <w:jc w:val="left"/>
              <w:rPr>
                <w:rFonts w:ascii="Arial" w:hAnsi="Arial" w:cs="Arial"/>
                <w:color w:val="800080"/>
                <w:sz w:val="18"/>
                <w:szCs w:val="18"/>
                <w:lang w:val="en-US"/>
              </w:rPr>
            </w:pPr>
            <w:r w:rsidRPr="00697549">
              <w:rPr>
                <w:rFonts w:ascii="Arial" w:hAnsi="Arial" w:cs="Arial"/>
                <w:b/>
                <w:bCs/>
                <w:color w:val="800080"/>
                <w:sz w:val="18"/>
                <w:szCs w:val="18"/>
                <w:lang w:val="en-US"/>
              </w:rPr>
              <w:t xml:space="preserve">name_id </w:t>
            </w:r>
            <w:r w:rsidRPr="00697549">
              <w:rPr>
                <w:rFonts w:ascii="Arial" w:hAnsi="Arial" w:cs="Arial"/>
                <w:color w:val="800080"/>
                <w:sz w:val="18"/>
                <w:szCs w:val="18"/>
                <w:lang w:val="en-US"/>
              </w:rPr>
              <w:t>shall be the display name in product selection tree (configurable by concatenation of attributes using separator)</w:t>
            </w:r>
          </w:p>
          <w:p w:rsidR="009536F7" w:rsidRPr="00697549" w:rsidRDefault="009536F7" w:rsidP="00B42742">
            <w:pPr>
              <w:pStyle w:val="Normalexigences"/>
              <w:numPr>
                <w:ilvl w:val="1"/>
                <w:numId w:val="21"/>
              </w:numPr>
              <w:spacing w:before="0" w:line="240" w:lineRule="auto"/>
              <w:jc w:val="left"/>
              <w:rPr>
                <w:rFonts w:ascii="Arial" w:hAnsi="Arial" w:cs="Arial"/>
                <w:color w:val="800080"/>
                <w:sz w:val="18"/>
                <w:szCs w:val="18"/>
                <w:lang w:val="en-US"/>
              </w:rPr>
            </w:pPr>
            <w:r w:rsidRPr="00697549">
              <w:rPr>
                <w:rFonts w:ascii="Arial" w:hAnsi="Arial" w:cs="Arial"/>
                <w:b/>
                <w:bCs/>
                <w:color w:val="800080"/>
                <w:sz w:val="18"/>
                <w:szCs w:val="18"/>
                <w:lang w:val="en-US"/>
              </w:rPr>
              <w:t xml:space="preserve">originated </w:t>
            </w:r>
            <w:r w:rsidRPr="00697549">
              <w:rPr>
                <w:rFonts w:ascii="Arial" w:hAnsi="Arial" w:cs="Arial"/>
                <w:color w:val="800080"/>
                <w:sz w:val="18"/>
                <w:szCs w:val="18"/>
                <w:lang w:val="en-US"/>
              </w:rPr>
              <w:t>shall indicate if the feature is from initial product or if it has been created from origination data (see SD-ALB-DSV-007)</w:t>
            </w:r>
          </w:p>
          <w:p w:rsidR="009536F7" w:rsidRPr="00697549" w:rsidRDefault="009536F7" w:rsidP="00B42742">
            <w:pPr>
              <w:pStyle w:val="Normalexigences"/>
              <w:numPr>
                <w:ilvl w:val="1"/>
                <w:numId w:val="21"/>
              </w:numPr>
              <w:spacing w:before="0" w:line="240" w:lineRule="auto"/>
              <w:jc w:val="left"/>
              <w:rPr>
                <w:rFonts w:ascii="Arial" w:hAnsi="Arial" w:cs="Arial"/>
                <w:color w:val="800080"/>
                <w:sz w:val="18"/>
                <w:szCs w:val="18"/>
                <w:lang w:val="en-US"/>
              </w:rPr>
            </w:pPr>
            <w:r w:rsidRPr="00697549">
              <w:rPr>
                <w:rFonts w:ascii="Arial" w:hAnsi="Arial" w:cs="Arial"/>
                <w:b/>
                <w:bCs/>
                <w:color w:val="800080"/>
                <w:sz w:val="18"/>
                <w:szCs w:val="18"/>
                <w:lang w:val="en-US"/>
              </w:rPr>
              <w:t xml:space="preserve">readonly </w:t>
            </w:r>
            <w:r w:rsidRPr="00697549">
              <w:rPr>
                <w:rFonts w:ascii="Arial" w:hAnsi="Arial" w:cs="Arial"/>
                <w:color w:val="800080"/>
                <w:sz w:val="18"/>
                <w:szCs w:val="18"/>
                <w:lang w:val="en-US"/>
              </w:rPr>
              <w:t>shall indicate if the feature is replaceable from the GUI or not (always true when feature is originated)</w:t>
            </w:r>
          </w:p>
          <w:p w:rsidR="009536F7" w:rsidRPr="00697549" w:rsidRDefault="009536F7" w:rsidP="00B42742">
            <w:pPr>
              <w:pStyle w:val="Normalexigences"/>
              <w:numPr>
                <w:ilvl w:val="1"/>
                <w:numId w:val="21"/>
              </w:numPr>
              <w:spacing w:before="0" w:line="240" w:lineRule="auto"/>
              <w:jc w:val="left"/>
              <w:rPr>
                <w:rFonts w:ascii="Arial" w:hAnsi="Arial" w:cs="Arial"/>
                <w:color w:val="800080"/>
                <w:sz w:val="18"/>
                <w:szCs w:val="18"/>
                <w:lang w:val="en-US"/>
              </w:rPr>
            </w:pPr>
            <w:r w:rsidRPr="00697549">
              <w:rPr>
                <w:rFonts w:ascii="Arial" w:hAnsi="Arial" w:cs="Arial"/>
                <w:b/>
                <w:bCs/>
                <w:color w:val="800080"/>
                <w:sz w:val="18"/>
                <w:szCs w:val="18"/>
                <w:lang w:val="en-US"/>
              </w:rPr>
              <w:t xml:space="preserve">notvalidated </w:t>
            </w:r>
            <w:r w:rsidRPr="00697549">
              <w:rPr>
                <w:rFonts w:ascii="Arial" w:hAnsi="Arial" w:cs="Arial"/>
                <w:color w:val="800080"/>
                <w:sz w:val="18"/>
                <w:szCs w:val="18"/>
                <w:lang w:val="en-US"/>
              </w:rPr>
              <w:t xml:space="preserve">indicate if the feature is NotValidated </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SD-ALB-DSV-115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GEO JSON specific properties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feature in the GEO JSON document contains all properties mapped in the mapping file. Each feature is implemented a structure containing:</w:t>
            </w:r>
          </w:p>
          <w:p w:rsid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the value</w:t>
            </w:r>
          </w:p>
          <w:p w:rsidR="00B67203" w:rsidRPr="00697549" w:rsidRDefault="00B67203" w:rsidP="00B67203">
            <w:pPr>
              <w:pStyle w:val="Normalexigences"/>
              <w:numPr>
                <w:ilvl w:val="0"/>
                <w:numId w:val="14"/>
              </w:numPr>
              <w:spacing w:before="0" w:line="240" w:lineRule="auto"/>
              <w:jc w:val="left"/>
              <w:rPr>
                <w:rFonts w:ascii="Arial" w:hAnsi="Arial" w:cs="Arial"/>
                <w:color w:val="800080"/>
                <w:sz w:val="18"/>
                <w:szCs w:val="18"/>
              </w:rPr>
            </w:pPr>
            <w:r>
              <w:rPr>
                <w:rFonts w:ascii="Arial" w:hAnsi="Arial" w:cs="Arial"/>
                <w:color w:val="800080"/>
                <w:sz w:val="18"/>
                <w:szCs w:val="18"/>
              </w:rPr>
              <w:t xml:space="preserve">the </w:t>
            </w:r>
            <w:r w:rsidRPr="00B67203">
              <w:rPr>
                <w:rFonts w:ascii="Arial" w:hAnsi="Arial" w:cs="Arial"/>
                <w:color w:val="800080"/>
                <w:sz w:val="18"/>
                <w:szCs w:val="18"/>
              </w:rPr>
              <w:t>value</w:t>
            </w:r>
            <w:r>
              <w:rPr>
                <w:rFonts w:ascii="Arial" w:hAnsi="Arial" w:cs="Arial"/>
                <w:color w:val="800080"/>
                <w:sz w:val="18"/>
                <w:szCs w:val="18"/>
              </w:rPr>
              <w:t xml:space="preserve"> </w:t>
            </w:r>
            <w:r w:rsidRPr="00B67203">
              <w:rPr>
                <w:rFonts w:ascii="Arial" w:hAnsi="Arial" w:cs="Arial"/>
                <w:color w:val="800080"/>
                <w:sz w:val="18"/>
                <w:szCs w:val="18"/>
              </w:rPr>
              <w:t>Field</w:t>
            </w:r>
            <w:r>
              <w:rPr>
                <w:rFonts w:ascii="Arial" w:hAnsi="Arial" w:cs="Arial"/>
                <w:color w:val="800080"/>
                <w:sz w:val="18"/>
                <w:szCs w:val="18"/>
              </w:rPr>
              <w:t xml:space="preserve"> </w:t>
            </w:r>
            <w:r w:rsidRPr="00B67203">
              <w:rPr>
                <w:rFonts w:ascii="Arial" w:hAnsi="Arial" w:cs="Arial"/>
                <w:color w:val="800080"/>
                <w:sz w:val="18"/>
                <w:szCs w:val="18"/>
              </w:rPr>
              <w:t>Name</w:t>
            </w:r>
            <w:r>
              <w:rPr>
                <w:rFonts w:ascii="Arial" w:hAnsi="Arial" w:cs="Arial"/>
                <w:color w:val="800080"/>
                <w:sz w:val="18"/>
                <w:szCs w:val="18"/>
              </w:rPr>
              <w:t xml:space="preserve"> (optional)</w:t>
            </w:r>
          </w:p>
          <w:p w:rsidR="009536F7"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the metric (optional)</w:t>
            </w:r>
          </w:p>
          <w:p w:rsidR="00B67203" w:rsidRPr="00B67203" w:rsidRDefault="00B67203">
            <w:pPr>
              <w:pStyle w:val="Normalexigences"/>
              <w:numPr>
                <w:ilvl w:val="0"/>
                <w:numId w:val="14"/>
              </w:numPr>
              <w:spacing w:before="0" w:line="240" w:lineRule="auto"/>
              <w:jc w:val="left"/>
              <w:rPr>
                <w:rFonts w:ascii="Arial" w:hAnsi="Arial" w:cs="Arial"/>
                <w:color w:val="800080"/>
                <w:sz w:val="18"/>
                <w:szCs w:val="18"/>
              </w:rPr>
            </w:pPr>
            <w:r>
              <w:rPr>
                <w:rFonts w:ascii="Arial" w:hAnsi="Arial" w:cs="Arial"/>
                <w:color w:val="800080"/>
                <w:sz w:val="18"/>
                <w:szCs w:val="18"/>
              </w:rPr>
              <w:t xml:space="preserve">the metric </w:t>
            </w:r>
            <w:r w:rsidRPr="00B67203">
              <w:rPr>
                <w:rFonts w:ascii="Arial" w:hAnsi="Arial" w:cs="Arial"/>
                <w:color w:val="800080"/>
                <w:sz w:val="18"/>
                <w:szCs w:val="18"/>
              </w:rPr>
              <w:t>Field</w:t>
            </w:r>
            <w:r>
              <w:rPr>
                <w:rFonts w:ascii="Arial" w:hAnsi="Arial" w:cs="Arial"/>
                <w:color w:val="800080"/>
                <w:sz w:val="18"/>
                <w:szCs w:val="18"/>
              </w:rPr>
              <w:t xml:space="preserve"> </w:t>
            </w:r>
            <w:r w:rsidRPr="00B67203">
              <w:rPr>
                <w:rFonts w:ascii="Arial" w:hAnsi="Arial" w:cs="Arial"/>
                <w:color w:val="800080"/>
                <w:sz w:val="18"/>
                <w:szCs w:val="18"/>
              </w:rPr>
              <w:t>Name</w:t>
            </w:r>
            <w:r>
              <w:rPr>
                <w:rFonts w:ascii="Arial" w:hAnsi="Arial" w:cs="Arial"/>
                <w:color w:val="800080"/>
                <w:sz w:val="18"/>
                <w:szCs w:val="18"/>
              </w:rPr>
              <w:t xml:space="preserve"> (optional)</w:t>
            </w:r>
          </w:p>
          <w:p w:rsidR="009536F7" w:rsidRPr="00697549" w:rsidRDefault="009536F7" w:rsidP="00C4015E">
            <w:pPr>
              <w:pStyle w:val="Normalexigences"/>
              <w:spacing w:before="0" w:line="240" w:lineRule="auto"/>
              <w:ind w:left="720"/>
              <w:jc w:val="left"/>
              <w:rPr>
                <w:rFonts w:ascii="Arial" w:hAnsi="Arial" w:cs="Arial"/>
                <w:color w:val="800080"/>
                <w:sz w:val="18"/>
                <w:szCs w:val="18"/>
              </w:rPr>
            </w:pP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#13.1-05</w:t>
            </w:r>
          </w:p>
          <w:p w:rsidR="00B67203" w:rsidRDefault="00B67203" w:rsidP="009536F7">
            <w:pPr>
              <w:pStyle w:val="Normalexigences"/>
              <w:ind w:left="0"/>
              <w:jc w:val="center"/>
              <w:rPr>
                <w:rFonts w:ascii="Arial" w:hAnsi="Arial" w:cs="Arial"/>
                <w:color w:val="800080"/>
                <w:sz w:val="18"/>
                <w:szCs w:val="18"/>
              </w:rPr>
            </w:pPr>
            <w:r>
              <w:rPr>
                <w:rFonts w:ascii="Arial" w:hAnsi="Arial" w:cs="Arial"/>
                <w:color w:val="800080"/>
                <w:sz w:val="18"/>
                <w:szCs w:val="18"/>
              </w:rPr>
              <w:t>#DLT-70</w:t>
            </w:r>
          </w:p>
          <w:p w:rsidR="00B67203" w:rsidRPr="00697549" w:rsidRDefault="00B67203" w:rsidP="009536F7">
            <w:pPr>
              <w:pStyle w:val="Normalexigences"/>
              <w:ind w:left="0"/>
              <w:jc w:val="center"/>
              <w:rPr>
                <w:rFonts w:ascii="Arial" w:hAnsi="Arial" w:cs="Arial"/>
                <w:color w:val="800080"/>
                <w:sz w:val="18"/>
                <w:szCs w:val="18"/>
              </w:rPr>
            </w:pPr>
            <w:r>
              <w:rPr>
                <w:rFonts w:ascii="Arial" w:hAnsi="Arial" w:cs="Arial"/>
                <w:color w:val="800080"/>
                <w:sz w:val="18"/>
                <w:szCs w:val="18"/>
              </w:rPr>
              <w:t>#DLT-118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SD-ALB-DSV-116</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Geometries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geo json document contains geometric properties of the data source features. Geometries are converted from database format to geo json format.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geo json geometry can be null.</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SD-ALB-DSV-117</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feature grouping</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“value” property of “featttype” is prepended with the value of the “group” attribute of the mapping file.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“group_by” property is added to the “properties” of the document with a single property named “value” which contains the GroupBy attribute of the corresponding feature in the mapping file.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#14.2-15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SD-ALB-DSV-118</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NotValidated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For each feature, if a corresponding line exists in the NotValidated table of the qualification database, then set the property notvalidated=true for this feature.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SD-ALB-DSV-119</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Dates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All the dates that could appears in the GEO JSON should be in the format “YYYY-MM-DD HH:MM:SS”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#27.1-01</w:t>
            </w:r>
          </w:p>
        </w:tc>
      </w:tr>
    </w:tbl>
    <w:p w:rsidR="009536F7" w:rsidRPr="004C12CC" w:rsidRDefault="009536F7" w:rsidP="009536F7">
      <w:pPr>
        <w:rPr>
          <w:lang w:val="en-US"/>
        </w:rPr>
      </w:pPr>
    </w:p>
    <w:p w:rsidR="009536F7" w:rsidRDefault="009536F7" w:rsidP="009536F7">
      <w:pPr>
        <w:pStyle w:val="Titre3"/>
        <w:numPr>
          <w:ilvl w:val="2"/>
          <w:numId w:val="8"/>
        </w:numPr>
        <w:spacing w:before="120" w:line="240" w:lineRule="auto"/>
        <w:jc w:val="left"/>
      </w:pPr>
      <w:bookmarkStart w:id="130" w:name="_Toc18921505"/>
      <w:bookmarkStart w:id="131" w:name="_Toc19526867"/>
      <w:r>
        <w:lastRenderedPageBreak/>
        <w:t>Security</w:t>
      </w:r>
      <w:bookmarkEnd w:id="130"/>
      <w:bookmarkEnd w:id="131"/>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SD-ALB-DSV-200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HTTPS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HTTPS is used to secure exchanges.</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SD-ALB-DSV-210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Authentication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Authorizations are setup using </w:t>
            </w:r>
            <w:r w:rsidRPr="00697549">
              <w:rPr>
                <w:rFonts w:ascii="Arial" w:hAnsi="Arial" w:cs="Arial"/>
                <w:color w:val="800080"/>
                <w:sz w:val="18"/>
                <w:szCs w:val="18"/>
                <w:lang w:val="en-US"/>
              </w:rPr>
              <w:t>Windows Integrated Authentication against Active Directory.</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#13.1-01</w:t>
            </w:r>
          </w:p>
        </w:tc>
      </w:tr>
    </w:tbl>
    <w:p w:rsidR="009536F7" w:rsidRPr="004C12CC" w:rsidRDefault="009536F7" w:rsidP="009536F7">
      <w:pPr>
        <w:rPr>
          <w:lang w:val="en-US"/>
        </w:rPr>
      </w:pPr>
    </w:p>
    <w:p w:rsidR="009536F7" w:rsidRDefault="009536F7" w:rsidP="009536F7">
      <w:pPr>
        <w:pStyle w:val="Titre3"/>
        <w:numPr>
          <w:ilvl w:val="2"/>
          <w:numId w:val="8"/>
        </w:numPr>
        <w:spacing w:before="120" w:line="240" w:lineRule="auto"/>
        <w:jc w:val="left"/>
      </w:pPr>
      <w:bookmarkStart w:id="132" w:name="_Toc18921506"/>
      <w:bookmarkStart w:id="133" w:name="_Toc19526868"/>
      <w:r>
        <w:t>Services</w:t>
      </w:r>
      <w:bookmarkEnd w:id="132"/>
      <w:bookmarkEnd w:id="133"/>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originations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Modifications of the data source is done without modifying the original 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 xml:space="preserve">Data Server – complete data set </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service allows to retrieve a complete data set for a product defined by its: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ICAO</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AIRAC Cycle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Version</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data set should contain original features and originated features. (SD-ALB-DSV-010)</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#13.1-03</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SD-ALB-DSV-315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add feature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service allows adding a feature in the datasource.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find feature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service allows retrieving a feature with a GUID.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SD-ALB-DSV-325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sources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sources service allows retrieving all available sources: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sources</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all data sources present in the inventory table.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airports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sources service allows retrieving all available airports in a source: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airports/{source}</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all airports of a data source.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SD-ALB-DSV-335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airac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airac service allows retrieving all airac cycles of an airport in a data source: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cycles/{source}/{icao}</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all airac cycles for an airport in a data source</w:t>
            </w:r>
            <w:proofErr w:type="gramStart"/>
            <w:r w:rsidRPr="00697549">
              <w:rPr>
                <w:rFonts w:ascii="Arial" w:hAnsi="Arial" w:cs="Arial"/>
                <w:color w:val="800080"/>
                <w:sz w:val="18"/>
                <w:szCs w:val="18"/>
              </w:rPr>
              <w:t>..</w:t>
            </w:r>
            <w:proofErr w:type="gramEnd"/>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SD-ALB-DSV-340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version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version service allows retrieving all versions of an airac cycles of an airport in a data source: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fr-FR"/>
              </w:rPr>
              <w:t>URI : versions/{source}/{icao}/{airac}</w:t>
            </w:r>
          </w:p>
          <w:p w:rsidR="009536F7" w:rsidRPr="00697549" w:rsidRDefault="009536F7" w:rsidP="009536F7">
            <w:pPr>
              <w:pStyle w:val="Normalexigences"/>
              <w:rPr>
                <w:rFonts w:ascii="Arial" w:hAnsi="Arial" w:cs="Arial"/>
                <w:color w:val="800080"/>
                <w:sz w:val="18"/>
                <w:szCs w:val="18"/>
                <w:lang w:val="fr-FR"/>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all versions of an airac cycles for an airport in a data source</w:t>
            </w:r>
            <w:proofErr w:type="gramStart"/>
            <w:r w:rsidRPr="00697549">
              <w:rPr>
                <w:rFonts w:ascii="Arial" w:hAnsi="Arial" w:cs="Arial"/>
                <w:color w:val="800080"/>
                <w:sz w:val="18"/>
                <w:szCs w:val="18"/>
              </w:rPr>
              <w:t>..</w:t>
            </w:r>
            <w:proofErr w:type="gramEnd"/>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SD-ALB-DSV-345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status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status service allows retrieving all versions of an airac cycles of an airport in a data source: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status/{source}/{icao}/{airac}/{version}</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the status of the cross check of an airport. Values are one of:</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valid</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invalid</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product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product service allows retrieving a product in geo json format: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fr-FR"/>
              </w:rPr>
              <w:t>URI : product/{source}/{icao}/{airac}/{version}</w:t>
            </w:r>
          </w:p>
          <w:p w:rsidR="009536F7" w:rsidRPr="00697549" w:rsidRDefault="009536F7" w:rsidP="009536F7">
            <w:pPr>
              <w:pStyle w:val="Normalexigences"/>
              <w:rPr>
                <w:rFonts w:ascii="Arial" w:hAnsi="Arial" w:cs="Arial"/>
                <w:color w:val="800080"/>
                <w:sz w:val="18"/>
                <w:szCs w:val="18"/>
                <w:lang w:val="fr-FR"/>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geo json document respecting rules describes in the dedicated § of this section and using the mapping file.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404 response if product is not found in database,</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#13.1-07</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SD-ALB-DSV-355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cross check report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product service allows retrieving all versions of an airac cycles of an airport in a data source: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report/{source}/{icao}/{airac}/{version}</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Returns a CSV </w:t>
            </w:r>
            <w:proofErr w:type="gramStart"/>
            <w:r w:rsidRPr="00697549">
              <w:rPr>
                <w:rFonts w:ascii="Arial" w:hAnsi="Arial" w:cs="Arial"/>
                <w:color w:val="800080"/>
                <w:sz w:val="18"/>
                <w:szCs w:val="18"/>
              </w:rPr>
              <w:t>document  representing</w:t>
            </w:r>
            <w:proofErr w:type="gramEnd"/>
            <w:r w:rsidRPr="00697549">
              <w:rPr>
                <w:rFonts w:ascii="Arial" w:hAnsi="Arial" w:cs="Arial"/>
                <w:color w:val="800080"/>
                <w:sz w:val="18"/>
                <w:szCs w:val="18"/>
              </w:rPr>
              <w:t xml:space="preserve"> the cross check report defined by parameters of the URI.</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404 response if product is not found in database,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 an empty document if no cross check report exist for this product.</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#21.1-01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SD-ALB-DSV-360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replace attribute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replace attribute service allows replacing an attribute of a feature by the value of another attribute: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replace</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Parameters are passed in the body of the request:</w:t>
            </w:r>
          </w:p>
          <w:p w:rsidR="005E00EF"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{"src":{"featurekey":“</w:t>
            </w:r>
            <w:r w:rsidRPr="00697549">
              <w:rPr>
                <w:rFonts w:ascii="Arial" w:hAnsi="Arial" w:cs="Arial"/>
                <w:i/>
                <w:iCs/>
                <w:color w:val="800080"/>
                <w:sz w:val="18"/>
                <w:szCs w:val="18"/>
                <w:lang w:val="en-US"/>
              </w:rPr>
              <w:t>&lt;guid of feature&gt;</w:t>
            </w:r>
            <w:r w:rsidRPr="00697549">
              <w:rPr>
                <w:rFonts w:ascii="Arial" w:hAnsi="Arial" w:cs="Arial"/>
                <w:color w:val="800080"/>
                <w:sz w:val="18"/>
                <w:szCs w:val="18"/>
                <w:lang w:val="en-US"/>
              </w:rPr>
              <w:t>","attributename":"</w:t>
            </w:r>
            <w:r w:rsidRPr="00697549">
              <w:rPr>
                <w:rFonts w:ascii="Arial" w:hAnsi="Arial" w:cs="Arial"/>
                <w:i/>
                <w:iCs/>
                <w:color w:val="800080"/>
                <w:sz w:val="18"/>
                <w:szCs w:val="18"/>
                <w:lang w:val="en-US"/>
              </w:rPr>
              <w:t>&lt;property name or “geometry”&gt;</w:t>
            </w:r>
            <w:r w:rsidR="005E00EF">
              <w:rPr>
                <w:rFonts w:ascii="Arial" w:hAnsi="Arial" w:cs="Arial"/>
                <w:color w:val="800080"/>
                <w:sz w:val="18"/>
                <w:szCs w:val="18"/>
                <w:lang w:val="en-US"/>
              </w:rPr>
              <w:t>, “</w:t>
            </w:r>
            <w:r w:rsidR="005E00EF" w:rsidRPr="005E00EF">
              <w:rPr>
                <w:rFonts w:ascii="Arial" w:hAnsi="Arial" w:cs="Arial"/>
                <w:color w:val="800080"/>
                <w:sz w:val="18"/>
                <w:szCs w:val="18"/>
                <w:lang w:val="en-US"/>
              </w:rPr>
              <w:t>unitname</w:t>
            </w:r>
            <w:r w:rsidR="005E00EF">
              <w:rPr>
                <w:rFonts w:ascii="Arial" w:hAnsi="Arial" w:cs="Arial"/>
                <w:color w:val="800080"/>
                <w:sz w:val="18"/>
                <w:szCs w:val="18"/>
                <w:lang w:val="en-US"/>
              </w:rPr>
              <w:t>”:”&lt;metric attribute name&gt;”(optional)</w:t>
            </w:r>
            <w:r w:rsidRPr="00697549">
              <w:rPr>
                <w:rFonts w:ascii="Arial" w:hAnsi="Arial" w:cs="Arial"/>
                <w:color w:val="800080"/>
                <w:sz w:val="18"/>
                <w:szCs w:val="18"/>
                <w:lang w:val="en-US"/>
              </w:rPr>
              <w:t>},</w:t>
            </w:r>
          </w:p>
          <w:p w:rsidR="005E00EF"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"dest":{"featurekey":"</w:t>
            </w:r>
            <w:r w:rsidRPr="00697549">
              <w:rPr>
                <w:rFonts w:ascii="Arial" w:hAnsi="Arial" w:cs="Arial"/>
                <w:i/>
                <w:iCs/>
                <w:color w:val="800080"/>
                <w:sz w:val="18"/>
                <w:szCs w:val="18"/>
                <w:lang w:val="en-US"/>
              </w:rPr>
              <w:t>&lt;guid of feature&gt;</w:t>
            </w:r>
            <w:r w:rsidRPr="00697549">
              <w:rPr>
                <w:rFonts w:ascii="Arial" w:hAnsi="Arial" w:cs="Arial"/>
                <w:color w:val="800080"/>
                <w:sz w:val="18"/>
                <w:szCs w:val="18"/>
                <w:lang w:val="en-US"/>
              </w:rPr>
              <w:t>","attributename":“</w:t>
            </w:r>
            <w:r w:rsidRPr="00697549">
              <w:rPr>
                <w:rFonts w:ascii="Arial" w:hAnsi="Arial" w:cs="Arial"/>
                <w:i/>
                <w:iCs/>
                <w:color w:val="800080"/>
                <w:sz w:val="18"/>
                <w:szCs w:val="18"/>
                <w:lang w:val="en-US"/>
              </w:rPr>
              <w:t>&lt;property name or “geometry”&gt;</w:t>
            </w:r>
            <w:r w:rsidRPr="00697549">
              <w:rPr>
                <w:rFonts w:ascii="Arial" w:hAnsi="Arial" w:cs="Arial"/>
                <w:color w:val="800080"/>
                <w:sz w:val="18"/>
                <w:szCs w:val="18"/>
                <w:lang w:val="en-US"/>
              </w:rPr>
              <w:t>"</w:t>
            </w:r>
            <w:r w:rsidR="005E00EF">
              <w:rPr>
                <w:rFonts w:ascii="Arial" w:hAnsi="Arial" w:cs="Arial"/>
                <w:color w:val="800080"/>
                <w:sz w:val="18"/>
                <w:szCs w:val="18"/>
                <w:lang w:val="en-US"/>
              </w:rPr>
              <w:t>, “</w:t>
            </w:r>
            <w:r w:rsidR="005E00EF" w:rsidRPr="005E00EF">
              <w:rPr>
                <w:rFonts w:ascii="Arial" w:hAnsi="Arial" w:cs="Arial"/>
                <w:color w:val="800080"/>
                <w:sz w:val="18"/>
                <w:szCs w:val="18"/>
                <w:lang w:val="en-US"/>
              </w:rPr>
              <w:t>unitname</w:t>
            </w:r>
            <w:r w:rsidR="005E00EF">
              <w:rPr>
                <w:rFonts w:ascii="Arial" w:hAnsi="Arial" w:cs="Arial"/>
                <w:color w:val="800080"/>
                <w:sz w:val="18"/>
                <w:szCs w:val="18"/>
                <w:lang w:val="en-US"/>
              </w:rPr>
              <w:t>”:”&lt;metric attribute name&gt;” (optional)</w:t>
            </w:r>
            <w:r w:rsidRPr="00697549">
              <w:rPr>
                <w:rFonts w:ascii="Arial" w:hAnsi="Arial" w:cs="Arial"/>
                <w:color w:val="800080"/>
                <w:sz w:val="18"/>
                <w:szCs w:val="18"/>
                <w:lang w:val="en-US"/>
              </w:rPr>
              <w: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"comments":“</w:t>
            </w:r>
            <w:r w:rsidRPr="00697549">
              <w:rPr>
                <w:rFonts w:ascii="Arial" w:hAnsi="Arial" w:cs="Arial"/>
                <w:i/>
                <w:iCs/>
                <w:color w:val="800080"/>
                <w:sz w:val="18"/>
                <w:szCs w:val="18"/>
                <w:lang w:val="en-US"/>
              </w:rPr>
              <w:t>&lt;analyst comments&gt;</w:t>
            </w:r>
            <w:r w:rsidRPr="00697549">
              <w:rPr>
                <w:rFonts w:ascii="Arial" w:hAnsi="Arial" w:cs="Arial"/>
                <w:color w:val="800080"/>
                <w:sz w:val="18"/>
                <w:szCs w:val="18"/>
                <w:lang w:val="en-US"/>
              </w:rPr>
              <w:t>"}</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origination is saved in the database.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single feature containing the originated feature.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404 response if product of feature is not found in database,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the attribute is “read only” in the feature map, an error is returned.</w:t>
            </w:r>
          </w:p>
          <w:p w:rsidR="00E01B28" w:rsidRDefault="00E01B28" w:rsidP="009536F7">
            <w:pPr>
              <w:pStyle w:val="Normalexigences"/>
              <w:ind w:left="0"/>
              <w:rPr>
                <w:rFonts w:ascii="Arial" w:hAnsi="Arial" w:cs="Arial"/>
                <w:color w:val="800080"/>
                <w:sz w:val="18"/>
                <w:szCs w:val="18"/>
              </w:rPr>
            </w:pPr>
          </w:p>
          <w:p w:rsidR="005E00EF" w:rsidRDefault="005E00EF" w:rsidP="009536F7">
            <w:pPr>
              <w:pStyle w:val="Normalexigences"/>
              <w:ind w:left="0"/>
              <w:rPr>
                <w:rFonts w:ascii="Arial" w:hAnsi="Arial" w:cs="Arial"/>
                <w:color w:val="800080"/>
                <w:sz w:val="18"/>
                <w:szCs w:val="18"/>
              </w:rPr>
            </w:pPr>
            <w:r>
              <w:rPr>
                <w:rFonts w:ascii="Arial" w:hAnsi="Arial" w:cs="Arial"/>
                <w:color w:val="800080"/>
                <w:sz w:val="18"/>
                <w:szCs w:val="18"/>
              </w:rPr>
              <w:t>If the ‘unitname’ is filled in the origination request, the metric attributes are stored in addition of value attributes. When the ‘unitname’ i</w:t>
            </w:r>
            <w:r w:rsidR="00E01B28">
              <w:rPr>
                <w:rFonts w:ascii="Arial" w:hAnsi="Arial" w:cs="Arial"/>
                <w:color w:val="800080"/>
                <w:sz w:val="18"/>
                <w:szCs w:val="18"/>
              </w:rPr>
              <w:t>s filled only on src or dst, the default metric from the service configuration is used to create the originations attributes for the missing metric.</w:t>
            </w:r>
          </w:p>
          <w:p w:rsidR="005E00EF" w:rsidRPr="00697549" w:rsidRDefault="005E00EF"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When AIP data source is found in the source feature key, the function creates a Qualification entity in Albatross and attaches it to the corresponding Cycle entity.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Failure to find the corresponding entity or cycle in albatross or to create the entity logs an error in data server but not prevent the initial action (create the origination in the database).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#17.2-07</w:t>
            </w:r>
          </w:p>
          <w:p w:rsidR="009536F7"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#30.1-02</w:t>
            </w:r>
          </w:p>
          <w:p w:rsidR="005E00EF" w:rsidRDefault="005E00EF" w:rsidP="009536F7">
            <w:pPr>
              <w:pStyle w:val="Normalexigences"/>
              <w:ind w:left="0"/>
              <w:jc w:val="center"/>
              <w:rPr>
                <w:rFonts w:ascii="Arial" w:hAnsi="Arial" w:cs="Arial"/>
                <w:color w:val="800080"/>
                <w:sz w:val="18"/>
                <w:szCs w:val="18"/>
              </w:rPr>
            </w:pPr>
            <w:r>
              <w:rPr>
                <w:rFonts w:ascii="Arial" w:hAnsi="Arial" w:cs="Arial"/>
                <w:color w:val="800080"/>
                <w:sz w:val="18"/>
                <w:szCs w:val="18"/>
              </w:rPr>
              <w:t>#DLT-118</w:t>
            </w:r>
          </w:p>
          <w:p w:rsidR="00C24A6E" w:rsidRPr="00697549" w:rsidRDefault="00C24A6E" w:rsidP="009536F7">
            <w:pPr>
              <w:pStyle w:val="Normalexigences"/>
              <w:ind w:left="0"/>
              <w:jc w:val="center"/>
              <w:rPr>
                <w:rFonts w:ascii="Arial" w:hAnsi="Arial" w:cs="Arial"/>
                <w:color w:val="800080"/>
                <w:sz w:val="18"/>
                <w:szCs w:val="18"/>
              </w:rPr>
            </w:pPr>
            <w:r>
              <w:rPr>
                <w:rFonts w:ascii="Arial" w:hAnsi="Arial" w:cs="Arial"/>
                <w:color w:val="800080"/>
                <w:sz w:val="18"/>
                <w:szCs w:val="18"/>
              </w:rPr>
              <w:t>#DLT-131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SD-ALB-DSV-365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validate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validate service allows validating a product: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replace</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Body of the request:</w:t>
            </w:r>
          </w:p>
          <w:p w:rsidR="009536F7" w:rsidRPr="00697549" w:rsidRDefault="009536F7" w:rsidP="009536F7">
            <w:pPr>
              <w:pStyle w:val="Normalexigences"/>
              <w:ind w:left="0"/>
              <w:rPr>
                <w:rFonts w:ascii="Arial" w:hAnsi="Arial" w:cs="Arial"/>
                <w:color w:val="800080"/>
                <w:sz w:val="18"/>
                <w:szCs w:val="18"/>
                <w:lang w:val="fr-FR"/>
              </w:rPr>
            </w:pPr>
            <w:r w:rsidRPr="00697549">
              <w:rPr>
                <w:rFonts w:ascii="Arial" w:hAnsi="Arial" w:cs="Arial"/>
                <w:color w:val="800080"/>
                <w:sz w:val="18"/>
                <w:szCs w:val="18"/>
                <w:lang w:val="en-US"/>
              </w:rPr>
              <w:t>{“isvalid”:true/false,"comments":“</w:t>
            </w:r>
            <w:r w:rsidRPr="00697549">
              <w:rPr>
                <w:rFonts w:ascii="Arial" w:hAnsi="Arial" w:cs="Arial"/>
                <w:i/>
                <w:iCs/>
                <w:color w:val="800080"/>
                <w:sz w:val="18"/>
                <w:szCs w:val="18"/>
                <w:lang w:val="en-US"/>
              </w:rPr>
              <w:t>&lt;analyst comments&gt;</w:t>
            </w:r>
            <w:r w:rsidRPr="00697549">
              <w:rPr>
                <w:rFonts w:ascii="Arial" w:hAnsi="Arial" w:cs="Arial"/>
                <w:color w:val="800080"/>
                <w:sz w:val="18"/>
                <w:szCs w:val="18"/>
                <w:lang w:val="en-US"/>
              </w:rPr>
              <w: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Processing:</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Update </w:t>
            </w:r>
            <w:r w:rsidRPr="00697549">
              <w:rPr>
                <w:rFonts w:ascii="Arial" w:hAnsi="Arial" w:cs="Arial"/>
                <w:color w:val="800080"/>
                <w:sz w:val="18"/>
                <w:szCs w:val="18"/>
                <w:lang w:val="en-US"/>
              </w:rPr>
              <w:t>the QualificationStatusId</w:t>
            </w:r>
            <w:r w:rsidRPr="00697549">
              <w:rPr>
                <w:rFonts w:ascii="Arial" w:hAnsi="Arial" w:cs="Arial"/>
                <w:color w:val="000000"/>
                <w:sz w:val="19"/>
                <w:szCs w:val="19"/>
                <w:lang w:val="en-US" w:eastAsia="en-GB"/>
              </w:rPr>
              <w:t xml:space="preserve"> </w:t>
            </w:r>
            <w:r w:rsidRPr="00697549">
              <w:rPr>
                <w:rFonts w:ascii="Arial" w:hAnsi="Arial" w:cs="Arial"/>
                <w:color w:val="800080"/>
                <w:sz w:val="18"/>
                <w:szCs w:val="18"/>
              </w:rPr>
              <w:t>attribute of the inventory table.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When a product of data inventory  is set to validated, perform the following operation:</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Identify all product maps where the product is used a data source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For each of this product map if all data sources are validated for same ICAO / AIRAC then create in albatross the corresponding ProductDatabase for same ICAO / AIRAC. Set the ProductDatabase status to ‘Provided’.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#13.1-10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SD-ALB-DSV-366</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set not validated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set not validated service allows to mark a feature as NotValidated.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Set a feature attribute notvalidated status:</w:t>
            </w:r>
          </w:p>
          <w:p w:rsidR="009536F7" w:rsidRPr="00697549" w:rsidRDefault="009536F7" w:rsidP="00B42742">
            <w:pPr>
              <w:pStyle w:val="Normalexigences"/>
              <w:numPr>
                <w:ilvl w:val="1"/>
                <w:numId w:val="37"/>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Method = "POST",</w:t>
            </w:r>
          </w:p>
          <w:p w:rsidR="009536F7" w:rsidRPr="00697549" w:rsidRDefault="009536F7" w:rsidP="00B42742">
            <w:pPr>
              <w:pStyle w:val="Normalexigences"/>
              <w:numPr>
                <w:ilvl w:val="1"/>
                <w:numId w:val="37"/>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UriTemplate = “notvalidated"</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fr-FR"/>
              </w:rPr>
            </w:pPr>
            <w:r w:rsidRPr="00697549">
              <w:rPr>
                <w:rFonts w:ascii="Arial" w:hAnsi="Arial" w:cs="Arial"/>
                <w:color w:val="800080"/>
                <w:sz w:val="18"/>
                <w:szCs w:val="18"/>
                <w:lang w:val="en-US"/>
              </w:rPr>
              <w:t>Request body as JSON:</w:t>
            </w:r>
          </w:p>
          <w:p w:rsidR="009536F7" w:rsidRPr="00697549" w:rsidRDefault="009536F7" w:rsidP="00B42742">
            <w:pPr>
              <w:pStyle w:val="Normalexigences"/>
              <w:numPr>
                <w:ilvl w:val="1"/>
                <w:numId w:val="3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{"featurekey":“</w:t>
            </w:r>
            <w:r w:rsidRPr="00697549">
              <w:rPr>
                <w:rFonts w:ascii="Arial" w:hAnsi="Arial" w:cs="Arial"/>
                <w:i/>
                <w:iCs/>
                <w:color w:val="800080"/>
                <w:sz w:val="18"/>
                <w:szCs w:val="18"/>
                <w:lang w:val="en-US"/>
              </w:rPr>
              <w:t>&lt;guid of feature&gt;</w:t>
            </w:r>
            <w:r w:rsidRPr="00697549">
              <w:rPr>
                <w:rFonts w:ascii="Arial" w:hAnsi="Arial" w:cs="Arial"/>
                <w:color w:val="800080"/>
                <w:sz w:val="18"/>
                <w:szCs w:val="18"/>
                <w:lang w:val="en-US"/>
              </w:rPr>
              <w:t>", "attributename":"</w:t>
            </w:r>
            <w:r w:rsidRPr="00697549">
              <w:rPr>
                <w:rFonts w:ascii="Arial" w:hAnsi="Arial" w:cs="Arial"/>
                <w:i/>
                <w:iCs/>
                <w:color w:val="800080"/>
                <w:sz w:val="18"/>
                <w:szCs w:val="18"/>
                <w:lang w:val="en-US"/>
              </w:rPr>
              <w:t>&lt;property name or “geometry”&gt;</w:t>
            </w:r>
            <w:r w:rsidRPr="00697549">
              <w:rPr>
                <w:rFonts w:ascii="Arial" w:hAnsi="Arial" w:cs="Arial"/>
                <w:color w:val="800080"/>
                <w:sz w:val="18"/>
                <w:szCs w:val="18"/>
                <w:lang w:val="en-US"/>
              </w:rPr>
              <w:t>", “status”:true/false, "comments":“</w:t>
            </w:r>
            <w:r w:rsidRPr="00697549">
              <w:rPr>
                <w:rFonts w:ascii="Arial" w:hAnsi="Arial" w:cs="Arial"/>
                <w:i/>
                <w:iCs/>
                <w:color w:val="800080"/>
                <w:sz w:val="18"/>
                <w:szCs w:val="18"/>
                <w:lang w:val="en-US"/>
              </w:rPr>
              <w:t>&lt;analyst comments&gt;</w:t>
            </w:r>
            <w:r w:rsidRPr="00697549">
              <w:rPr>
                <w:rFonts w:ascii="Arial" w:hAnsi="Arial" w:cs="Arial"/>
                <w:color w:val="800080"/>
                <w:sz w:val="18"/>
                <w:szCs w:val="18"/>
                <w:lang w:val="en-US"/>
              </w:rPr>
              <w:t>"}</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Processing:</w:t>
            </w:r>
          </w:p>
          <w:p w:rsidR="009536F7" w:rsidRPr="00697549" w:rsidRDefault="009536F7" w:rsidP="00B42742">
            <w:pPr>
              <w:pStyle w:val="Normalexigences"/>
              <w:numPr>
                <w:ilvl w:val="0"/>
                <w:numId w:val="3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If status = true</w:t>
            </w:r>
          </w:p>
          <w:p w:rsidR="009536F7" w:rsidRPr="00697549" w:rsidRDefault="009536F7" w:rsidP="00B42742">
            <w:pPr>
              <w:pStyle w:val="Normalexigences"/>
              <w:numPr>
                <w:ilvl w:val="1"/>
                <w:numId w:val="3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Add a line in the NotValidated table for the property</w:t>
            </w:r>
          </w:p>
          <w:p w:rsidR="009536F7" w:rsidRPr="00697549" w:rsidRDefault="009536F7" w:rsidP="00B42742">
            <w:pPr>
              <w:pStyle w:val="Normalexigences"/>
              <w:numPr>
                <w:ilvl w:val="0"/>
                <w:numId w:val="3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If status = false</w:t>
            </w:r>
          </w:p>
          <w:p w:rsidR="009536F7" w:rsidRPr="00697549" w:rsidRDefault="009536F7" w:rsidP="00B42742">
            <w:pPr>
              <w:pStyle w:val="Normalexigences"/>
              <w:numPr>
                <w:ilvl w:val="1"/>
                <w:numId w:val="37"/>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Remove the NotValidated line if it exists</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request body without attribute name (missing, null or empty) is acceptable.</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Return HTTP 404 NotFound if product/feature not found in database.</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Return concerned feature in GeoJSON (single feature, not FeatureCollection) with NotValidated property set on appropriate feature.</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When AIP data source is found in the feature key, the function creates or deletes (depending on status) a Qualification entity in Albatross and attaches it to the corresponding Cycle entity.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Failure to find the corresponding entity or cycle in albatross or to delete/create the entity logs an error in data server but not prevent the initial action (create, delete the notValidated in the database).</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#20.1-02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#30.1-02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SD-ALB-DSV-367</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delete origination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delete service allows deleting existing originations: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POST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delete</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Parameters are passed in the body of the request:</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{"featurekey":"</w:t>
            </w:r>
            <w:r w:rsidRPr="00697549">
              <w:rPr>
                <w:rFonts w:ascii="Arial" w:hAnsi="Arial" w:cs="Arial"/>
                <w:i/>
                <w:iCs/>
                <w:color w:val="800080"/>
                <w:sz w:val="18"/>
                <w:szCs w:val="18"/>
                <w:lang w:val="en-US"/>
              </w:rPr>
              <w:t>&lt;guid of feature&gt;</w:t>
            </w:r>
            <w:r w:rsidRPr="00697549">
              <w:rPr>
                <w:rFonts w:ascii="Arial" w:hAnsi="Arial" w:cs="Arial"/>
                <w:color w:val="800080"/>
                <w:sz w:val="18"/>
                <w:szCs w:val="18"/>
                <w:lang w:val="en-US"/>
              </w:rPr>
              <w:t>","comments":“</w:t>
            </w:r>
            <w:r w:rsidRPr="00697549">
              <w:rPr>
                <w:rFonts w:ascii="Arial" w:hAnsi="Arial" w:cs="Arial"/>
                <w:i/>
                <w:iCs/>
                <w:color w:val="800080"/>
                <w:sz w:val="18"/>
                <w:szCs w:val="18"/>
                <w:lang w:val="en-US"/>
              </w:rPr>
              <w:t>&lt;analyst comments&gt;</w:t>
            </w:r>
            <w:r w:rsidRPr="00697549">
              <w:rPr>
                <w:rFonts w:ascii="Arial" w:hAnsi="Arial" w:cs="Arial"/>
                <w:color w:val="800080"/>
                <w:sz w:val="18"/>
                <w:szCs w:val="18"/>
                <w:lang w:val="en-US"/>
              </w:rPr>
              <w:t>"}</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All originations associated to destination feature are removed from the database.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single feature containing the feature not originated with originated flag set to false.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404 response if product of feature is not found in database,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When AIP data source is found in the source feature key, the function deletes a Qualification entity in Albatross on corresponding Cycle entity.</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Failure to find the corresponding entity or cycle in albatross or to delete the entity logs an error in data server but not prevent the initial action (delete the origination in the database).</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#27.1-10</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SD-ALB-DSV-370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Duplicate origination</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duplicate origination service allows duplicating existing originations:</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POST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fr-FR"/>
              </w:rPr>
              <w:t>URI : duplicateOrigination/{originationId}/{icao}/{airac}/{version}</w:t>
            </w:r>
          </w:p>
          <w:p w:rsidR="009536F7" w:rsidRPr="00697549" w:rsidRDefault="009536F7" w:rsidP="009536F7">
            <w:pPr>
              <w:pStyle w:val="Normalexigences"/>
              <w:ind w:left="0"/>
              <w:rPr>
                <w:rFonts w:ascii="Arial" w:hAnsi="Arial" w:cs="Arial"/>
                <w:color w:val="800080"/>
                <w:sz w:val="18"/>
                <w:szCs w:val="18"/>
                <w:lang w:val="fr-FR"/>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lang w:val="en-US"/>
              </w:rPr>
              <w:t>originationId</w:t>
            </w:r>
            <w:r w:rsidRPr="00697549">
              <w:rPr>
                <w:rFonts w:ascii="Arial" w:hAnsi="Arial" w:cs="Arial"/>
                <w:color w:val="800080"/>
                <w:sz w:val="18"/>
                <w:szCs w:val="18"/>
              </w:rPr>
              <w:t xml:space="preserve">: identifier in qualification database origination table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icao, airac, version: information to identify the published aip data in inventory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function duplicates the existing origination arborescence (origination / attributes) and link it to the published aip data inventory as identified by the parameters.</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It returns the identifier in qualification database origination table of the newly created origination.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404 response if product of feature is not found in database,</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SD-ALB-DSV-371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Duplicate not validated</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duplicate not validated service allows duplicating existing not validated:</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POST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duplicateNotValidated/{notValidatedId}/{icao}/{airac}/{version}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notValidatedId: identifier in qualification database notValidated table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icao, airac, version: information to identify the published aip data in inventory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function duplicates the existing notValidated entry and link it to the published aip data inventory as identified by the parameters.</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It returns the identifier in qualification database notValidted table of the newly created notValidated.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404 response if product of feature is not found in database,</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#30.1-02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SD-ALB-DSV-380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Get inventory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product service allows retrieving all versions of an airac cycles of an airport in a data source: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inventory</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Returns a CSV document representing the contents of the data inventory table.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get request runs against the database a query similar to the one provided bellow and return the result as a csv file with header row:</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SELECT DI.[Icao]</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,DS.Name </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,DI.[AiracCycle]</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,DI.[Version]</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,DI.[LoadDateTime]</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,CR.Name as CrossCheckStatus</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,DI.[CrossCheckDateTime]</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,QS.[Name] as QualificationStatus</w:t>
            </w:r>
          </w:p>
          <w:p w:rsidR="009536F7" w:rsidRPr="00697549" w:rsidRDefault="009536F7" w:rsidP="009536F7">
            <w:pPr>
              <w:pStyle w:val="Normalexigences"/>
              <w:rPr>
                <w:rFonts w:ascii="Arial" w:hAnsi="Arial" w:cs="Arial"/>
                <w:i/>
                <w:color w:val="800080"/>
                <w:sz w:val="18"/>
                <w:szCs w:val="18"/>
                <w:lang w:val="fr-FR"/>
              </w:rPr>
            </w:pPr>
            <w:r w:rsidRPr="00697549">
              <w:rPr>
                <w:rFonts w:ascii="Arial" w:hAnsi="Arial" w:cs="Arial"/>
                <w:bCs/>
                <w:i/>
                <w:color w:val="800080"/>
                <w:sz w:val="18"/>
                <w:szCs w:val="18"/>
                <w:lang w:val="en-US"/>
              </w:rPr>
              <w:t xml:space="preserve">      </w:t>
            </w:r>
            <w:proofErr w:type="gramStart"/>
            <w:r w:rsidRPr="00697549">
              <w:rPr>
                <w:rFonts w:ascii="Arial" w:hAnsi="Arial" w:cs="Arial"/>
                <w:bCs/>
                <w:i/>
                <w:color w:val="800080"/>
                <w:sz w:val="18"/>
                <w:szCs w:val="18"/>
                <w:lang w:val="fr-FR"/>
              </w:rPr>
              <w:t>,DI</w:t>
            </w:r>
            <w:proofErr w:type="gramEnd"/>
            <w:r w:rsidRPr="00697549">
              <w:rPr>
                <w:rFonts w:ascii="Arial" w:hAnsi="Arial" w:cs="Arial"/>
                <w:bCs/>
                <w:i/>
                <w:color w:val="800080"/>
                <w:sz w:val="18"/>
                <w:szCs w:val="18"/>
                <w:lang w:val="fr-FR"/>
              </w:rPr>
              <w:t>.[QualifiedBy]</w:t>
            </w:r>
          </w:p>
          <w:p w:rsidR="009536F7" w:rsidRPr="00697549" w:rsidRDefault="009536F7" w:rsidP="009536F7">
            <w:pPr>
              <w:pStyle w:val="Normalexigences"/>
              <w:rPr>
                <w:rFonts w:ascii="Arial" w:hAnsi="Arial" w:cs="Arial"/>
                <w:i/>
                <w:color w:val="800080"/>
                <w:sz w:val="18"/>
                <w:szCs w:val="18"/>
                <w:lang w:val="fr-FR"/>
              </w:rPr>
            </w:pPr>
            <w:r w:rsidRPr="00697549">
              <w:rPr>
                <w:rFonts w:ascii="Arial" w:hAnsi="Arial" w:cs="Arial"/>
                <w:bCs/>
                <w:i/>
                <w:color w:val="800080"/>
                <w:sz w:val="18"/>
                <w:szCs w:val="18"/>
                <w:lang w:val="fr-FR"/>
              </w:rPr>
              <w:t xml:space="preserve">      </w:t>
            </w:r>
            <w:proofErr w:type="gramStart"/>
            <w:r w:rsidRPr="00697549">
              <w:rPr>
                <w:rFonts w:ascii="Arial" w:hAnsi="Arial" w:cs="Arial"/>
                <w:bCs/>
                <w:i/>
                <w:color w:val="800080"/>
                <w:sz w:val="18"/>
                <w:szCs w:val="18"/>
                <w:lang w:val="fr-FR"/>
              </w:rPr>
              <w:t>,DI</w:t>
            </w:r>
            <w:proofErr w:type="gramEnd"/>
            <w:r w:rsidRPr="00697549">
              <w:rPr>
                <w:rFonts w:ascii="Arial" w:hAnsi="Arial" w:cs="Arial"/>
                <w:bCs/>
                <w:i/>
                <w:color w:val="800080"/>
                <w:sz w:val="18"/>
                <w:szCs w:val="18"/>
                <w:lang w:val="fr-FR"/>
              </w:rPr>
              <w:t>.[QualificationDateTime]</w:t>
            </w:r>
          </w:p>
          <w:p w:rsidR="009536F7" w:rsidRPr="00697549" w:rsidRDefault="009536F7" w:rsidP="009536F7">
            <w:pPr>
              <w:pStyle w:val="Normalexigences"/>
              <w:rPr>
                <w:rFonts w:ascii="Arial" w:hAnsi="Arial" w:cs="Arial"/>
                <w:i/>
                <w:color w:val="800080"/>
                <w:sz w:val="18"/>
                <w:szCs w:val="18"/>
                <w:lang w:val="fr-FR"/>
              </w:rPr>
            </w:pPr>
            <w:r w:rsidRPr="00697549">
              <w:rPr>
                <w:rFonts w:ascii="Arial" w:hAnsi="Arial" w:cs="Arial"/>
                <w:bCs/>
                <w:i/>
                <w:color w:val="800080"/>
                <w:sz w:val="18"/>
                <w:szCs w:val="18"/>
                <w:lang w:val="fr-FR"/>
              </w:rPr>
              <w:t xml:space="preserve">      </w:t>
            </w:r>
            <w:proofErr w:type="gramStart"/>
            <w:r w:rsidRPr="00697549">
              <w:rPr>
                <w:rFonts w:ascii="Arial" w:hAnsi="Arial" w:cs="Arial"/>
                <w:bCs/>
                <w:i/>
                <w:color w:val="800080"/>
                <w:sz w:val="18"/>
                <w:szCs w:val="18"/>
                <w:lang w:val="fr-FR"/>
              </w:rPr>
              <w:t>,DI</w:t>
            </w:r>
            <w:proofErr w:type="gramEnd"/>
            <w:r w:rsidRPr="00697549">
              <w:rPr>
                <w:rFonts w:ascii="Arial" w:hAnsi="Arial" w:cs="Arial"/>
                <w:bCs/>
                <w:i/>
                <w:color w:val="800080"/>
                <w:sz w:val="18"/>
                <w:szCs w:val="18"/>
                <w:lang w:val="fr-FR"/>
              </w:rPr>
              <w:t>.[Comment]</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fr-FR"/>
              </w:rPr>
              <w:t xml:space="preserve">  </w:t>
            </w:r>
            <w:r w:rsidRPr="00697549">
              <w:rPr>
                <w:rFonts w:ascii="Arial" w:hAnsi="Arial" w:cs="Arial"/>
                <w:bCs/>
                <w:i/>
                <w:color w:val="800080"/>
                <w:sz w:val="18"/>
                <w:szCs w:val="18"/>
                <w:lang w:val="en-US"/>
              </w:rPr>
              <w:t>FROM [Qualification].[dbo].[DataInventory] DI,</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[Qualification].[dbo].[DataSource] DS,</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[Qualification].[dbo].[CrossCheckResult] CR, </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[Qualification].[dbo].[QualificationStatus] QS</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where DI.CrossCheckStatusId=CR.Id and DI.QualificationStatusId=QS.Id</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and DS.Id=DI.DataSourceId</w:t>
            </w:r>
          </w:p>
          <w:p w:rsidR="009536F7" w:rsidRPr="00697549" w:rsidRDefault="009536F7" w:rsidP="009536F7">
            <w:pPr>
              <w:pStyle w:val="Normalexigences"/>
              <w:rPr>
                <w:rFonts w:ascii="Arial" w:hAnsi="Arial" w:cs="Arial"/>
                <w:i/>
                <w:color w:val="800080"/>
                <w:sz w:val="18"/>
                <w:szCs w:val="18"/>
                <w:lang w:val="en-US"/>
              </w:rPr>
            </w:pPr>
            <w:r w:rsidRPr="00697549">
              <w:rPr>
                <w:rFonts w:ascii="Arial" w:hAnsi="Arial" w:cs="Arial"/>
                <w:bCs/>
                <w:i/>
                <w:color w:val="800080"/>
                <w:sz w:val="18"/>
                <w:szCs w:val="18"/>
                <w:lang w:val="en-US"/>
              </w:rPr>
              <w:t xml:space="preserve">  order by DI.[Icao],DS.Name desc,DI.[AiracCycle],DI.[Version]</w:t>
            </w:r>
          </w:p>
          <w:p w:rsidR="009536F7" w:rsidRPr="00697549" w:rsidRDefault="009536F7" w:rsidP="009536F7">
            <w:pPr>
              <w:pStyle w:val="Normalexigences"/>
              <w:ind w:left="0"/>
              <w:rPr>
                <w:rFonts w:ascii="Arial" w:hAnsi="Arial" w:cs="Arial"/>
                <w:color w:val="800080"/>
                <w:sz w:val="18"/>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#32.1-05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SD-ALB-DSV-390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Get Reference Data service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service allows retrieving all reference data:</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URI : referencedata</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rPr>
              <w:t xml:space="preserve">Returns a CSV document representing the contents of the reference data tables </w:t>
            </w:r>
            <w:r w:rsidRPr="00697549">
              <w:rPr>
                <w:rFonts w:ascii="Arial" w:hAnsi="Arial" w:cs="Arial"/>
                <w:color w:val="800080"/>
                <w:sz w:val="18"/>
                <w:szCs w:val="18"/>
                <w:lang w:val="en-US"/>
              </w:rPr>
              <w:t>in a readable format (i.e. runway thresholds geomatical information).</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get request runs against the database a query similar to the one provided bellow and return the result as a csv file with header row:</w:t>
            </w:r>
          </w:p>
          <w:p w:rsidR="009536F7" w:rsidRPr="00697549" w:rsidRDefault="009536F7" w:rsidP="009536F7">
            <w:pPr>
              <w:pStyle w:val="Normalexigences"/>
              <w:rPr>
                <w:rFonts w:ascii="Arial" w:hAnsi="Arial" w:cs="Arial"/>
                <w:i/>
                <w:color w:val="800080"/>
                <w:sz w:val="18"/>
                <w:szCs w:val="18"/>
              </w:rPr>
            </w:pPr>
            <w:r w:rsidRPr="00697549">
              <w:rPr>
                <w:rFonts w:ascii="Arial" w:hAnsi="Arial" w:cs="Arial"/>
                <w:i/>
                <w:color w:val="800080"/>
                <w:sz w:val="18"/>
                <w:szCs w:val="18"/>
              </w:rPr>
              <w:t>SELECT [ogr_geometry].STY as Lat,[ogr_geometry].STX as Long, tab.[idthr], [status], [tdze], [tdzslope], [brngtrue], [brngmag], [rwyslope], [tora], [toda], [asda], [lda], [thrtype], [elev], [availPavedSurfFromThr], [measuredLda], [measuredTora], [measuredAsda], [source], tab.[icao], tab.[airac], tab.[version], [DbType], img.[imagery_date]</w:t>
            </w:r>
          </w:p>
          <w:p w:rsidR="009536F7" w:rsidRPr="00697549" w:rsidRDefault="009536F7" w:rsidP="009536F7">
            <w:pPr>
              <w:pStyle w:val="Normalexigences"/>
              <w:rPr>
                <w:rFonts w:ascii="Arial" w:hAnsi="Arial" w:cs="Arial"/>
                <w:i/>
                <w:color w:val="800080"/>
                <w:sz w:val="18"/>
                <w:szCs w:val="18"/>
              </w:rPr>
            </w:pPr>
            <w:r w:rsidRPr="00697549">
              <w:rPr>
                <w:rFonts w:ascii="Arial" w:hAnsi="Arial" w:cs="Arial"/>
                <w:i/>
                <w:color w:val="800080"/>
                <w:sz w:val="18"/>
                <w:szCs w:val="18"/>
              </w:rPr>
              <w:t xml:space="preserve">  FROM [AlbatrossService_ADBLucem].[dbo].[runwaythreshold] tab,</w:t>
            </w:r>
          </w:p>
          <w:p w:rsidR="009536F7" w:rsidRPr="00697549" w:rsidRDefault="009536F7" w:rsidP="009536F7">
            <w:pPr>
              <w:pStyle w:val="Normalexigences"/>
              <w:rPr>
                <w:rFonts w:ascii="Arial" w:hAnsi="Arial" w:cs="Arial"/>
                <w:i/>
                <w:color w:val="800080"/>
                <w:sz w:val="18"/>
                <w:szCs w:val="18"/>
              </w:rPr>
            </w:pPr>
            <w:r w:rsidRPr="00697549">
              <w:rPr>
                <w:rFonts w:ascii="Arial" w:hAnsi="Arial" w:cs="Arial"/>
                <w:i/>
                <w:color w:val="800080"/>
                <w:sz w:val="18"/>
                <w:szCs w:val="18"/>
              </w:rPr>
              <w:t xml:space="preserve">  [AlbatrossService_ADBLucem].[dbo].[imagerydata] img</w:t>
            </w:r>
          </w:p>
          <w:p w:rsidR="009536F7" w:rsidRPr="00697549" w:rsidRDefault="009536F7" w:rsidP="009536F7">
            <w:pPr>
              <w:pStyle w:val="Normalexigences"/>
              <w:rPr>
                <w:rFonts w:ascii="Arial" w:hAnsi="Arial" w:cs="Arial"/>
                <w:i/>
                <w:color w:val="800080"/>
                <w:sz w:val="18"/>
                <w:szCs w:val="18"/>
              </w:rPr>
            </w:pPr>
            <w:r w:rsidRPr="00697549">
              <w:rPr>
                <w:rFonts w:ascii="Arial" w:hAnsi="Arial" w:cs="Arial"/>
                <w:i/>
                <w:color w:val="800080"/>
                <w:sz w:val="18"/>
                <w:szCs w:val="18"/>
              </w:rPr>
              <w:t xml:space="preserve">          where tab.airac = (select max(airac) from [AlbatrossService_ADBLucem].[dbo].[runwaythreshold] where tab.icao=icao)</w:t>
            </w:r>
          </w:p>
          <w:p w:rsidR="009536F7" w:rsidRPr="00697549" w:rsidRDefault="009536F7" w:rsidP="009536F7">
            <w:pPr>
              <w:pStyle w:val="Normalexigences"/>
              <w:rPr>
                <w:rFonts w:ascii="Arial" w:hAnsi="Arial" w:cs="Arial"/>
                <w:i/>
                <w:color w:val="800080"/>
                <w:sz w:val="18"/>
                <w:szCs w:val="18"/>
              </w:rPr>
            </w:pPr>
            <w:r w:rsidRPr="00697549">
              <w:rPr>
                <w:rFonts w:ascii="Arial" w:hAnsi="Arial" w:cs="Arial"/>
                <w:i/>
                <w:color w:val="800080"/>
                <w:sz w:val="18"/>
                <w:szCs w:val="18"/>
              </w:rPr>
              <w:t xml:space="preserve">  and tab.version = (select max(version) from [AlbatrossService_ADBLucem].[dbo].[runwaythreshold] where tab.icao=icao and tab.airac=airac)</w:t>
            </w:r>
          </w:p>
          <w:p w:rsidR="009536F7" w:rsidRPr="00697549" w:rsidRDefault="009536F7" w:rsidP="009536F7">
            <w:pPr>
              <w:pStyle w:val="Normalexigences"/>
              <w:rPr>
                <w:rFonts w:ascii="Arial" w:hAnsi="Arial" w:cs="Arial"/>
                <w:i/>
                <w:color w:val="800080"/>
                <w:sz w:val="18"/>
                <w:szCs w:val="18"/>
              </w:rPr>
            </w:pPr>
            <w:r w:rsidRPr="00697549">
              <w:rPr>
                <w:rFonts w:ascii="Arial" w:hAnsi="Arial" w:cs="Arial"/>
                <w:i/>
                <w:color w:val="800080"/>
                <w:sz w:val="18"/>
                <w:szCs w:val="18"/>
              </w:rPr>
              <w:t xml:space="preserve">  and img.icao=tab.icao and img.airac=tab.airac and img.version=tab.version and img.idthr=tab.idthr</w:t>
            </w:r>
          </w:p>
          <w:p w:rsidR="009536F7" w:rsidRPr="00697549" w:rsidRDefault="009536F7" w:rsidP="009536F7">
            <w:pPr>
              <w:pStyle w:val="Normalexigences"/>
              <w:rPr>
                <w:rFonts w:ascii="Arial" w:hAnsi="Arial" w:cs="Arial"/>
                <w:color w:val="800080"/>
                <w:sz w:val="18"/>
                <w:szCs w:val="18"/>
              </w:rPr>
            </w:pPr>
            <w:r w:rsidRPr="00697549">
              <w:rPr>
                <w:rFonts w:ascii="Arial" w:hAnsi="Arial" w:cs="Arial"/>
                <w:i/>
                <w:color w:val="800080"/>
                <w:sz w:val="18"/>
                <w:szCs w:val="18"/>
              </w:rPr>
              <w:t xml:space="preserve">  order by tab.icao, tab.airac, tab.version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#33.1-05</w:t>
            </w:r>
          </w:p>
        </w:tc>
      </w:tr>
    </w:tbl>
    <w:p w:rsidR="009536F7" w:rsidRDefault="009536F7" w:rsidP="009536F7">
      <w:pPr>
        <w:pStyle w:val="Titre3"/>
        <w:numPr>
          <w:ilvl w:val="2"/>
          <w:numId w:val="8"/>
        </w:numPr>
        <w:spacing w:before="120" w:line="240" w:lineRule="auto"/>
        <w:jc w:val="left"/>
      </w:pPr>
      <w:bookmarkStart w:id="134" w:name="_Toc18921507"/>
      <w:bookmarkStart w:id="135" w:name="_Toc19526869"/>
      <w:r>
        <w:t>Mapping file</w:t>
      </w:r>
      <w:bookmarkEnd w:id="134"/>
      <w:bookmarkEnd w:id="135"/>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SD-ALB-DSV-400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mapping file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mapping file describes how to map a data source to the geo json form</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SD-ALB-DSV-410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format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Format description: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&lt;!—name of the feature (table) in the database -&gt;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&lt;Feature name="ApronElement"&gt;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&lt;!—the field used to identify this feature </w:t>
            </w:r>
            <w:r w:rsidRPr="00697549">
              <w:rPr>
                <w:rFonts w:ascii="Arial" w:hAnsi="Arial" w:cs="Arial"/>
                <w:color w:val="800080"/>
                <w:sz w:val="18"/>
                <w:szCs w:val="18"/>
              </w:rPr>
              <w:sym w:font="Wingdings" w:char="F0E0"/>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 xml:space="preserve">    &lt;Id&gt;ogr_fid&lt;/Id&gt;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&lt;!—the field used as the name in geo json for  this feature </w:t>
            </w:r>
            <w:r w:rsidRPr="00697549">
              <w:rPr>
                <w:rFonts w:ascii="Arial" w:hAnsi="Arial" w:cs="Arial"/>
                <w:color w:val="800080"/>
                <w:sz w:val="18"/>
                <w:szCs w:val="18"/>
              </w:rPr>
              <w:sym w:font="Wingdings" w:char="F0E0"/>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 xml:space="preserve">    &lt;Name&gt;idapron&lt;/Name&gt;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&lt;!—the field used as the label in geo json for  this feature </w:t>
            </w:r>
            <w:r w:rsidRPr="00697549">
              <w:rPr>
                <w:rFonts w:ascii="Arial" w:hAnsi="Arial" w:cs="Arial"/>
                <w:color w:val="800080"/>
                <w:sz w:val="18"/>
                <w:szCs w:val="18"/>
              </w:rPr>
              <w:sym w:font="Wingdings" w:char="F0E0"/>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 xml:space="preserve">    &lt;Label&gt;idapron&lt;/Label&gt;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&lt;!—the field used as the geometry in geo json for  this feature </w:t>
            </w:r>
            <w:r w:rsidRPr="00697549">
              <w:rPr>
                <w:rFonts w:ascii="Arial" w:hAnsi="Arial" w:cs="Arial"/>
                <w:color w:val="800080"/>
                <w:sz w:val="18"/>
                <w:szCs w:val="18"/>
              </w:rPr>
              <w:sym w:font="Wingdings" w:char="F0E0"/>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 xml:space="preserve">    &lt;Geometry&gt;ogr_geometry&lt;/Geometry&gt;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&lt;!— a field used as classic property in geo json for  this feature </w:t>
            </w:r>
            <w:r w:rsidRPr="00697549">
              <w:rPr>
                <w:rFonts w:ascii="Arial" w:hAnsi="Arial" w:cs="Arial"/>
                <w:color w:val="800080"/>
                <w:sz w:val="18"/>
                <w:szCs w:val="18"/>
              </w:rPr>
              <w:sym w:font="Wingdings" w:char="F0E0"/>
            </w:r>
          </w:p>
          <w:p w:rsidR="009536F7" w:rsidRPr="00697549" w:rsidRDefault="009536F7" w:rsidP="009536F7">
            <w:pPr>
              <w:pStyle w:val="Normalexigences"/>
              <w:rPr>
                <w:rFonts w:ascii="Arial" w:hAnsi="Arial" w:cs="Arial"/>
                <w:color w:val="800080"/>
                <w:sz w:val="18"/>
                <w:szCs w:val="18"/>
              </w:rPr>
            </w:pPr>
            <w:r w:rsidRPr="00697549">
              <w:rPr>
                <w:rFonts w:ascii="Arial" w:hAnsi="Arial" w:cs="Arial"/>
                <w:color w:val="800080"/>
                <w:sz w:val="18"/>
                <w:szCs w:val="18"/>
              </w:rPr>
              <w:t xml:space="preserve">    &lt;Field&gt;idnumber&lt;/Field&gt;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&lt;/Feature&gt;</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#13.1-01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SD-ALB-DSV-415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mapping file parameter</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All services using a mapping file provide an optional parameter to select a mapping file. </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parameter is not present, the default mapping file is used.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mapping file doesn’t exist, 404 error code is returned</w:t>
            </w:r>
            <w:proofErr w:type="gramStart"/>
            <w:r w:rsidRPr="00697549">
              <w:rPr>
                <w:rFonts w:ascii="Arial" w:hAnsi="Arial" w:cs="Arial"/>
                <w:color w:val="800080"/>
                <w:sz w:val="18"/>
                <w:szCs w:val="18"/>
              </w:rPr>
              <w:t>..</w:t>
            </w:r>
            <w:proofErr w:type="gramEnd"/>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#17.2-05</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SD-ALB-DSV-420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linkTo</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“linkTo” feature allows to retrieve a property from another feature.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linkTo function takes into origination on the target feature.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property filled with the linkTo functionality is read only.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LinkTo clause manages the case where the linked feature does not exist and return NULL as a value for the property. (Jira ALB-517)</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The LinkTo clause manages fields using the ‘IsMetric’ property (Jira ALB-553)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#17.2-06</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SD-ALB-DSV-500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AIP/AMDB to OPALE feature map</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 feature map exists to create a GeoJSON file with features dedicated to OPALE. See OPALE.xml file.</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#17.2-13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#19.2.0.2-08</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SD-ALB-DSV-510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Data server – Minima feature map</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Data server component contains a feature map to allow retrieval of the A424 data source contents:</w:t>
            </w:r>
          </w:p>
          <w:p w:rsidR="009536F7" w:rsidRPr="00697549" w:rsidRDefault="009536F7" w:rsidP="00B42742">
            <w:pPr>
              <w:pStyle w:val="Normalexigences"/>
              <w:numPr>
                <w:ilvl w:val="0"/>
                <w:numId w:val="80"/>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Airport</w:t>
            </w:r>
          </w:p>
          <w:p w:rsidR="009536F7" w:rsidRPr="00697549" w:rsidRDefault="009536F7" w:rsidP="00B42742">
            <w:pPr>
              <w:pStyle w:val="Normalexigences"/>
              <w:numPr>
                <w:ilvl w:val="0"/>
                <w:numId w:val="80"/>
              </w:numPr>
              <w:spacing w:before="0" w:line="240" w:lineRule="auto"/>
              <w:jc w:val="left"/>
              <w:rPr>
                <w:rFonts w:ascii="Arial" w:hAnsi="Arial" w:cs="Arial"/>
                <w:color w:val="800080"/>
                <w:sz w:val="18"/>
                <w:szCs w:val="18"/>
                <w:lang w:val="en-US"/>
              </w:rPr>
            </w:pPr>
            <w:r w:rsidRPr="00697549">
              <w:rPr>
                <w:rFonts w:ascii="Arial" w:hAnsi="Arial" w:cs="Arial"/>
                <w:color w:val="800080"/>
                <w:sz w:val="18"/>
                <w:szCs w:val="18"/>
                <w:lang w:val="en-US"/>
              </w:rPr>
              <w:t>Runway (with continuation record type s)</w:t>
            </w: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This feature map is called “minima” to be called from the minima capture tool and used to retrieve data for a given icao, airac and version.</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#19.0.0.2-11</w:t>
            </w:r>
          </w:p>
        </w:tc>
      </w:tr>
    </w:tbl>
    <w:p w:rsidR="009536F7" w:rsidRDefault="009536F7" w:rsidP="009536F7">
      <w:pPr>
        <w:rPr>
          <w:lang w:val="en-US"/>
        </w:rPr>
      </w:pPr>
    </w:p>
    <w:p w:rsidR="009536F7" w:rsidRDefault="009536F7" w:rsidP="009536F7">
      <w:pPr>
        <w:pStyle w:val="Titre2"/>
        <w:keepNext w:val="0"/>
        <w:numPr>
          <w:ilvl w:val="1"/>
          <w:numId w:val="8"/>
        </w:numPr>
        <w:spacing w:before="240"/>
      </w:pPr>
      <w:bookmarkStart w:id="136" w:name="_Toc18921508"/>
      <w:bookmarkStart w:id="137" w:name="_Toc19526870"/>
      <w:r>
        <w:t>Data production server</w:t>
      </w:r>
      <w:bookmarkEnd w:id="136"/>
      <w:bookmarkEnd w:id="137"/>
    </w:p>
    <w:p w:rsidR="009536F7" w:rsidRDefault="009536F7" w:rsidP="009536F7">
      <w:pPr>
        <w:pStyle w:val="Titre3"/>
        <w:numPr>
          <w:ilvl w:val="2"/>
          <w:numId w:val="8"/>
        </w:numPr>
        <w:spacing w:before="120" w:line="240" w:lineRule="auto"/>
        <w:jc w:val="left"/>
      </w:pPr>
      <w:bookmarkStart w:id="138" w:name="_Toc18921509"/>
      <w:bookmarkStart w:id="139" w:name="_Toc19526871"/>
      <w:r>
        <w:t>Overview</w:t>
      </w:r>
      <w:bookmarkEnd w:id="138"/>
      <w:bookmarkEnd w:id="139"/>
    </w:p>
    <w:p w:rsidR="009536F7" w:rsidRDefault="009536F7" w:rsidP="009536F7">
      <w:pPr>
        <w:rPr>
          <w:lang w:val="en-US"/>
        </w:rPr>
      </w:pPr>
      <w:r>
        <w:rPr>
          <w:lang w:val="en-US"/>
        </w:rPr>
        <w:t>The data production server is a configuration management system for the Opale editor. Opale is a standalone graphical tool used to edit airport maps. It uses its own XML format.</w:t>
      </w:r>
    </w:p>
    <w:p w:rsidR="009536F7" w:rsidRDefault="009536F7" w:rsidP="009536F7">
      <w:pPr>
        <w:rPr>
          <w:lang w:val="en-US"/>
        </w:rPr>
      </w:pPr>
    </w:p>
    <w:p w:rsidR="009536F7" w:rsidRDefault="009536F7" w:rsidP="009536F7">
      <w:pPr>
        <w:rPr>
          <w:lang w:val="en-US"/>
        </w:rPr>
      </w:pPr>
      <w:r>
        <w:rPr>
          <w:lang w:val="en-US"/>
        </w:rPr>
        <w:t>The data production server stores in a relational database the model contained in Opale XML files and offers Web services to get versions, commit versions, merge versions and publish versions the same way a tool like SVN would do.</w:t>
      </w:r>
    </w:p>
    <w:p w:rsidR="009536F7" w:rsidRDefault="009536F7" w:rsidP="009536F7">
      <w:pPr>
        <w:rPr>
          <w:lang w:val="en-US"/>
        </w:rPr>
      </w:pPr>
    </w:p>
    <w:p w:rsidR="009536F7" w:rsidRDefault="009536F7" w:rsidP="009536F7">
      <w:pPr>
        <w:rPr>
          <w:lang w:val="en-US"/>
        </w:rPr>
      </w:pPr>
      <w:r w:rsidRPr="000F170A">
        <w:rPr>
          <w:noProof/>
          <w:lang w:val="fr-FR" w:eastAsia="fr-FR"/>
        </w:rPr>
        <w:lastRenderedPageBreak/>
        <w:drawing>
          <wp:inline distT="0" distB="0" distL="0" distR="0" wp14:anchorId="6BF1151C" wp14:editId="1AC3CD15">
            <wp:extent cx="5972810" cy="4662805"/>
            <wp:effectExtent l="0" t="0" r="8890" b="444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4662805"/>
                    </a:xfrm>
                    <a:prstGeom prst="rect">
                      <a:avLst/>
                    </a:prstGeom>
                    <a:noFill/>
                    <a:ln>
                      <a:noFill/>
                    </a:ln>
                    <a:extLst/>
                  </pic:spPr>
                </pic:pic>
              </a:graphicData>
            </a:graphic>
          </wp:inline>
        </w:drawing>
      </w:r>
    </w:p>
    <w:p w:rsidR="009536F7" w:rsidRDefault="009536F7" w:rsidP="009536F7">
      <w:pPr>
        <w:pStyle w:val="Titre3"/>
        <w:numPr>
          <w:ilvl w:val="2"/>
          <w:numId w:val="8"/>
        </w:numPr>
        <w:spacing w:before="120" w:line="240" w:lineRule="auto"/>
        <w:jc w:val="left"/>
      </w:pPr>
      <w:bookmarkStart w:id="140" w:name="_Toc18921510"/>
      <w:bookmarkStart w:id="141" w:name="_Toc19526872"/>
      <w:r>
        <w:t>Data model</w:t>
      </w:r>
      <w:bookmarkEnd w:id="140"/>
      <w:bookmarkEnd w:id="141"/>
    </w:p>
    <w:p w:rsidR="009536F7" w:rsidRDefault="009536F7" w:rsidP="009536F7">
      <w:pPr>
        <w:rPr>
          <w:lang w:val="en-US"/>
        </w:rPr>
      </w:pPr>
      <w:r>
        <w:rPr>
          <w:lang w:val="en-US"/>
        </w:rPr>
        <w:t>The data production server stores the content of XML files in a database. The XML file respect the schema defined by an XSD file.</w:t>
      </w:r>
    </w:p>
    <w:p w:rsidR="009536F7"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database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Data model is persisted in a SQL database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#15.2-01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SD-ALB-DPS-010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schema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SQL model can store a model provided as an XML file compatible with the XSD schema.</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#15.2-02</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SD-ALB-DPS-020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AirportArea</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model contains a Feature AirportArea which inherits from abstractAMDBSurfaceFeature with a single property geometry.</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feature has his proper layer “Airport Area”</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There can be 0 or 1 of this feature inside the layer.</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#16.1-15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#26.2-09</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SD-ALB-DPS-030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CheckStatus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“AirportDatabase” element contains an attribute “checkStatus” of type unsignedByte.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Values:</w:t>
            </w:r>
          </w:p>
          <w:p w:rsidR="009536F7" w:rsidRPr="00697549" w:rsidRDefault="009536F7" w:rsidP="00B42742">
            <w:pPr>
              <w:pStyle w:val="Normalexigences"/>
              <w:numPr>
                <w:ilvl w:val="0"/>
                <w:numId w:val="29"/>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0 = NOT CHECKED,</w:t>
            </w:r>
          </w:p>
          <w:p w:rsidR="009536F7" w:rsidRPr="00697549" w:rsidRDefault="009536F7" w:rsidP="00B42742">
            <w:pPr>
              <w:pStyle w:val="Normalexigences"/>
              <w:numPr>
                <w:ilvl w:val="0"/>
                <w:numId w:val="29"/>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1 = OK</w:t>
            </w:r>
          </w:p>
          <w:p w:rsidR="009536F7" w:rsidRPr="00697549" w:rsidRDefault="009536F7" w:rsidP="00B42742">
            <w:pPr>
              <w:pStyle w:val="Normalexigences"/>
              <w:numPr>
                <w:ilvl w:val="0"/>
                <w:numId w:val="29"/>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 xml:space="preserve">2 = WARNING, </w:t>
            </w:r>
          </w:p>
          <w:p w:rsidR="009536F7" w:rsidRPr="00697549" w:rsidRDefault="009536F7" w:rsidP="00B42742">
            <w:pPr>
              <w:pStyle w:val="Normalexigences"/>
              <w:numPr>
                <w:ilvl w:val="0"/>
                <w:numId w:val="29"/>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3 = ERROR</w:t>
            </w:r>
          </w:p>
          <w:p w:rsidR="009536F7" w:rsidRPr="00697549" w:rsidRDefault="009536F7" w:rsidP="00B42742">
            <w:pPr>
              <w:pStyle w:val="Normalexigences"/>
              <w:numPr>
                <w:ilvl w:val="0"/>
                <w:numId w:val="29"/>
              </w:numPr>
              <w:spacing w:before="0" w:line="240" w:lineRule="auto"/>
              <w:jc w:val="left"/>
              <w:rPr>
                <w:rFonts w:ascii="Arial" w:hAnsi="Arial" w:cs="Arial"/>
                <w:color w:val="800080"/>
                <w:sz w:val="18"/>
                <w:szCs w:val="18"/>
                <w:lang w:val="fr-FR"/>
              </w:rPr>
            </w:pPr>
            <w:r w:rsidRPr="00697549">
              <w:rPr>
                <w:rFonts w:ascii="Arial" w:hAnsi="Arial" w:cs="Arial"/>
                <w:color w:val="800080"/>
                <w:sz w:val="18"/>
                <w:szCs w:val="18"/>
                <w:lang w:val="en-US"/>
              </w:rPr>
              <w:t>4 = ERROR ACKNOWLEDGED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 Default value is 0 on dataset creation.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#17.1-04</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SD-ALB-DPS-040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Status</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status workflow respect the following schema:</w:t>
            </w:r>
          </w:p>
          <w:p w:rsidR="009536F7" w:rsidRDefault="009536F7" w:rsidP="009536F7">
            <w:pPr>
              <w:pStyle w:val="Normalexigences"/>
              <w:ind w:left="0"/>
              <w:rPr>
                <w:color w:val="800080"/>
                <w:sz w:val="18"/>
                <w:szCs w:val="18"/>
              </w:rPr>
            </w:pPr>
            <w:r w:rsidRPr="00F8537F">
              <w:rPr>
                <w:noProof/>
                <w:color w:val="800080"/>
                <w:sz w:val="18"/>
                <w:szCs w:val="18"/>
                <w:lang w:val="fr-FR" w:eastAsia="fr-FR"/>
              </w:rPr>
              <w:drawing>
                <wp:inline distT="0" distB="0" distL="0" distR="0" wp14:anchorId="649F667C" wp14:editId="522B844E">
                  <wp:extent cx="3552825" cy="2753995"/>
                  <wp:effectExtent l="0" t="0" r="9525" b="0"/>
                  <wp:docPr id="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52825" cy="2753995"/>
                          </a:xfrm>
                          <a:prstGeom prst="rect">
                            <a:avLst/>
                          </a:prstGeom>
                          <a:noFill/>
                          <a:ln>
                            <a:noFill/>
                          </a:ln>
                          <a:effectLst/>
                          <a:extLst/>
                        </pic:spPr>
                      </pic:pic>
                    </a:graphicData>
                  </a:graphic>
                </wp:inline>
              </w:drawing>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#17.2-15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#33.2-01</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SD-ALB-DPS-050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Lock</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Geometry and feature elements from airport database contains an attribute lock which allows to indicate if the geometry/feature is locked in Opale.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Values:</w:t>
            </w:r>
          </w:p>
          <w:p w:rsidR="009536F7" w:rsidRPr="00697549" w:rsidRDefault="009536F7" w:rsidP="00B42742">
            <w:pPr>
              <w:pStyle w:val="Normalexigences"/>
              <w:numPr>
                <w:ilvl w:val="0"/>
                <w:numId w:val="44"/>
              </w:numPr>
              <w:spacing w:before="0" w:line="240" w:lineRule="auto"/>
              <w:jc w:val="left"/>
              <w:rPr>
                <w:rFonts w:ascii="Arial" w:hAnsi="Arial" w:cs="Arial"/>
                <w:color w:val="800080"/>
                <w:sz w:val="18"/>
                <w:szCs w:val="18"/>
              </w:rPr>
            </w:pPr>
            <w:r w:rsidRPr="00697549">
              <w:rPr>
                <w:rFonts w:ascii="Arial" w:hAnsi="Arial" w:cs="Arial"/>
                <w:color w:val="800080"/>
                <w:sz w:val="18"/>
                <w:szCs w:val="18"/>
              </w:rPr>
              <w:t>0 = NOT LOCKED,</w:t>
            </w:r>
          </w:p>
          <w:p w:rsidR="009536F7" w:rsidRPr="00697549" w:rsidRDefault="009536F7" w:rsidP="00B42742">
            <w:pPr>
              <w:pStyle w:val="Normalexigences"/>
              <w:numPr>
                <w:ilvl w:val="0"/>
                <w:numId w:val="44"/>
              </w:numPr>
              <w:spacing w:before="0" w:line="240" w:lineRule="auto"/>
              <w:jc w:val="left"/>
              <w:rPr>
                <w:rFonts w:ascii="Arial" w:hAnsi="Arial" w:cs="Arial"/>
                <w:color w:val="800080"/>
                <w:sz w:val="18"/>
                <w:szCs w:val="18"/>
              </w:rPr>
            </w:pPr>
            <w:r w:rsidRPr="00697549">
              <w:rPr>
                <w:rFonts w:ascii="Arial" w:hAnsi="Arial" w:cs="Arial"/>
                <w:color w:val="800080"/>
                <w:sz w:val="18"/>
                <w:szCs w:val="18"/>
              </w:rPr>
              <w:t>1 = LOCKED</w:t>
            </w:r>
          </w:p>
          <w:p w:rsidR="009536F7" w:rsidRPr="00697549" w:rsidRDefault="009536F7" w:rsidP="009536F7">
            <w:pPr>
              <w:pStyle w:val="Normalexigences"/>
              <w:ind w:left="0"/>
              <w:rPr>
                <w:rFonts w:ascii="Arial" w:hAnsi="Arial" w:cs="Arial"/>
                <w:color w:val="800080"/>
                <w:sz w:val="18"/>
                <w:szCs w:val="18"/>
              </w:rPr>
            </w:pPr>
          </w:p>
          <w:p w:rsidR="009536F7" w:rsidRDefault="009536F7" w:rsidP="009536F7">
            <w:pPr>
              <w:pStyle w:val="Normalexigences"/>
              <w:ind w:left="0"/>
              <w:rPr>
                <w:color w:val="800080"/>
                <w:sz w:val="18"/>
                <w:szCs w:val="18"/>
              </w:rPr>
            </w:pPr>
            <w:r w:rsidRPr="00697549">
              <w:rPr>
                <w:rFonts w:ascii="Arial" w:hAnsi="Arial" w:cs="Arial"/>
                <w:color w:val="800080"/>
                <w:sz w:val="18"/>
                <w:szCs w:val="18"/>
              </w:rPr>
              <w:t>Default value is 1 on dataset creation.</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#26.2-10</w:t>
            </w:r>
          </w:p>
        </w:tc>
      </w:tr>
      <w:tr w:rsidR="009536F7" w:rsidRPr="00976258"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SD-ALB-DPS-060</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aip change</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The parking stand location feature elements contains an optional attribute ‘aipchange’.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This attribute is a string enum with the following values: “none”, “created”, “updated”, “deleted”.</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lang w:val="en-US"/>
              </w:rPr>
              <w:t>This attribute is not considered as a change for the delta computation during update merge.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#30.1-08</w:t>
            </w:r>
          </w:p>
        </w:tc>
      </w:tr>
    </w:tbl>
    <w:p w:rsidR="009536F7" w:rsidRDefault="009536F7" w:rsidP="009536F7">
      <w:pPr>
        <w:rPr>
          <w:lang w:val="en-US"/>
        </w:rPr>
      </w:pPr>
    </w:p>
    <w:p w:rsidR="009536F7" w:rsidRDefault="009536F7" w:rsidP="009536F7">
      <w:pPr>
        <w:pStyle w:val="Titre3"/>
        <w:numPr>
          <w:ilvl w:val="2"/>
          <w:numId w:val="8"/>
        </w:numPr>
        <w:spacing w:before="120" w:line="240" w:lineRule="auto"/>
        <w:jc w:val="left"/>
      </w:pPr>
      <w:bookmarkStart w:id="142" w:name="_Toc18921511"/>
      <w:bookmarkStart w:id="143" w:name="_Toc19526873"/>
      <w:r>
        <w:t>Services</w:t>
      </w:r>
      <w:bookmarkEnd w:id="142"/>
      <w:bookmarkEnd w:id="143"/>
    </w:p>
    <w:p w:rsidR="009536F7" w:rsidRPr="00E4531C" w:rsidRDefault="009536F7" w:rsidP="009536F7">
      <w:pPr>
        <w:rPr>
          <w:lang w:val="en-US"/>
        </w:rPr>
      </w:pPr>
      <w:r>
        <w:rPr>
          <w:lang w:val="en-US"/>
        </w:rPr>
        <w:t>Here are described the services published by the DPS server.</w:t>
      </w:r>
    </w:p>
    <w:p w:rsidR="009536F7" w:rsidRDefault="009536F7" w:rsidP="009536F7">
      <w:pPr>
        <w:pStyle w:val="Titre4"/>
        <w:numPr>
          <w:ilvl w:val="3"/>
          <w:numId w:val="8"/>
        </w:numPr>
        <w:spacing w:before="120" w:line="240" w:lineRule="auto"/>
        <w:ind w:left="2704"/>
        <w:jc w:val="left"/>
      </w:pPr>
      <w:r>
        <w:lastRenderedPageBreak/>
        <w:t>Publish</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SD-ALB-DPS-PUBLISH-001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–PUBLISH</w:t>
            </w:r>
          </w:p>
        </w:tc>
        <w:tc>
          <w:tcPr>
            <w:tcW w:w="5811" w:type="dxa"/>
          </w:tcPr>
          <w:p w:rsidR="009536F7" w:rsidRPr="00697549" w:rsidRDefault="009536F7" w:rsidP="009536F7">
            <w:pPr>
              <w:rPr>
                <w:rFonts w:ascii="Arial" w:hAnsi="Arial" w:cs="Arial"/>
                <w:color w:val="800080"/>
                <w:szCs w:val="18"/>
              </w:rPr>
            </w:pPr>
            <w:r w:rsidRPr="00697549">
              <w:rPr>
                <w:rFonts w:ascii="Arial" w:hAnsi="Arial" w:cs="Arial"/>
                <w:color w:val="800080"/>
                <w:szCs w:val="18"/>
              </w:rPr>
              <w:t>URL : https://&lt;root&gt;/publish/&lt;ICAO&gt;/&lt;AIRAC&gt;</w:t>
            </w:r>
          </w:p>
          <w:p w:rsidR="009536F7" w:rsidRPr="00697549" w:rsidRDefault="009536F7" w:rsidP="009536F7">
            <w:pPr>
              <w:rPr>
                <w:rFonts w:ascii="Arial" w:hAnsi="Arial" w:cs="Arial"/>
                <w:color w:val="800080"/>
                <w:szCs w:val="18"/>
              </w:rPr>
            </w:pPr>
            <w:r w:rsidRPr="00697549">
              <w:rPr>
                <w:rFonts w:ascii="Arial" w:hAnsi="Arial" w:cs="Arial"/>
                <w:color w:val="800080"/>
                <w:szCs w:val="18"/>
              </w:rPr>
              <w:t>Method : GET</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Load latest publish version / working version with status “Validated” (see US 16.1-14) from database for same ICAO and AIRAC parameters</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If AirportDatabase of database model is equal to one of:</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NOT CHECKED</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ERROR</w:t>
            </w:r>
          </w:p>
          <w:p w:rsidR="009536F7" w:rsidRPr="00697549" w:rsidRDefault="009536F7" w:rsidP="009536F7">
            <w:pPr>
              <w:rPr>
                <w:rFonts w:ascii="Arial" w:hAnsi="Arial" w:cs="Arial"/>
                <w:color w:val="800080"/>
                <w:szCs w:val="18"/>
              </w:rPr>
            </w:pPr>
            <w:r w:rsidRPr="00697549">
              <w:rPr>
                <w:rFonts w:ascii="Arial" w:hAnsi="Arial" w:cs="Arial"/>
                <w:color w:val="800080"/>
                <w:szCs w:val="18"/>
              </w:rPr>
              <w:t>Then stop processing and return 403.</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Convert elements from OPALE model into ADB LUCEM model by:</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Parsing features elements (RunwayElement, TaxiwayElement, etc. …) and creating similar element in ABD LUCEM model</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Copying attributes values</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Creating geometries by following the surface, curves and points links in the OPALE model (see SD-ALB-DPS-PUBLISH-002)</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Giving a value to the “Layer” attribute with the “name” attribute of the layer containing the feature</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Exploding feature with multi geometries to several features with simple geometry. Each new feature has a unique “idnumber”</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Persist created ADB LUCEM model into Product Database</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Update Data Inventory for ICAO / AIRAC / publish version</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Set the dataset status in production database to “Published”</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If processing is OK:</w:t>
            </w:r>
          </w:p>
          <w:p w:rsidR="009536F7" w:rsidRPr="00697549" w:rsidRDefault="009536F7" w:rsidP="009536F7">
            <w:pPr>
              <w:rPr>
                <w:rFonts w:ascii="Arial" w:hAnsi="Arial" w:cs="Arial"/>
                <w:szCs w:val="18"/>
              </w:rPr>
            </w:pPr>
            <w:r w:rsidRPr="00697549">
              <w:rPr>
                <w:rFonts w:ascii="Arial" w:hAnsi="Arial" w:cs="Arial"/>
                <w:color w:val="800080"/>
                <w:szCs w:val="18"/>
              </w:rPr>
              <w:t>Return ICAO, AIRAC, publish_version, working_version, status from new version as JSON dataset object</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If error: Status is set to Submitted</w:t>
            </w:r>
          </w:p>
          <w:p w:rsidR="009536F7" w:rsidRPr="00697549" w:rsidRDefault="009536F7" w:rsidP="009536F7">
            <w:pPr>
              <w:rPr>
                <w:rFonts w:ascii="Arial" w:hAnsi="Arial" w:cs="Arial"/>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HTTP status code : </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400 if problem</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403 if checkStatus not correct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200 otherwise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#16.1-07</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#17.1-05</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#24.2-11</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#26.1-02</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#30.2-03</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lastRenderedPageBreak/>
              <w:t>SD-ALB-DPS-PUBLISH-002</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–PUBLISH-BEZIERS</w:t>
            </w:r>
          </w:p>
        </w:tc>
        <w:tc>
          <w:tcPr>
            <w:tcW w:w="5811" w:type="dxa"/>
          </w:tcPr>
          <w:p w:rsidR="009536F7" w:rsidRPr="00697549" w:rsidRDefault="009536F7" w:rsidP="009536F7">
            <w:pPr>
              <w:rPr>
                <w:rFonts w:ascii="Arial" w:hAnsi="Arial" w:cs="Arial"/>
                <w:color w:val="800080"/>
                <w:szCs w:val="18"/>
              </w:rPr>
            </w:pPr>
            <w:r w:rsidRPr="00697549">
              <w:rPr>
                <w:rFonts w:ascii="Arial" w:hAnsi="Arial" w:cs="Arial"/>
                <w:color w:val="800080"/>
                <w:szCs w:val="18"/>
              </w:rPr>
              <w:t>Transform Bezier curves in a line geometry with 20 points.</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u w:val="single"/>
              </w:rPr>
            </w:pPr>
            <w:r w:rsidRPr="00697549">
              <w:rPr>
                <w:rFonts w:ascii="Arial" w:hAnsi="Arial" w:cs="Arial"/>
                <w:color w:val="800080"/>
                <w:szCs w:val="18"/>
                <w:u w:val="single"/>
              </w:rPr>
              <w:t>Number of points reduction</w:t>
            </w:r>
          </w:p>
          <w:p w:rsidR="009536F7" w:rsidRPr="00697549" w:rsidRDefault="009536F7" w:rsidP="009536F7">
            <w:pPr>
              <w:rPr>
                <w:rFonts w:ascii="Arial" w:hAnsi="Arial" w:cs="Arial"/>
                <w:color w:val="800080"/>
                <w:szCs w:val="18"/>
                <w:lang w:val="en-US"/>
              </w:rPr>
            </w:pPr>
            <w:r w:rsidRPr="00697549">
              <w:rPr>
                <w:rFonts w:ascii="Arial" w:hAnsi="Arial" w:cs="Arial"/>
                <w:color w:val="800080"/>
                <w:szCs w:val="18"/>
              </w:rPr>
              <w:t xml:space="preserve">Number of points are </w:t>
            </w:r>
            <w:r w:rsidRPr="00697549">
              <w:rPr>
                <w:rFonts w:ascii="Arial" w:hAnsi="Arial" w:cs="Arial"/>
                <w:color w:val="800080"/>
                <w:szCs w:val="18"/>
                <w:lang w:val="en-US"/>
              </w:rPr>
              <w:t xml:space="preserve">reduced to </w:t>
            </w:r>
            <w:r w:rsidRPr="00697549">
              <w:rPr>
                <w:rFonts w:ascii="Arial" w:hAnsi="Arial" w:cs="Arial"/>
                <w:b/>
                <w:bCs/>
                <w:color w:val="800080"/>
                <w:szCs w:val="18"/>
                <w:lang w:val="en-US"/>
              </w:rPr>
              <w:t>10</w:t>
            </w:r>
            <w:r w:rsidRPr="00697549">
              <w:rPr>
                <w:rFonts w:ascii="Arial" w:hAnsi="Arial" w:cs="Arial"/>
                <w:color w:val="800080"/>
                <w:szCs w:val="18"/>
                <w:lang w:val="en-US"/>
              </w:rPr>
              <w:t xml:space="preserve"> if feature geometry contains only one beziers curve, </w:t>
            </w:r>
            <w:r w:rsidRPr="00697549">
              <w:rPr>
                <w:rFonts w:ascii="Arial" w:hAnsi="Arial" w:cs="Arial"/>
                <w:b/>
                <w:bCs/>
                <w:color w:val="800080"/>
                <w:szCs w:val="18"/>
                <w:lang w:val="en-US"/>
              </w:rPr>
              <w:t>5</w:t>
            </w:r>
            <w:r w:rsidRPr="00697549">
              <w:rPr>
                <w:rFonts w:ascii="Arial" w:hAnsi="Arial" w:cs="Arial"/>
                <w:color w:val="800080"/>
                <w:szCs w:val="18"/>
                <w:lang w:val="en-US"/>
              </w:rPr>
              <w:t xml:space="preserve"> if feature geometry contains 2 beziers curves or more.</w:t>
            </w:r>
          </w:p>
          <w:p w:rsidR="009536F7" w:rsidRPr="00697549" w:rsidRDefault="009536F7" w:rsidP="009536F7">
            <w:pPr>
              <w:rPr>
                <w:rFonts w:ascii="Arial" w:hAnsi="Arial" w:cs="Arial"/>
                <w:color w:val="800080"/>
                <w:szCs w:val="18"/>
                <w:lang w:val="en-US"/>
              </w:rPr>
            </w:pPr>
          </w:p>
          <w:p w:rsidR="009536F7" w:rsidRPr="00697549" w:rsidRDefault="009536F7" w:rsidP="009536F7">
            <w:pPr>
              <w:rPr>
                <w:rFonts w:ascii="Arial" w:hAnsi="Arial" w:cs="Arial"/>
                <w:color w:val="800080"/>
                <w:szCs w:val="18"/>
                <w:lang w:val="en-US"/>
              </w:rPr>
            </w:pPr>
            <w:r w:rsidRPr="00697549">
              <w:rPr>
                <w:rFonts w:ascii="Arial" w:hAnsi="Arial" w:cs="Arial"/>
                <w:color w:val="800080"/>
                <w:szCs w:val="18"/>
                <w:lang w:val="en-US"/>
              </w:rPr>
              <w:t>If the RunwayExitLine is made of more than one OPALE geometry (i.e. a beziers curve and a segment, or 2 beziers curves), the resulting points shall be merged in a single polyline geometry in the published ADB Lucem model.</w:t>
            </w:r>
          </w:p>
          <w:p w:rsidR="009536F7" w:rsidRPr="00697549" w:rsidRDefault="009536F7" w:rsidP="009536F7">
            <w:pPr>
              <w:rPr>
                <w:rFonts w:ascii="Arial" w:hAnsi="Arial" w:cs="Arial"/>
                <w:color w:val="800080"/>
                <w:szCs w:val="18"/>
                <w:lang w:val="en-US"/>
              </w:rPr>
            </w:pPr>
          </w:p>
          <w:p w:rsidR="009536F7" w:rsidRPr="00697549" w:rsidRDefault="009536F7" w:rsidP="009536F7">
            <w:pPr>
              <w:rPr>
                <w:rFonts w:ascii="Arial" w:hAnsi="Arial" w:cs="Arial"/>
                <w:color w:val="800080"/>
                <w:szCs w:val="18"/>
                <w:lang w:val="en-US"/>
              </w:rPr>
            </w:pPr>
            <w:r w:rsidRPr="00697549">
              <w:rPr>
                <w:rFonts w:ascii="Arial" w:hAnsi="Arial" w:cs="Arial"/>
                <w:color w:val="800080"/>
                <w:szCs w:val="18"/>
                <w:lang w:val="en-US"/>
              </w:rPr>
              <w:t xml:space="preserve">If shape is too complex, abort number of </w:t>
            </w:r>
            <w:proofErr w:type="gramStart"/>
            <w:r w:rsidRPr="00697549">
              <w:rPr>
                <w:rFonts w:ascii="Arial" w:hAnsi="Arial" w:cs="Arial"/>
                <w:color w:val="800080"/>
                <w:szCs w:val="18"/>
                <w:lang w:val="en-US"/>
              </w:rPr>
              <w:t>points</w:t>
            </w:r>
            <w:proofErr w:type="gramEnd"/>
            <w:r w:rsidRPr="00697549">
              <w:rPr>
                <w:rFonts w:ascii="Arial" w:hAnsi="Arial" w:cs="Arial"/>
                <w:color w:val="800080"/>
                <w:szCs w:val="18"/>
                <w:lang w:val="en-US"/>
              </w:rPr>
              <w:t xml:space="preserve"> reduction.</w:t>
            </w:r>
          </w:p>
          <w:p w:rsidR="009536F7" w:rsidRPr="00697549" w:rsidRDefault="009536F7" w:rsidP="009536F7">
            <w:pPr>
              <w:rPr>
                <w:rFonts w:ascii="Arial" w:hAnsi="Arial" w:cs="Arial"/>
                <w:color w:val="800080"/>
                <w:szCs w:val="18"/>
                <w:lang w:val="en-US"/>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#16.1-06</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#19.1-03</w:t>
            </w:r>
          </w:p>
          <w:p w:rsidR="009536F7" w:rsidRPr="00697549" w:rsidRDefault="009536F7" w:rsidP="009536F7">
            <w:pPr>
              <w:pStyle w:val="Normalexigences"/>
              <w:ind w:left="0"/>
              <w:jc w:val="center"/>
              <w:rPr>
                <w:rFonts w:ascii="Arial" w:hAnsi="Arial" w:cs="Arial"/>
                <w:color w:val="800080"/>
                <w:sz w:val="18"/>
                <w:szCs w:val="18"/>
              </w:rPr>
            </w:pP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SD-ALB-DPS-PUBLISH-003</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–PUBLISH-IMAGERY DATA</w:t>
            </w:r>
          </w:p>
        </w:tc>
        <w:tc>
          <w:tcPr>
            <w:tcW w:w="5811" w:type="dxa"/>
          </w:tcPr>
          <w:p w:rsidR="009536F7" w:rsidRPr="00697549" w:rsidRDefault="009536F7" w:rsidP="009536F7">
            <w:pPr>
              <w:rPr>
                <w:rFonts w:ascii="Arial" w:hAnsi="Arial" w:cs="Arial"/>
                <w:color w:val="800080"/>
                <w:szCs w:val="18"/>
                <w:lang w:val="en-US"/>
              </w:rPr>
            </w:pPr>
            <w:r w:rsidRPr="00697549">
              <w:rPr>
                <w:rFonts w:ascii="Arial" w:hAnsi="Arial" w:cs="Arial"/>
                <w:color w:val="800080"/>
                <w:szCs w:val="18"/>
                <w:lang w:val="en-US"/>
              </w:rPr>
              <w:t xml:space="preserve">A row in the ImageryData table is created for each runway direction/threshold of the published database with the same image information from Opale AirportDabase attributes imagedate, part number and hacc. </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#24.1-13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#24.1-14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#27.2-02</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SD-ALB-DPS-PUBLISH-004</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–PUBLISH-SIMPLIFY GEOMETRIES</w:t>
            </w:r>
          </w:p>
        </w:tc>
        <w:tc>
          <w:tcPr>
            <w:tcW w:w="5811" w:type="dxa"/>
          </w:tcPr>
          <w:p w:rsidR="009536F7" w:rsidRPr="00697549" w:rsidRDefault="009536F7" w:rsidP="009536F7">
            <w:pPr>
              <w:rPr>
                <w:rFonts w:ascii="Arial" w:hAnsi="Arial" w:cs="Arial"/>
                <w:color w:val="800080"/>
                <w:szCs w:val="18"/>
                <w:lang w:val="en-US"/>
              </w:rPr>
            </w:pPr>
            <w:r w:rsidRPr="00697549">
              <w:rPr>
                <w:rFonts w:ascii="Arial" w:hAnsi="Arial" w:cs="Arial"/>
                <w:color w:val="800080"/>
                <w:szCs w:val="18"/>
                <w:lang w:val="en-US"/>
              </w:rPr>
              <w:t>Published geometries are simplified by removing the outline points that connect 2 aligned segments for both Lines and Polygons using SQL geometry Reduce function.</w:t>
            </w:r>
          </w:p>
          <w:p w:rsidR="009536F7" w:rsidRPr="00697549" w:rsidRDefault="009536F7" w:rsidP="009536F7">
            <w:pPr>
              <w:rPr>
                <w:rFonts w:ascii="Arial" w:hAnsi="Arial" w:cs="Arial"/>
                <w:color w:val="800080"/>
                <w:szCs w:val="18"/>
                <w:lang w:val="en-US"/>
              </w:rPr>
            </w:pPr>
            <w:r w:rsidRPr="00697549">
              <w:rPr>
                <w:rFonts w:ascii="Arial" w:hAnsi="Arial" w:cs="Arial"/>
                <w:color w:val="800080"/>
                <w:szCs w:val="18"/>
                <w:lang w:val="en-US"/>
              </w:rPr>
              <w:t>When a geometry is not valid after the reduce function, the original geometry is published.</w:t>
            </w:r>
          </w:p>
          <w:p w:rsidR="009536F7" w:rsidRPr="00697549" w:rsidRDefault="009536F7" w:rsidP="009536F7">
            <w:pPr>
              <w:rPr>
                <w:rFonts w:ascii="Arial" w:hAnsi="Arial" w:cs="Arial"/>
                <w:color w:val="800080"/>
                <w:szCs w:val="18"/>
                <w:lang w:val="en-US"/>
              </w:rPr>
            </w:pPr>
          </w:p>
          <w:p w:rsidR="009536F7" w:rsidRPr="00697549" w:rsidRDefault="009536F7" w:rsidP="009536F7">
            <w:pPr>
              <w:rPr>
                <w:rFonts w:ascii="Arial" w:hAnsi="Arial" w:cs="Arial"/>
                <w:color w:val="800080"/>
                <w:szCs w:val="18"/>
                <w:lang w:val="en-US"/>
              </w:rPr>
            </w:pPr>
            <w:r w:rsidRPr="00697549">
              <w:rPr>
                <w:rFonts w:ascii="Arial" w:hAnsi="Arial" w:cs="Arial"/>
                <w:color w:val="800080"/>
                <w:szCs w:val="18"/>
                <w:lang w:val="en-US"/>
              </w:rPr>
              <w:t>Tolerance parameter for SQL geometry Reduce function is configurable.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#26.2-02</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SD-ALB-DPS-PUBLISH-005</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–PUBLISH-AIRPORT AREA</w:t>
            </w:r>
          </w:p>
        </w:tc>
        <w:tc>
          <w:tcPr>
            <w:tcW w:w="5811" w:type="dxa"/>
          </w:tcPr>
          <w:p w:rsidR="009536F7" w:rsidRPr="00697549" w:rsidRDefault="009536F7" w:rsidP="009536F7">
            <w:pPr>
              <w:rPr>
                <w:rFonts w:ascii="Arial" w:hAnsi="Arial" w:cs="Arial"/>
                <w:color w:val="800080"/>
                <w:szCs w:val="18"/>
                <w:lang w:val="en-US"/>
              </w:rPr>
            </w:pPr>
            <w:r w:rsidRPr="00697549">
              <w:rPr>
                <w:rFonts w:ascii="Arial" w:hAnsi="Arial" w:cs="Arial"/>
                <w:color w:val="800080"/>
                <w:szCs w:val="18"/>
                <w:lang w:val="en-US"/>
              </w:rPr>
              <w:t>During opale database publish, the airport area is constructed from opale dataset airport area feature:</w:t>
            </w:r>
          </w:p>
          <w:p w:rsidR="009536F7" w:rsidRPr="00697549" w:rsidRDefault="009536F7" w:rsidP="00B42742">
            <w:pPr>
              <w:pStyle w:val="Paragraphedeliste"/>
              <w:numPr>
                <w:ilvl w:val="0"/>
                <w:numId w:val="47"/>
              </w:numPr>
              <w:spacing w:before="0" w:line="240" w:lineRule="auto"/>
              <w:jc w:val="left"/>
              <w:rPr>
                <w:rFonts w:ascii="Arial" w:hAnsi="Arial" w:cs="Arial"/>
                <w:color w:val="800080"/>
                <w:szCs w:val="18"/>
                <w:lang w:val="en-US"/>
              </w:rPr>
            </w:pPr>
            <w:r w:rsidRPr="00697549">
              <w:rPr>
                <w:rFonts w:ascii="Arial" w:hAnsi="Arial" w:cs="Arial"/>
                <w:color w:val="800080"/>
                <w:szCs w:val="18"/>
                <w:lang w:val="en-US"/>
              </w:rPr>
              <w:t>Id is generated at database persistance</w:t>
            </w:r>
          </w:p>
          <w:p w:rsidR="009536F7" w:rsidRPr="00697549" w:rsidRDefault="009536F7" w:rsidP="00B42742">
            <w:pPr>
              <w:pStyle w:val="Paragraphedeliste"/>
              <w:numPr>
                <w:ilvl w:val="0"/>
                <w:numId w:val="47"/>
              </w:numPr>
              <w:spacing w:before="0" w:line="240" w:lineRule="auto"/>
              <w:jc w:val="left"/>
              <w:rPr>
                <w:rFonts w:ascii="Arial" w:hAnsi="Arial" w:cs="Arial"/>
                <w:color w:val="800080"/>
                <w:szCs w:val="18"/>
                <w:lang w:val="en-US"/>
              </w:rPr>
            </w:pPr>
            <w:r w:rsidRPr="00697549">
              <w:rPr>
                <w:rFonts w:ascii="Arial" w:hAnsi="Arial" w:cs="Arial"/>
                <w:color w:val="800080"/>
                <w:szCs w:val="18"/>
                <w:lang w:val="en-US"/>
              </w:rPr>
              <w:t>Geometry is constructed from opale feature geometry</w:t>
            </w:r>
          </w:p>
          <w:p w:rsidR="009536F7" w:rsidRPr="00697549" w:rsidRDefault="009536F7" w:rsidP="00B42742">
            <w:pPr>
              <w:pStyle w:val="Paragraphedeliste"/>
              <w:numPr>
                <w:ilvl w:val="0"/>
                <w:numId w:val="47"/>
              </w:numPr>
              <w:spacing w:before="0" w:line="240" w:lineRule="auto"/>
              <w:jc w:val="left"/>
              <w:rPr>
                <w:rFonts w:ascii="Arial" w:hAnsi="Arial" w:cs="Arial"/>
                <w:color w:val="800080"/>
                <w:szCs w:val="18"/>
                <w:lang w:val="en-US"/>
              </w:rPr>
            </w:pPr>
            <w:r w:rsidRPr="00697549">
              <w:rPr>
                <w:rFonts w:ascii="Arial" w:hAnsi="Arial" w:cs="Arial"/>
                <w:color w:val="800080"/>
                <w:szCs w:val="18"/>
                <w:lang w:val="en-US"/>
              </w:rPr>
              <w:t>Area is set to “2” (airport zone)</w:t>
            </w:r>
          </w:p>
          <w:p w:rsidR="009536F7" w:rsidRPr="00697549" w:rsidRDefault="009536F7" w:rsidP="00B42742">
            <w:pPr>
              <w:pStyle w:val="Paragraphedeliste"/>
              <w:numPr>
                <w:ilvl w:val="0"/>
                <w:numId w:val="47"/>
              </w:numPr>
              <w:spacing w:before="0" w:line="240" w:lineRule="auto"/>
              <w:jc w:val="left"/>
              <w:rPr>
                <w:rFonts w:ascii="Arial" w:hAnsi="Arial" w:cs="Arial"/>
                <w:color w:val="800080"/>
                <w:szCs w:val="18"/>
                <w:lang w:val="en-US"/>
              </w:rPr>
            </w:pPr>
            <w:proofErr w:type="gramStart"/>
            <w:r w:rsidRPr="00697549">
              <w:rPr>
                <w:rFonts w:ascii="Arial" w:hAnsi="Arial" w:cs="Arial"/>
                <w:color w:val="800080"/>
                <w:szCs w:val="18"/>
                <w:lang w:val="en-US"/>
              </w:rPr>
              <w:t>Icao</w:t>
            </w:r>
            <w:proofErr w:type="gramEnd"/>
            <w:r w:rsidRPr="00697549">
              <w:rPr>
                <w:rFonts w:ascii="Arial" w:hAnsi="Arial" w:cs="Arial"/>
                <w:color w:val="800080"/>
                <w:szCs w:val="18"/>
                <w:lang w:val="en-US"/>
              </w:rPr>
              <w:t>, airac and version is taken from the published data info.</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#28.2-05</w:t>
            </w:r>
          </w:p>
        </w:tc>
      </w:tr>
    </w:tbl>
    <w:p w:rsidR="009536F7" w:rsidRPr="00544960" w:rsidRDefault="009536F7" w:rsidP="009536F7"/>
    <w:p w:rsidR="009536F7" w:rsidRDefault="009536F7" w:rsidP="009536F7">
      <w:pPr>
        <w:pStyle w:val="Titre4"/>
        <w:numPr>
          <w:ilvl w:val="3"/>
          <w:numId w:val="8"/>
        </w:numPr>
        <w:spacing w:before="120" w:line="240" w:lineRule="auto"/>
        <w:ind w:left="2704"/>
        <w:jc w:val="left"/>
      </w:pPr>
      <w:r>
        <w:lastRenderedPageBreak/>
        <w:t>Commit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SD-ALB-DPS-COMMIT-001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–COMMIT</w:t>
            </w:r>
          </w:p>
        </w:tc>
        <w:tc>
          <w:tcPr>
            <w:tcW w:w="5811" w:type="dxa"/>
          </w:tcPr>
          <w:p w:rsidR="009536F7" w:rsidRPr="00697549" w:rsidRDefault="009536F7" w:rsidP="009536F7">
            <w:pPr>
              <w:rPr>
                <w:rFonts w:ascii="Arial" w:hAnsi="Arial" w:cs="Arial"/>
                <w:color w:val="800080"/>
                <w:szCs w:val="18"/>
              </w:rPr>
            </w:pPr>
            <w:r w:rsidRPr="00697549">
              <w:rPr>
                <w:rFonts w:ascii="Arial" w:hAnsi="Arial" w:cs="Arial"/>
                <w:color w:val="800080"/>
                <w:szCs w:val="18"/>
              </w:rPr>
              <w:t>URL : https://&lt;root&gt;/commit</w:t>
            </w:r>
          </w:p>
          <w:p w:rsidR="009536F7" w:rsidRPr="00697549" w:rsidRDefault="009536F7" w:rsidP="009536F7">
            <w:pPr>
              <w:rPr>
                <w:rFonts w:ascii="Arial" w:hAnsi="Arial" w:cs="Arial"/>
                <w:color w:val="800080"/>
                <w:szCs w:val="18"/>
              </w:rPr>
            </w:pPr>
            <w:r w:rsidRPr="00697549">
              <w:rPr>
                <w:rFonts w:ascii="Arial" w:hAnsi="Arial" w:cs="Arial"/>
                <w:color w:val="800080"/>
                <w:szCs w:val="18"/>
              </w:rPr>
              <w:t>Method : POST</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Body: current working XML file in a ZIP archive</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Process:</w:t>
            </w:r>
          </w:p>
          <w:p w:rsidR="009536F7" w:rsidRPr="00697549" w:rsidRDefault="009536F7" w:rsidP="009536F7">
            <w:pPr>
              <w:rPr>
                <w:rFonts w:ascii="Arial" w:hAnsi="Arial" w:cs="Arial"/>
                <w:color w:val="800080"/>
                <w:szCs w:val="18"/>
              </w:rPr>
            </w:pPr>
            <w:r w:rsidRPr="00697549">
              <w:rPr>
                <w:rFonts w:ascii="Arial" w:hAnsi="Arial" w:cs="Arial"/>
                <w:color w:val="800080"/>
                <w:szCs w:val="18"/>
              </w:rPr>
              <w:t>Retrieve XML file from request body</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De-serialize into data model</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Retrieve status of airport database in DB. If status is one of:</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Published</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Submitted</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Validated</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Cancelled</w:t>
            </w:r>
          </w:p>
          <w:p w:rsidR="009536F7" w:rsidRPr="00697549" w:rsidRDefault="009536F7" w:rsidP="009536F7">
            <w:pPr>
              <w:rPr>
                <w:rFonts w:ascii="Arial" w:hAnsi="Arial" w:cs="Arial"/>
                <w:color w:val="800080"/>
                <w:szCs w:val="18"/>
              </w:rPr>
            </w:pPr>
            <w:r w:rsidRPr="00697549">
              <w:rPr>
                <w:rFonts w:ascii="Arial" w:hAnsi="Arial" w:cs="Arial"/>
                <w:color w:val="800080"/>
                <w:szCs w:val="18"/>
              </w:rPr>
              <w:t>Then:</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Don’t commit</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Return 409</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Check XML working version and latest working version from database</w:t>
            </w:r>
          </w:p>
          <w:p w:rsidR="009536F7" w:rsidRPr="00697549" w:rsidRDefault="009536F7" w:rsidP="009536F7">
            <w:pPr>
              <w:rPr>
                <w:rFonts w:ascii="Arial" w:hAnsi="Arial" w:cs="Arial"/>
                <w:color w:val="800080"/>
                <w:szCs w:val="18"/>
              </w:rPr>
            </w:pPr>
          </w:p>
          <w:p w:rsidR="009536F7" w:rsidRPr="00697549" w:rsidRDefault="009536F7" w:rsidP="009536F7">
            <w:pPr>
              <w:rPr>
                <w:rFonts w:ascii="Arial" w:hAnsi="Arial" w:cs="Arial"/>
                <w:color w:val="800080"/>
                <w:szCs w:val="18"/>
              </w:rPr>
            </w:pPr>
            <w:r w:rsidRPr="00697549">
              <w:rPr>
                <w:rFonts w:ascii="Arial" w:hAnsi="Arial" w:cs="Arial"/>
                <w:color w:val="800080"/>
                <w:szCs w:val="18"/>
              </w:rPr>
              <w:t xml:space="preserve">If same : </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Update uploaded version model with new working_version</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 xml:space="preserve">Get the “aip version” from the previsous working version. </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persist model to database</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Return new ICAO, AIRAC, publish_version, working_version (updated) from database as JSON dataset object</w:t>
            </w:r>
          </w:p>
          <w:p w:rsidR="009536F7" w:rsidRPr="00697549" w:rsidRDefault="009536F7" w:rsidP="009536F7">
            <w:pPr>
              <w:rPr>
                <w:rFonts w:ascii="Arial" w:hAnsi="Arial" w:cs="Arial"/>
                <w:color w:val="800080"/>
                <w:szCs w:val="18"/>
              </w:rPr>
            </w:pPr>
            <w:r w:rsidRPr="00697549">
              <w:rPr>
                <w:rFonts w:ascii="Arial" w:hAnsi="Arial" w:cs="Arial"/>
                <w:color w:val="800080"/>
                <w:szCs w:val="18"/>
              </w:rPr>
              <w:t xml:space="preserve">Else </w:t>
            </w:r>
          </w:p>
          <w:p w:rsidR="009536F7" w:rsidRPr="00697549" w:rsidRDefault="009536F7" w:rsidP="00B42742">
            <w:pPr>
              <w:pStyle w:val="Paragraphedeliste"/>
              <w:numPr>
                <w:ilvl w:val="0"/>
                <w:numId w:val="14"/>
              </w:numPr>
              <w:spacing w:before="0" w:line="240" w:lineRule="auto"/>
              <w:jc w:val="left"/>
              <w:rPr>
                <w:rFonts w:ascii="Arial" w:hAnsi="Arial" w:cs="Arial"/>
                <w:color w:val="800080"/>
                <w:szCs w:val="18"/>
              </w:rPr>
            </w:pPr>
            <w:r w:rsidRPr="00697549">
              <w:rPr>
                <w:rFonts w:ascii="Arial" w:hAnsi="Arial" w:cs="Arial"/>
                <w:color w:val="800080"/>
                <w:szCs w:val="18"/>
              </w:rPr>
              <w:t>return empty</w:t>
            </w:r>
          </w:p>
          <w:p w:rsidR="009536F7" w:rsidRPr="00697549" w:rsidRDefault="009536F7" w:rsidP="009536F7">
            <w:pPr>
              <w:rPr>
                <w:rFonts w:ascii="Arial" w:hAnsi="Arial" w:cs="Arial"/>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HTTP status code : </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409 if conflict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201 otherwise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#15.2-08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#33.1-08</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#33.2-01</w:t>
            </w:r>
          </w:p>
        </w:tc>
      </w:tr>
    </w:tbl>
    <w:p w:rsidR="009536F7" w:rsidRPr="00E4531C" w:rsidRDefault="009536F7" w:rsidP="009536F7">
      <w:pPr>
        <w:rPr>
          <w:lang w:val="en-US"/>
        </w:rPr>
      </w:pPr>
    </w:p>
    <w:p w:rsidR="009536F7" w:rsidRDefault="009536F7" w:rsidP="009536F7">
      <w:pPr>
        <w:pStyle w:val="Titre4"/>
        <w:numPr>
          <w:ilvl w:val="3"/>
          <w:numId w:val="8"/>
        </w:numPr>
        <w:spacing w:before="120" w:line="240" w:lineRule="auto"/>
        <w:ind w:left="2704"/>
        <w:jc w:val="left"/>
      </w:pPr>
      <w:r>
        <w:lastRenderedPageBreak/>
        <w:t>CheckCommit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SD-ALB-DPS-CHKCOMMIT-001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CHECKCOMMIT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URL : </w:t>
            </w:r>
            <w:r w:rsidRPr="00697549">
              <w:rPr>
                <w:rFonts w:ascii="Arial" w:hAnsi="Arial" w:cs="Arial"/>
                <w:color w:val="800080"/>
              </w:rPr>
              <w:t>https://&lt;root&gt;/commit/&lt;ICAO&gt;/&lt;AIRAC&gt;/&lt;pubi</w:t>
            </w:r>
            <w:r w:rsidRPr="00697549">
              <w:rPr>
                <w:rFonts w:ascii="Arial" w:hAnsi="Arial" w:cs="Arial"/>
                <w:color w:val="800080"/>
                <w:sz w:val="18"/>
                <w:szCs w:val="18"/>
              </w:rPr>
              <w:t>lish_version&gt;/&lt;working_version&gt;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Search the last working version according to ICAO, AIRAC and publish_version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If found version is greater than the one provided in parameter then return a JSON structure describing the version.</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Otherwise return empty.</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HTTP status code : </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200 if database version is more recent</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204 otherwise</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#15.2-07</w:t>
            </w:r>
          </w:p>
        </w:tc>
      </w:tr>
    </w:tbl>
    <w:p w:rsidR="009536F7" w:rsidRPr="00E4531C" w:rsidRDefault="009536F7" w:rsidP="009536F7">
      <w:pPr>
        <w:rPr>
          <w:lang w:val="en-US"/>
        </w:rPr>
      </w:pPr>
    </w:p>
    <w:p w:rsidR="009536F7" w:rsidRDefault="009536F7" w:rsidP="009536F7">
      <w:pPr>
        <w:pStyle w:val="Titre4"/>
        <w:numPr>
          <w:ilvl w:val="3"/>
          <w:numId w:val="8"/>
        </w:numPr>
        <w:spacing w:before="120" w:line="240" w:lineRule="auto"/>
        <w:ind w:left="2704"/>
        <w:jc w:val="left"/>
      </w:pPr>
      <w:r>
        <w:t>Checkout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SD-ALB-DPS-CHECKOUT-001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 CHECKOUT</w:t>
            </w:r>
          </w:p>
        </w:tc>
        <w:tc>
          <w:tcPr>
            <w:tcW w:w="5811" w:type="dxa"/>
          </w:tcPr>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URL : </w:t>
            </w:r>
            <w:r w:rsidRPr="00697549">
              <w:rPr>
                <w:rFonts w:ascii="Arial" w:hAnsi="Arial" w:cs="Arial"/>
                <w:color w:val="800080"/>
              </w:rPr>
              <w:t>https://&lt;root&gt;/checkout/&lt;ICAO&gt;/&lt;AIRAC&gt;/&lt;pubi</w:t>
            </w:r>
            <w:r w:rsidRPr="00697549">
              <w:rPr>
                <w:rFonts w:ascii="Arial" w:hAnsi="Arial" w:cs="Arial"/>
                <w:color w:val="800080"/>
                <w:sz w:val="18"/>
                <w:szCs w:val="18"/>
              </w:rPr>
              <w:t>lish_version&gt;/&lt;working_version&gt;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Method : GET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Retrieve the dataset corresponding to the provided parameters.</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Cancelled databases are not available for checkout.</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Return a ZIP archive containing:</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Dataset as an XML file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Binary map archive</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GeoJSON AIP</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AIP documents</w:t>
            </w:r>
          </w:p>
          <w:p w:rsidR="009536F7" w:rsidRPr="00697549" w:rsidRDefault="009536F7" w:rsidP="009536F7">
            <w:pPr>
              <w:pStyle w:val="Normalexigences"/>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HTTP status code : </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200</w:t>
            </w:r>
          </w:p>
          <w:p w:rsidR="009536F7" w:rsidRPr="00697549" w:rsidRDefault="009536F7" w:rsidP="00B42742">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404 if the dataset hasn’t been found</w:t>
            </w: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#15.2-04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#16.1-09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#16.1-14</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#26.2-03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#33.2-01</w:t>
            </w:r>
          </w:p>
        </w:tc>
      </w:tr>
    </w:tbl>
    <w:p w:rsidR="009536F7" w:rsidRPr="00E4531C" w:rsidRDefault="009536F7" w:rsidP="009536F7">
      <w:pPr>
        <w:rPr>
          <w:lang w:val="en-US"/>
        </w:rPr>
      </w:pPr>
    </w:p>
    <w:p w:rsidR="009536F7" w:rsidRDefault="009536F7" w:rsidP="009536F7">
      <w:pPr>
        <w:pStyle w:val="Titre4"/>
        <w:numPr>
          <w:ilvl w:val="3"/>
          <w:numId w:val="8"/>
        </w:numPr>
        <w:spacing w:before="120" w:line="240" w:lineRule="auto"/>
        <w:ind w:left="2704"/>
        <w:jc w:val="left"/>
      </w:pPr>
      <w:r>
        <w:lastRenderedPageBreak/>
        <w:t>Update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 UPDATE-001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–UPDATE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URL : </w:t>
            </w:r>
            <w:r w:rsidRPr="00697549">
              <w:rPr>
                <w:rFonts w:ascii="Arial" w:hAnsi="Arial" w:cs="Arial"/>
                <w:color w:val="800080"/>
                <w:sz w:val="18"/>
                <w:szCs w:val="18"/>
              </w:rPr>
              <w:t>https://&lt;root&gt;/update</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Method : POST</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Body: an XML file in a ZIP archive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Check </w:t>
            </w: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#15.2-06</w:t>
            </w:r>
          </w:p>
        </w:tc>
      </w:tr>
      <w:tr w:rsidR="009536F7" w:rsidTr="009536F7">
        <w:trPr>
          <w:cantSplit/>
          <w:trHeight w:val="373"/>
        </w:trPr>
        <w:tc>
          <w:tcPr>
            <w:tcW w:w="1809" w:type="dxa"/>
            <w:vAlign w:val="center"/>
          </w:tcPr>
          <w:p w:rsidR="009536F7" w:rsidRPr="00697549" w:rsidRDefault="009536F7" w:rsidP="009536F7">
            <w:pPr>
              <w:pStyle w:val="ReqID"/>
              <w:jc w:val="center"/>
              <w:rPr>
                <w:rFonts w:ascii="Arial" w:hAnsi="Arial" w:cs="Arial"/>
                <w:szCs w:val="18"/>
              </w:rPr>
            </w:pPr>
            <w:r w:rsidRPr="00697549">
              <w:rPr>
                <w:rFonts w:ascii="Arial" w:hAnsi="Arial" w:cs="Arial"/>
                <w:szCs w:val="18"/>
              </w:rPr>
              <w:t>SD-ALB-DPS-MERGE-001</w:t>
            </w:r>
          </w:p>
        </w:tc>
        <w:tc>
          <w:tcPr>
            <w:tcW w:w="1560" w:type="dxa"/>
            <w:vAlign w:val="center"/>
          </w:tcPr>
          <w:p w:rsidR="009536F7" w:rsidRPr="00697549" w:rsidRDefault="009536F7" w:rsidP="009536F7">
            <w:pPr>
              <w:pStyle w:val="Cellulejustifi"/>
              <w:jc w:val="center"/>
              <w:rPr>
                <w:rFonts w:ascii="Arial" w:hAnsi="Arial" w:cs="Arial"/>
                <w:color w:val="800080"/>
                <w:sz w:val="18"/>
                <w:szCs w:val="18"/>
              </w:rPr>
            </w:pPr>
            <w:r w:rsidRPr="00697549">
              <w:rPr>
                <w:rFonts w:ascii="Arial" w:hAnsi="Arial" w:cs="Arial"/>
                <w:color w:val="800080"/>
                <w:sz w:val="18"/>
                <w:szCs w:val="18"/>
              </w:rPr>
              <w:t>DPS –MERGE</w:t>
            </w:r>
          </w:p>
        </w:tc>
        <w:tc>
          <w:tcPr>
            <w:tcW w:w="5811" w:type="dxa"/>
          </w:tcPr>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The merge service is called during the update process, it merges the current model in database and the one provided in XML as described in the document “references/merge.docx”.</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Deleted elements are taken into account during delete.</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Some attributes are ignored during differences detection.</w:t>
            </w:r>
          </w:p>
          <w:p w:rsidR="009536F7" w:rsidRPr="00697549" w:rsidRDefault="009536F7" w:rsidP="009536F7">
            <w:pPr>
              <w:pStyle w:val="Normalexigences"/>
              <w:ind w:left="0"/>
              <w:rPr>
                <w:rFonts w:ascii="Arial" w:hAnsi="Arial" w:cs="Arial"/>
                <w:color w:val="800080"/>
                <w:sz w:val="18"/>
                <w:szCs w:val="18"/>
                <w:lang w:val="en-US"/>
              </w:rPr>
            </w:pP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 xml:space="preserve">HTTP status code : </w:t>
            </w:r>
          </w:p>
          <w:p w:rsidR="009536F7" w:rsidRPr="00697549" w:rsidRDefault="009536F7" w:rsidP="009536F7">
            <w:pPr>
              <w:pStyle w:val="Normalexigences"/>
              <w:ind w:left="0"/>
              <w:rPr>
                <w:rFonts w:ascii="Arial" w:hAnsi="Arial" w:cs="Arial"/>
                <w:color w:val="800080"/>
                <w:sz w:val="18"/>
                <w:szCs w:val="18"/>
              </w:rPr>
            </w:pPr>
            <w:r w:rsidRPr="00697549">
              <w:rPr>
                <w:rFonts w:ascii="Arial" w:hAnsi="Arial" w:cs="Arial"/>
                <w:color w:val="800080"/>
                <w:sz w:val="18"/>
                <w:szCs w:val="18"/>
              </w:rPr>
              <w:t>200 Created</w:t>
            </w:r>
          </w:p>
          <w:p w:rsidR="009536F7" w:rsidRPr="00697549" w:rsidRDefault="009536F7" w:rsidP="009536F7">
            <w:pPr>
              <w:pStyle w:val="Normalexigences"/>
              <w:ind w:left="0"/>
              <w:rPr>
                <w:rFonts w:ascii="Arial" w:hAnsi="Arial" w:cs="Arial"/>
                <w:color w:val="800080"/>
                <w:sz w:val="18"/>
                <w:szCs w:val="18"/>
              </w:rPr>
            </w:pPr>
          </w:p>
          <w:p w:rsidR="009536F7" w:rsidRPr="00697549" w:rsidRDefault="009536F7" w:rsidP="009536F7">
            <w:pPr>
              <w:pStyle w:val="Normalexigences"/>
              <w:ind w:left="0"/>
              <w:rPr>
                <w:rFonts w:ascii="Arial" w:hAnsi="Arial" w:cs="Arial"/>
                <w:color w:val="800080"/>
                <w:sz w:val="18"/>
                <w:szCs w:val="18"/>
              </w:rPr>
            </w:pPr>
          </w:p>
        </w:tc>
        <w:tc>
          <w:tcPr>
            <w:tcW w:w="1276" w:type="dxa"/>
            <w:vAlign w:val="center"/>
          </w:tcPr>
          <w:p w:rsidR="009536F7" w:rsidRPr="00697549" w:rsidRDefault="009536F7" w:rsidP="009536F7">
            <w:pPr>
              <w:pStyle w:val="Normalexigences"/>
              <w:ind w:left="0"/>
              <w:jc w:val="center"/>
              <w:rPr>
                <w:rFonts w:ascii="Arial" w:hAnsi="Arial" w:cs="Arial"/>
                <w:color w:val="800080"/>
                <w:sz w:val="18"/>
                <w:szCs w:val="18"/>
              </w:rPr>
            </w:pP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#16.2-03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#17.1-03</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#19.2-09</w:t>
            </w:r>
          </w:p>
          <w:p w:rsidR="009536F7" w:rsidRPr="00697549" w:rsidRDefault="009536F7" w:rsidP="009536F7">
            <w:pPr>
              <w:pStyle w:val="Normalexigences"/>
              <w:ind w:left="0"/>
              <w:jc w:val="center"/>
              <w:rPr>
                <w:rFonts w:ascii="Arial" w:hAnsi="Arial" w:cs="Arial"/>
                <w:color w:val="800080"/>
                <w:sz w:val="18"/>
                <w:szCs w:val="18"/>
              </w:rPr>
            </w:pPr>
            <w:r w:rsidRPr="00697549">
              <w:rPr>
                <w:rFonts w:ascii="Arial" w:hAnsi="Arial" w:cs="Arial"/>
                <w:color w:val="800080"/>
                <w:sz w:val="18"/>
                <w:szCs w:val="18"/>
              </w:rPr>
              <w:t>#26.2-01</w:t>
            </w:r>
          </w:p>
        </w:tc>
      </w:tr>
    </w:tbl>
    <w:p w:rsidR="009536F7" w:rsidRPr="00E4531C" w:rsidRDefault="009536F7" w:rsidP="009536F7">
      <w:pPr>
        <w:rPr>
          <w:lang w:val="en-US"/>
        </w:rPr>
      </w:pPr>
    </w:p>
    <w:p w:rsidR="009536F7" w:rsidRDefault="009536F7" w:rsidP="009536F7">
      <w:pPr>
        <w:pStyle w:val="Titre4"/>
        <w:numPr>
          <w:ilvl w:val="3"/>
          <w:numId w:val="8"/>
        </w:numPr>
        <w:spacing w:before="120" w:line="240" w:lineRule="auto"/>
        <w:ind w:left="2704"/>
        <w:jc w:val="left"/>
      </w:pPr>
      <w:r>
        <w:lastRenderedPageBreak/>
        <w:t>CkeckUpdate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t>SD-ALB-DPS-CHECK_UPDATE-001</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DPS – CHECK UPDATE</w:t>
            </w:r>
          </w:p>
        </w:tc>
        <w:tc>
          <w:tcPr>
            <w:tcW w:w="5811" w:type="dxa"/>
          </w:tcPr>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URL : https://&lt;root&gt;/update/&lt;ICAO&gt;/&lt;AIRAC&gt;/&lt;pubilish_version&gt;/&lt;working_version&gt;</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Method : GET</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 xml:space="preserve">Retrieve </w:t>
            </w:r>
            <w:proofErr w:type="gramStart"/>
            <w:r w:rsidRPr="00B42742">
              <w:rPr>
                <w:rFonts w:ascii="Arial" w:hAnsi="Arial" w:cs="Arial"/>
                <w:color w:val="800080"/>
                <w:sz w:val="18"/>
                <w:szCs w:val="18"/>
              </w:rPr>
              <w:t>the  dataset</w:t>
            </w:r>
            <w:proofErr w:type="gramEnd"/>
            <w:r w:rsidRPr="00B42742">
              <w:rPr>
                <w:rFonts w:ascii="Arial" w:hAnsi="Arial" w:cs="Arial"/>
                <w:color w:val="800080"/>
                <w:sz w:val="18"/>
                <w:szCs w:val="18"/>
              </w:rPr>
              <w:t xml:space="preserve"> for ICAO/AIRAC/publish_version with the higher working_version.</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If working_version of found dataset greater than the provided working_version on the URL then:</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Return HTTP code 200</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lang w:val="en-US"/>
              </w:rPr>
              <w:t>Return ICAO, AIRAC, publish_version, working_version from database as JSON dataset object</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Else</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Return HTTP code 204</w:t>
            </w:r>
          </w:p>
          <w:p w:rsidR="009536F7" w:rsidRPr="00B42742" w:rsidRDefault="009536F7" w:rsidP="009536F7">
            <w:pPr>
              <w:pStyle w:val="Normalexigences"/>
              <w:rPr>
                <w:rFonts w:ascii="Arial" w:hAnsi="Arial" w:cs="Arial"/>
                <w:color w:val="800080"/>
                <w:sz w:val="18"/>
                <w:szCs w:val="18"/>
              </w:rPr>
            </w:pPr>
          </w:p>
        </w:tc>
        <w:tc>
          <w:tcPr>
            <w:tcW w:w="1276" w:type="dxa"/>
            <w:vAlign w:val="center"/>
          </w:tcPr>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#15.2-05</w:t>
            </w:r>
          </w:p>
        </w:tc>
      </w:tr>
    </w:tbl>
    <w:p w:rsidR="009536F7" w:rsidRPr="00E4531C" w:rsidRDefault="009536F7" w:rsidP="009536F7">
      <w:pPr>
        <w:rPr>
          <w:lang w:val="en-US"/>
        </w:rPr>
      </w:pPr>
    </w:p>
    <w:p w:rsidR="009536F7" w:rsidRDefault="009536F7" w:rsidP="009536F7">
      <w:pPr>
        <w:pStyle w:val="Titre4"/>
        <w:numPr>
          <w:ilvl w:val="3"/>
          <w:numId w:val="8"/>
        </w:numPr>
        <w:spacing w:before="120" w:line="240" w:lineRule="auto"/>
        <w:ind w:left="2704"/>
        <w:jc w:val="left"/>
      </w:pPr>
      <w:r>
        <w:t>List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t>SD-ALB-DPS-LIST-001</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DPS – LIST</w:t>
            </w:r>
          </w:p>
        </w:tc>
        <w:tc>
          <w:tcPr>
            <w:tcW w:w="5811" w:type="dxa"/>
          </w:tcPr>
          <w:p w:rsidR="009536F7" w:rsidRPr="00B42742" w:rsidRDefault="009536F7" w:rsidP="009536F7">
            <w:pPr>
              <w:pStyle w:val="Normalexigences"/>
              <w:ind w:left="0"/>
              <w:rPr>
                <w:rFonts w:ascii="Arial" w:hAnsi="Arial" w:cs="Arial"/>
                <w:color w:val="800080"/>
                <w:sz w:val="18"/>
                <w:szCs w:val="18"/>
                <w:lang w:val="en-US"/>
              </w:rPr>
            </w:pPr>
            <w:r w:rsidRPr="00B42742">
              <w:rPr>
                <w:rFonts w:ascii="Arial" w:hAnsi="Arial" w:cs="Arial"/>
                <w:color w:val="800080"/>
                <w:sz w:val="18"/>
                <w:szCs w:val="18"/>
                <w:lang w:val="en-US"/>
              </w:rPr>
              <w:t xml:space="preserve">URL : </w:t>
            </w:r>
            <w:r w:rsidRPr="00B42742">
              <w:rPr>
                <w:rFonts w:ascii="Arial" w:hAnsi="Arial" w:cs="Arial"/>
                <w:color w:val="800080"/>
                <w:sz w:val="18"/>
                <w:szCs w:val="18"/>
              </w:rPr>
              <w:t>https://&lt;root&gt;/list</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Method : GET</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 xml:space="preserve">Return all datasets as a JSON document. </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 xml:space="preserve">For performance reason, the query shall be limited to AirportDatabase contents necessary in the Json. </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The JSON contains one line per airport last publish version and last working version with status different than ‘cancelled’.</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The JSON contains:</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ICAO</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Name</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AIRAC Cycle</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Publish version</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Working version</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AIP version</w:t>
            </w:r>
          </w:p>
          <w:p w:rsidR="009536F7" w:rsidRPr="00B42742" w:rsidRDefault="009536F7" w:rsidP="009536F7">
            <w:pPr>
              <w:pStyle w:val="Normalexigences"/>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HTTP status code : 200</w:t>
            </w:r>
          </w:p>
        </w:tc>
        <w:tc>
          <w:tcPr>
            <w:tcW w:w="1276" w:type="dxa"/>
            <w:vAlign w:val="center"/>
          </w:tcPr>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#15.2-03</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#ALB-543</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#33.2-01</w:t>
            </w:r>
          </w:p>
        </w:tc>
      </w:tr>
    </w:tbl>
    <w:p w:rsidR="009536F7" w:rsidRPr="00E4531C" w:rsidRDefault="009536F7" w:rsidP="009536F7">
      <w:pPr>
        <w:rPr>
          <w:lang w:val="en-US"/>
        </w:rPr>
      </w:pPr>
    </w:p>
    <w:p w:rsidR="009536F7" w:rsidRPr="00E82DE3" w:rsidRDefault="009536F7" w:rsidP="009536F7"/>
    <w:p w:rsidR="009536F7" w:rsidRDefault="009536F7" w:rsidP="009536F7">
      <w:pPr>
        <w:pStyle w:val="Titre4"/>
        <w:numPr>
          <w:ilvl w:val="3"/>
          <w:numId w:val="8"/>
        </w:numPr>
        <w:spacing w:before="120" w:line="240" w:lineRule="auto"/>
        <w:ind w:left="2704"/>
        <w:jc w:val="left"/>
      </w:pPr>
      <w:r>
        <w:lastRenderedPageBreak/>
        <w:t>Initialize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t>SD-ALB-DPS-INIT-001</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DPS –INIT</w:t>
            </w:r>
          </w:p>
        </w:tc>
        <w:tc>
          <w:tcPr>
            <w:tcW w:w="5811" w:type="dxa"/>
          </w:tcPr>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lang w:val="fr-FR"/>
              </w:rPr>
              <w:t xml:space="preserve">URL : </w:t>
            </w:r>
            <w:r w:rsidRPr="00B42742">
              <w:rPr>
                <w:rFonts w:ascii="Arial" w:hAnsi="Arial" w:cs="Arial"/>
                <w:color w:val="800080"/>
                <w:sz w:val="18"/>
                <w:szCs w:val="18"/>
              </w:rPr>
              <w:t>https://&lt;root&gt;/initialize</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Method : POST</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lang w:val="en-US"/>
              </w:rPr>
            </w:pPr>
            <w:r w:rsidRPr="00B42742">
              <w:rPr>
                <w:rFonts w:ascii="Arial" w:hAnsi="Arial" w:cs="Arial"/>
                <w:color w:val="800080"/>
                <w:sz w:val="18"/>
                <w:szCs w:val="18"/>
              </w:rPr>
              <w:t>Body :</w:t>
            </w:r>
            <w:r w:rsidRPr="00B42742">
              <w:rPr>
                <w:rFonts w:ascii="Arial" w:hAnsi="Arial" w:cs="Arial"/>
                <w:color w:val="000000" w:themeColor="text1"/>
                <w:spacing w:val="-10"/>
                <w:kern w:val="24"/>
                <w:sz w:val="28"/>
                <w:szCs w:val="28"/>
                <w:lang w:val="en-US" w:eastAsia="fr-FR"/>
              </w:rPr>
              <w:t xml:space="preserve"> </w:t>
            </w:r>
            <w:r w:rsidRPr="00B42742">
              <w:rPr>
                <w:rFonts w:ascii="Arial" w:hAnsi="Arial" w:cs="Arial"/>
                <w:color w:val="800080"/>
                <w:sz w:val="18"/>
                <w:szCs w:val="18"/>
                <w:lang w:val="en-US"/>
              </w:rPr>
              <w:t>a JSON structure with:</w:t>
            </w:r>
          </w:p>
          <w:p w:rsidR="009536F7" w:rsidRPr="00B42742" w:rsidRDefault="009536F7" w:rsidP="00B42742">
            <w:pPr>
              <w:pStyle w:val="Normalexigences"/>
              <w:numPr>
                <w:ilvl w:val="0"/>
                <w:numId w:val="25"/>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A JSON dataset object with ICAO, AIRAC, publish_version, working_version</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lang w:val="fr-FR"/>
              </w:rPr>
            </w:pPr>
            <w:r w:rsidRPr="00B42742">
              <w:rPr>
                <w:rFonts w:ascii="Arial" w:hAnsi="Arial" w:cs="Arial"/>
                <w:color w:val="800080"/>
                <w:sz w:val="18"/>
                <w:szCs w:val="18"/>
                <w:lang w:val="en-US"/>
              </w:rPr>
              <w:t>Process:</w:t>
            </w:r>
          </w:p>
          <w:p w:rsidR="00FD64DC" w:rsidRPr="00B42742" w:rsidRDefault="009536F7" w:rsidP="00FD64DC">
            <w:pPr>
              <w:pStyle w:val="Normalexigences"/>
              <w:numPr>
                <w:ilvl w:val="0"/>
                <w:numId w:val="26"/>
              </w:numPr>
              <w:spacing w:before="0" w:line="240" w:lineRule="auto"/>
              <w:jc w:val="left"/>
              <w:rPr>
                <w:rFonts w:ascii="Arial" w:hAnsi="Arial" w:cs="Arial"/>
                <w:color w:val="800080"/>
                <w:sz w:val="18"/>
                <w:szCs w:val="18"/>
                <w:lang w:val="en-US"/>
              </w:rPr>
            </w:pPr>
            <w:r w:rsidRPr="00FD64DC">
              <w:rPr>
                <w:rFonts w:ascii="Arial" w:hAnsi="Arial" w:cs="Arial"/>
                <w:color w:val="800080"/>
                <w:sz w:val="18"/>
                <w:szCs w:val="18"/>
                <w:lang w:val="en-US"/>
              </w:rPr>
              <w:t>Retrieve data from JSON request body</w:t>
            </w:r>
            <w:r w:rsidR="00DB4E17" w:rsidRPr="00FD64DC">
              <w:rPr>
                <w:rFonts w:ascii="Arial" w:hAnsi="Arial" w:cs="Arial"/>
                <w:color w:val="800080"/>
                <w:sz w:val="18"/>
                <w:szCs w:val="18"/>
                <w:lang w:val="en-US"/>
              </w:rPr>
              <w:t xml:space="preserve"> </w:t>
            </w:r>
          </w:p>
          <w:p w:rsidR="009536F7" w:rsidRPr="00FD64DC" w:rsidRDefault="009536F7" w:rsidP="00FD64DC">
            <w:pPr>
              <w:pStyle w:val="Normalexigences"/>
              <w:numPr>
                <w:ilvl w:val="0"/>
                <w:numId w:val="26"/>
              </w:numPr>
              <w:spacing w:before="0" w:line="240" w:lineRule="auto"/>
              <w:jc w:val="left"/>
              <w:rPr>
                <w:rFonts w:ascii="Arial" w:hAnsi="Arial" w:cs="Arial"/>
                <w:color w:val="800080"/>
                <w:sz w:val="18"/>
                <w:szCs w:val="18"/>
                <w:lang w:val="en-US"/>
              </w:rPr>
            </w:pPr>
            <w:r w:rsidRPr="00FD64DC">
              <w:rPr>
                <w:rFonts w:ascii="Arial" w:hAnsi="Arial" w:cs="Arial"/>
                <w:color w:val="800080"/>
                <w:sz w:val="18"/>
                <w:szCs w:val="18"/>
                <w:lang w:val="en-US"/>
              </w:rPr>
              <w:t xml:space="preserve">Create data model and initialize with request details </w:t>
            </w:r>
          </w:p>
          <w:p w:rsidR="009536F7" w:rsidRPr="00B42742" w:rsidRDefault="009536F7" w:rsidP="00B42742">
            <w:pPr>
              <w:pStyle w:val="Normalexigences"/>
              <w:numPr>
                <w:ilvl w:val="0"/>
                <w:numId w:val="26"/>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 xml:space="preserve">Get the more recent image archive present in the binary directory (see SD-ALB-DPS-IRP-004). </w:t>
            </w:r>
          </w:p>
          <w:p w:rsidR="009536F7" w:rsidRPr="00B42742" w:rsidRDefault="009536F7" w:rsidP="009536F7">
            <w:pPr>
              <w:pStyle w:val="Normalexigences"/>
              <w:rPr>
                <w:rFonts w:ascii="Arial" w:hAnsi="Arial" w:cs="Arial"/>
                <w:color w:val="800080"/>
                <w:sz w:val="18"/>
                <w:szCs w:val="18"/>
                <w:lang w:val="en-US"/>
              </w:rPr>
            </w:pPr>
            <w:r w:rsidRPr="00B42742">
              <w:rPr>
                <w:rFonts w:ascii="Arial" w:hAnsi="Arial" w:cs="Arial"/>
                <w:color w:val="800080"/>
                <w:sz w:val="18"/>
                <w:szCs w:val="18"/>
                <w:lang w:val="en-US"/>
              </w:rPr>
              <w:t>If no file with ‘.dat’ extension is available in the binary directory, the binary map to associate with the airport database is taken directly from the table BinaryMap in Opale DB if it exists a line with same Image Date than binary directory name.</w:t>
            </w:r>
          </w:p>
          <w:p w:rsidR="009536F7" w:rsidRPr="00B42742" w:rsidRDefault="009536F7" w:rsidP="00B42742">
            <w:pPr>
              <w:pStyle w:val="Normalexigences"/>
              <w:numPr>
                <w:ilvl w:val="0"/>
                <w:numId w:val="26"/>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Retrieve matching AIP data from Data Server using feature map described in SD-ALB-DSV-500 (as GeoJSON, see US 15.2-12) and initialize airport information for dataset.</w:t>
            </w:r>
          </w:p>
          <w:p w:rsidR="009536F7" w:rsidRPr="00B42742" w:rsidRDefault="009536F7" w:rsidP="00B42742">
            <w:pPr>
              <w:pStyle w:val="Normalexigences"/>
              <w:numPr>
                <w:ilvl w:val="0"/>
                <w:numId w:val="26"/>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Initialize Parking Stand location features with idstd, can, termref from AircraftStand in GeoJson and set ‘aipchange’ attribute to “none”.</w:t>
            </w:r>
          </w:p>
          <w:p w:rsidR="009536F7" w:rsidRPr="00B42742" w:rsidRDefault="009536F7" w:rsidP="00B42742">
            <w:pPr>
              <w:pStyle w:val="Normalexigences"/>
              <w:numPr>
                <w:ilvl w:val="0"/>
                <w:numId w:val="26"/>
              </w:numPr>
              <w:spacing w:before="0" w:line="240" w:lineRule="auto"/>
              <w:jc w:val="left"/>
              <w:rPr>
                <w:rFonts w:ascii="Arial" w:hAnsi="Arial" w:cs="Arial"/>
                <w:color w:val="800080"/>
                <w:sz w:val="18"/>
                <w:szCs w:val="18"/>
                <w:lang w:val="fr-FR"/>
              </w:rPr>
            </w:pPr>
            <w:r w:rsidRPr="00B42742">
              <w:rPr>
                <w:rFonts w:ascii="Arial" w:hAnsi="Arial" w:cs="Arial"/>
                <w:color w:val="800080"/>
                <w:sz w:val="18"/>
                <w:szCs w:val="18"/>
                <w:lang w:val="en-US"/>
              </w:rPr>
              <w:t>Persist model into database</w:t>
            </w:r>
          </w:p>
          <w:p w:rsidR="009536F7" w:rsidRPr="00B42742" w:rsidRDefault="009536F7" w:rsidP="00B42742">
            <w:pPr>
              <w:pStyle w:val="Normalexigences"/>
              <w:numPr>
                <w:ilvl w:val="0"/>
                <w:numId w:val="26"/>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Attach the binary map archive to the dataset in database (e.g. as BLOB object)</w:t>
            </w:r>
          </w:p>
          <w:p w:rsidR="009536F7" w:rsidRPr="00B42742" w:rsidRDefault="009536F7" w:rsidP="00B42742">
            <w:pPr>
              <w:pStyle w:val="Normalexigences"/>
              <w:numPr>
                <w:ilvl w:val="0"/>
                <w:numId w:val="26"/>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Return a JSON dataset object with details of the created dataset or empty if same ICAO / AIRAC already exist</w:t>
            </w:r>
          </w:p>
          <w:p w:rsidR="009536F7" w:rsidRPr="00B42742" w:rsidRDefault="009536F7" w:rsidP="00B42742">
            <w:pPr>
              <w:pStyle w:val="Normalexigences"/>
              <w:numPr>
                <w:ilvl w:val="0"/>
                <w:numId w:val="26"/>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Retrieve AIP documents from Albatross and store them in db for later download</w:t>
            </w:r>
          </w:p>
          <w:p w:rsidR="009536F7" w:rsidRPr="00B42742" w:rsidRDefault="009536F7" w:rsidP="00B42742">
            <w:pPr>
              <w:pStyle w:val="Normalexigences"/>
              <w:numPr>
                <w:ilvl w:val="0"/>
                <w:numId w:val="26"/>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Set the airport database status to “Initialized”.</w:t>
            </w:r>
          </w:p>
          <w:p w:rsidR="009536F7" w:rsidRPr="00B42742" w:rsidRDefault="009536F7" w:rsidP="009536F7">
            <w:pPr>
              <w:pStyle w:val="Normalexigences"/>
              <w:rPr>
                <w:rFonts w:ascii="Arial" w:hAnsi="Arial" w:cs="Arial"/>
                <w:color w:val="800080"/>
                <w:sz w:val="18"/>
                <w:szCs w:val="18"/>
                <w:lang w:val="en-US"/>
              </w:rPr>
            </w:pPr>
          </w:p>
          <w:p w:rsidR="009536F7" w:rsidRPr="00B42742" w:rsidRDefault="009536F7" w:rsidP="009536F7">
            <w:pPr>
              <w:pStyle w:val="Normalexigences"/>
              <w:ind w:left="0"/>
              <w:rPr>
                <w:rFonts w:ascii="Arial" w:hAnsi="Arial" w:cs="Arial"/>
                <w:color w:val="800080"/>
                <w:sz w:val="18"/>
                <w:szCs w:val="18"/>
                <w:lang w:val="en-US"/>
              </w:rPr>
            </w:pPr>
            <w:r w:rsidRPr="00B42742">
              <w:rPr>
                <w:rFonts w:ascii="Arial" w:hAnsi="Arial" w:cs="Arial"/>
                <w:color w:val="800080"/>
                <w:sz w:val="18"/>
                <w:szCs w:val="18"/>
                <w:lang w:val="en-US"/>
              </w:rPr>
              <w:t>If existing a cancelled database shall be ignored.</w:t>
            </w:r>
          </w:p>
          <w:p w:rsidR="009536F7" w:rsidRPr="00B42742" w:rsidRDefault="009536F7" w:rsidP="009536F7">
            <w:pPr>
              <w:pStyle w:val="Normalexigences"/>
              <w:ind w:left="0"/>
              <w:rPr>
                <w:rFonts w:ascii="Arial" w:hAnsi="Arial" w:cs="Arial"/>
                <w:color w:val="800080"/>
                <w:sz w:val="18"/>
                <w:szCs w:val="18"/>
                <w:lang w:val="en-US"/>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 xml:space="preserve">HTTP status code : </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201 Created</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409 Conflict</w:t>
            </w:r>
          </w:p>
        </w:tc>
        <w:tc>
          <w:tcPr>
            <w:tcW w:w="1276" w:type="dxa"/>
            <w:vAlign w:val="center"/>
          </w:tcPr>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#16.1-09</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#15.2-10</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#16.1-14</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#17.2-14</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#26.1-08</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#27.2-05</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#30.1-09</w:t>
            </w:r>
          </w:p>
          <w:p w:rsidR="009536F7"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#33.2-01</w:t>
            </w:r>
          </w:p>
          <w:p w:rsidR="00DB4E17" w:rsidRPr="00B42742" w:rsidRDefault="00DB4E17" w:rsidP="00005434">
            <w:pPr>
              <w:pStyle w:val="Normalexigences"/>
              <w:ind w:left="0"/>
              <w:rPr>
                <w:rFonts w:ascii="Arial" w:hAnsi="Arial" w:cs="Arial"/>
                <w:color w:val="800080"/>
                <w:sz w:val="18"/>
                <w:szCs w:val="18"/>
                <w:lang w:val="en-US"/>
              </w:rPr>
            </w:pPr>
          </w:p>
        </w:tc>
      </w:tr>
    </w:tbl>
    <w:p w:rsidR="009536F7" w:rsidRPr="00544960" w:rsidRDefault="009536F7" w:rsidP="009536F7"/>
    <w:p w:rsidR="009536F7" w:rsidRDefault="009536F7" w:rsidP="009536F7">
      <w:pPr>
        <w:pStyle w:val="Titre4"/>
        <w:numPr>
          <w:ilvl w:val="3"/>
          <w:numId w:val="8"/>
        </w:numPr>
        <w:spacing w:before="120" w:line="240" w:lineRule="auto"/>
        <w:ind w:left="2704"/>
        <w:jc w:val="left"/>
      </w:pPr>
      <w:r>
        <w:lastRenderedPageBreak/>
        <w:t>AIP Update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jc w:val="center"/>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t>SD-ALB-DPS-AIPUDP-001</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DPS –AIPUPD</w:t>
            </w:r>
          </w:p>
        </w:tc>
        <w:tc>
          <w:tcPr>
            <w:tcW w:w="5811" w:type="dxa"/>
          </w:tcPr>
          <w:p w:rsidR="009536F7" w:rsidRPr="00B42742" w:rsidRDefault="009536F7" w:rsidP="009536F7">
            <w:pPr>
              <w:pStyle w:val="Normalexigences"/>
              <w:ind w:left="0"/>
              <w:rPr>
                <w:rFonts w:ascii="Arial" w:hAnsi="Arial" w:cs="Arial"/>
                <w:color w:val="800080"/>
                <w:sz w:val="18"/>
                <w:szCs w:val="18"/>
                <w:lang w:val="en-US"/>
              </w:rPr>
            </w:pPr>
            <w:r w:rsidRPr="00B42742">
              <w:rPr>
                <w:rFonts w:ascii="Arial" w:hAnsi="Arial" w:cs="Arial"/>
                <w:color w:val="800080"/>
                <w:sz w:val="18"/>
                <w:szCs w:val="18"/>
                <w:lang w:val="en-US"/>
              </w:rPr>
              <w:t xml:space="preserve">URL : </w:t>
            </w:r>
            <w:r w:rsidRPr="00B42742">
              <w:rPr>
                <w:rFonts w:ascii="Arial" w:hAnsi="Arial" w:cs="Arial"/>
                <w:color w:val="800080"/>
                <w:sz w:val="18"/>
                <w:szCs w:val="18"/>
              </w:rPr>
              <w:t>https://&lt;root&gt;/aip</w:t>
            </w:r>
            <w:r w:rsidRPr="00B42742">
              <w:rPr>
                <w:rFonts w:ascii="Arial" w:hAnsi="Arial" w:cs="Arial"/>
                <w:color w:val="800080"/>
                <w:sz w:val="18"/>
                <w:szCs w:val="18"/>
                <w:lang w:val="en-US"/>
              </w:rPr>
              <w:t>/&lt;ICAO&gt;/&lt;AIRAC&gt;/&lt;publish_version&gt;/&lt;working_version&gt;/&lt;aip_version&gt;</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Method : GET</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Get last version from data server of the AIP.</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If found version is more recent than the one stored in database</w:t>
            </w:r>
            <w:r w:rsidR="00FD64DC">
              <w:rPr>
                <w:rFonts w:ascii="Arial" w:hAnsi="Arial" w:cs="Arial"/>
                <w:color w:val="800080"/>
                <w:sz w:val="18"/>
                <w:szCs w:val="18"/>
              </w:rPr>
              <w:t xml:space="preserve"> </w:t>
            </w:r>
            <w:r w:rsidRPr="00B42742">
              <w:rPr>
                <w:rFonts w:ascii="Arial" w:hAnsi="Arial" w:cs="Arial"/>
                <w:color w:val="800080"/>
                <w:sz w:val="18"/>
                <w:szCs w:val="18"/>
              </w:rPr>
              <w:t>then update database (including AIP documents from Albatross).</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If version in database is more recent than the one provides on the request then return AIP as GeoJSON (including AIP Documents).</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 xml:space="preserve">HTTP status code : </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200 if new version</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204 otherwise</w:t>
            </w:r>
          </w:p>
        </w:tc>
        <w:tc>
          <w:tcPr>
            <w:tcW w:w="1276" w:type="dxa"/>
            <w:vAlign w:val="center"/>
          </w:tcPr>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#15.2-13</w:t>
            </w:r>
          </w:p>
          <w:p w:rsidR="001B1C9F" w:rsidRPr="00B42742" w:rsidRDefault="009536F7" w:rsidP="00FD64DC">
            <w:pPr>
              <w:pStyle w:val="Normalexigences"/>
              <w:ind w:left="0"/>
              <w:jc w:val="center"/>
              <w:rPr>
                <w:rFonts w:ascii="Arial" w:hAnsi="Arial" w:cs="Arial"/>
                <w:color w:val="800080"/>
                <w:sz w:val="18"/>
                <w:szCs w:val="18"/>
              </w:rPr>
            </w:pPr>
            <w:r w:rsidRPr="00B42742">
              <w:rPr>
                <w:rFonts w:ascii="Arial" w:hAnsi="Arial" w:cs="Arial"/>
                <w:color w:val="800080"/>
                <w:sz w:val="18"/>
                <w:szCs w:val="18"/>
              </w:rPr>
              <w:t>#16.1-09</w:t>
            </w:r>
          </w:p>
        </w:tc>
      </w:tr>
    </w:tbl>
    <w:p w:rsidR="009536F7" w:rsidRDefault="009536F7" w:rsidP="009536F7">
      <w:pPr>
        <w:pStyle w:val="Titre4"/>
        <w:numPr>
          <w:ilvl w:val="3"/>
          <w:numId w:val="8"/>
        </w:numPr>
        <w:spacing w:before="120" w:line="240" w:lineRule="auto"/>
        <w:ind w:left="2704"/>
        <w:jc w:val="left"/>
      </w:pPr>
      <w:r>
        <w:t>Create airport database version</w:t>
      </w:r>
    </w:p>
    <w:p w:rsidR="009536F7" w:rsidRPr="008A564C" w:rsidRDefault="009536F7" w:rsidP="009536F7">
      <w:pPr>
        <w:rPr>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t>SD-ALB-DPS-CREATEAIRPORT-001</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DPS –CREATEAIRPORT</w:t>
            </w:r>
          </w:p>
        </w:tc>
        <w:tc>
          <w:tcPr>
            <w:tcW w:w="5811" w:type="dxa"/>
          </w:tcPr>
          <w:p w:rsidR="009536F7" w:rsidRPr="00B42742" w:rsidRDefault="009536F7" w:rsidP="009536F7">
            <w:pPr>
              <w:pStyle w:val="Normalexigences"/>
              <w:ind w:left="0"/>
              <w:rPr>
                <w:rFonts w:ascii="Arial" w:hAnsi="Arial" w:cs="Arial"/>
                <w:color w:val="800080"/>
                <w:sz w:val="18"/>
                <w:szCs w:val="18"/>
                <w:lang w:val="en-US"/>
              </w:rPr>
            </w:pPr>
            <w:r w:rsidRPr="00B42742">
              <w:rPr>
                <w:rFonts w:ascii="Arial" w:hAnsi="Arial" w:cs="Arial"/>
                <w:color w:val="800080"/>
                <w:sz w:val="18"/>
                <w:szCs w:val="18"/>
                <w:lang w:val="en-US"/>
              </w:rPr>
              <w:t xml:space="preserve">URL : </w:t>
            </w:r>
            <w:r w:rsidRPr="00B42742">
              <w:rPr>
                <w:rFonts w:ascii="Arial" w:hAnsi="Arial" w:cs="Arial"/>
                <w:color w:val="800080"/>
                <w:sz w:val="18"/>
                <w:szCs w:val="18"/>
              </w:rPr>
              <w:t>https://&lt;root&gt;/version</w:t>
            </w:r>
            <w:r w:rsidRPr="00B42742">
              <w:rPr>
                <w:rFonts w:ascii="Arial" w:hAnsi="Arial" w:cs="Arial"/>
                <w:color w:val="800080"/>
                <w:sz w:val="18"/>
                <w:szCs w:val="18"/>
                <w:lang w:val="en-US"/>
              </w:rPr>
              <w:t>/&lt;ICAO&gt;/&lt;AIRAC&gt;&gt;?ignoreComparison=&lt;ignoreComparison&gt;</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Method : GET</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Load latest publish version from database for same ICAO and AIRAC parameters</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If not found</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proofErr w:type="gramStart"/>
            <w:r w:rsidRPr="00B42742">
              <w:rPr>
                <w:rFonts w:ascii="Arial" w:hAnsi="Arial" w:cs="Arial"/>
                <w:color w:val="800080"/>
                <w:sz w:val="18"/>
                <w:szCs w:val="18"/>
              </w:rPr>
              <w:t>insert</w:t>
            </w:r>
            <w:proofErr w:type="gramEnd"/>
            <w:r w:rsidRPr="00B42742">
              <w:rPr>
                <w:rFonts w:ascii="Arial" w:hAnsi="Arial" w:cs="Arial"/>
                <w:color w:val="800080"/>
                <w:sz w:val="18"/>
                <w:szCs w:val="18"/>
              </w:rPr>
              <w:t xml:space="preserve"> call to “get from products” to take previous version from a published product (AMDB, A816, …).</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If found (</w:t>
            </w:r>
            <w:r w:rsidRPr="00B42742">
              <w:rPr>
                <w:rFonts w:ascii="Arial" w:hAnsi="Arial" w:cs="Arial"/>
                <w:color w:val="800080"/>
                <w:sz w:val="18"/>
                <w:szCs w:val="18"/>
                <w:lang w:val="en-US"/>
              </w:rPr>
              <w:t>a cancelled database is ignored and the copy is done from the previous active version in database)</w:t>
            </w:r>
            <w:r w:rsidRPr="00B42742">
              <w:rPr>
                <w:rFonts w:ascii="Arial" w:hAnsi="Arial" w:cs="Arial"/>
                <w:color w:val="800080"/>
                <w:sz w:val="18"/>
                <w:szCs w:val="18"/>
              </w:rPr>
              <w:t>:</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upgrade the publish version number to +1</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Retrieve</w:t>
            </w:r>
            <w:r w:rsidR="00EE6F7F">
              <w:rPr>
                <w:rFonts w:ascii="Arial" w:hAnsi="Arial" w:cs="Arial"/>
                <w:color w:val="800080"/>
                <w:sz w:val="18"/>
                <w:szCs w:val="18"/>
              </w:rPr>
              <w:t>, convert metric data into meters</w:t>
            </w:r>
            <w:r w:rsidRPr="00B42742">
              <w:rPr>
                <w:rFonts w:ascii="Arial" w:hAnsi="Arial" w:cs="Arial"/>
                <w:color w:val="800080"/>
                <w:sz w:val="18"/>
                <w:szCs w:val="18"/>
              </w:rPr>
              <w:t xml:space="preserve"> and store matching AIP data</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check the latest image archive present in the binary directory</w:t>
            </w:r>
          </w:p>
          <w:p w:rsidR="009536F7" w:rsidRPr="00B42742" w:rsidRDefault="009536F7" w:rsidP="00B42742">
            <w:pPr>
              <w:pStyle w:val="Normalexigences"/>
              <w:numPr>
                <w:ilvl w:val="1"/>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If the current image record in table has the same date as the image archive folder, the service uses the current record.</w:t>
            </w:r>
          </w:p>
          <w:p w:rsidR="009536F7" w:rsidRPr="00B42742" w:rsidRDefault="009536F7" w:rsidP="00B42742">
            <w:pPr>
              <w:pStyle w:val="Normalexigences"/>
              <w:numPr>
                <w:ilvl w:val="1"/>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If the image archive folder has a more recent date, a new record is created and this new record is used for further datasets</w:t>
            </w:r>
          </w:p>
          <w:p w:rsidR="009536F7" w:rsidRPr="00B42742" w:rsidRDefault="009536F7" w:rsidP="00B42742">
            <w:pPr>
              <w:pStyle w:val="Normalexigences"/>
              <w:numPr>
                <w:ilvl w:val="1"/>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If no file with ‘.dat’ extension is available in the binary directory, the binary map to associate with the airport database is taken directly from the table BinaryMap in Opale DB if it exists a line with same Image Date than binary directory name.</w:t>
            </w:r>
          </w:p>
          <w:p w:rsidR="009536F7" w:rsidRPr="00B42742" w:rsidRDefault="009536F7" w:rsidP="009536F7">
            <w:pPr>
              <w:pStyle w:val="Normalexigences"/>
              <w:ind w:left="1440"/>
              <w:rPr>
                <w:rFonts w:ascii="Arial" w:hAnsi="Arial" w:cs="Arial"/>
                <w:color w:val="800080"/>
                <w:sz w:val="18"/>
                <w:szCs w:val="18"/>
                <w:lang w:val="en-US"/>
              </w:rPr>
            </w:pP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Update the parking stand location features (and geometry) in opale dataset according to the changes detected in aip data parking stands (see SD-ALB-DPS-CREATECYCLE-010)</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Persist the new version dataset to database</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Set the airport database status to “Initialized”.</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Else:</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Return 400</w:t>
            </w:r>
          </w:p>
          <w:p w:rsidR="009536F7" w:rsidRPr="00B42742" w:rsidRDefault="009536F7" w:rsidP="009536F7">
            <w:pPr>
              <w:rPr>
                <w:rFonts w:ascii="Arial" w:hAnsi="Arial" w:cs="Arial"/>
                <w:szCs w:val="18"/>
              </w:rPr>
            </w:pPr>
          </w:p>
          <w:p w:rsidR="009536F7" w:rsidRPr="00B42742" w:rsidRDefault="009536F7" w:rsidP="009536F7">
            <w:pPr>
              <w:rPr>
                <w:rFonts w:ascii="Arial" w:hAnsi="Arial" w:cs="Arial"/>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 xml:space="preserve">HTTP status code : </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201 Created</w:t>
            </w:r>
          </w:p>
          <w:p w:rsidR="009536F7" w:rsidRPr="00B42742" w:rsidRDefault="009536F7" w:rsidP="009536F7">
            <w:pPr>
              <w:pStyle w:val="Normalexigences"/>
              <w:ind w:left="0"/>
              <w:rPr>
                <w:rFonts w:ascii="Arial" w:hAnsi="Arial" w:cs="Arial"/>
                <w:color w:val="800080"/>
                <w:sz w:val="18"/>
                <w:szCs w:val="18"/>
              </w:rPr>
            </w:pPr>
          </w:p>
        </w:tc>
        <w:tc>
          <w:tcPr>
            <w:tcW w:w="1276" w:type="dxa"/>
            <w:vAlign w:val="center"/>
          </w:tcPr>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#16.1-01</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#16.1-02</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#16.1-14</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#26.1-08</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#27.2-05</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#30.1-09</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#33.2-01</w:t>
            </w:r>
          </w:p>
          <w:p w:rsidR="001B1C9F" w:rsidRDefault="009536F7" w:rsidP="00FD64DC">
            <w:pPr>
              <w:pStyle w:val="Normalexigences"/>
              <w:ind w:left="0"/>
              <w:jc w:val="center"/>
              <w:rPr>
                <w:rFonts w:ascii="Arial" w:hAnsi="Arial" w:cs="Arial"/>
                <w:color w:val="800080"/>
                <w:sz w:val="18"/>
                <w:szCs w:val="18"/>
              </w:rPr>
            </w:pPr>
            <w:r w:rsidRPr="00B42742">
              <w:rPr>
                <w:rFonts w:ascii="Arial" w:hAnsi="Arial" w:cs="Arial"/>
                <w:color w:val="800080"/>
                <w:sz w:val="18"/>
                <w:szCs w:val="18"/>
              </w:rPr>
              <w:t>#DLT-26</w:t>
            </w:r>
          </w:p>
          <w:p w:rsidR="00EE6F7F" w:rsidRPr="00B42742" w:rsidRDefault="00EE6F7F" w:rsidP="00FD64DC">
            <w:pPr>
              <w:pStyle w:val="Normalexigences"/>
              <w:ind w:left="0"/>
              <w:jc w:val="center"/>
              <w:rPr>
                <w:rFonts w:ascii="Arial" w:hAnsi="Arial" w:cs="Arial"/>
                <w:color w:val="800080"/>
                <w:sz w:val="18"/>
                <w:szCs w:val="18"/>
              </w:rPr>
            </w:pPr>
            <w:r>
              <w:rPr>
                <w:rFonts w:ascii="Arial" w:hAnsi="Arial" w:cs="Arial"/>
                <w:color w:val="800080"/>
                <w:sz w:val="18"/>
                <w:szCs w:val="18"/>
              </w:rPr>
              <w:t>#DLT-153</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lastRenderedPageBreak/>
              <w:t>SD-ALB-DPS-CREATEAIRPORT-02</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Parking stand guidance Update</w:t>
            </w:r>
          </w:p>
        </w:tc>
        <w:tc>
          <w:tcPr>
            <w:tcW w:w="5811" w:type="dxa"/>
          </w:tcPr>
          <w:p w:rsidR="009536F7"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When Status Wingspan, Terminalref of a stand are updated, all the connected stand guidance attributes are updated automatically</w:t>
            </w:r>
            <w:r w:rsidR="005A0929">
              <w:rPr>
                <w:rFonts w:ascii="Arial" w:hAnsi="Arial" w:cs="Arial"/>
                <w:color w:val="800080"/>
                <w:sz w:val="18"/>
                <w:szCs w:val="18"/>
              </w:rPr>
              <w:t>.</w:t>
            </w:r>
          </w:p>
          <w:p w:rsidR="005A0929" w:rsidRPr="005A0929" w:rsidRDefault="005A0929" w:rsidP="009536F7">
            <w:pPr>
              <w:pStyle w:val="Normalexigences"/>
              <w:ind w:left="0"/>
              <w:rPr>
                <w:rFonts w:ascii="Arial" w:hAnsi="Arial" w:cs="Arial"/>
                <w:color w:val="800080"/>
                <w:sz w:val="18"/>
                <w:szCs w:val="18"/>
                <w:lang w:val="en-US"/>
              </w:rPr>
            </w:pPr>
            <w:r w:rsidRPr="005A0929">
              <w:rPr>
                <w:rFonts w:ascii="Arial" w:hAnsi="Arial" w:cs="Arial"/>
                <w:color w:val="800080"/>
                <w:sz w:val="18"/>
                <w:szCs w:val="18"/>
                <w:lang w:val="en-US"/>
              </w:rPr>
              <w:t xml:space="preserve">When the data of a field coming from </w:t>
            </w:r>
            <w:r>
              <w:rPr>
                <w:rFonts w:ascii="Arial" w:hAnsi="Arial" w:cs="Arial"/>
                <w:color w:val="800080"/>
                <w:sz w:val="18"/>
                <w:szCs w:val="18"/>
                <w:lang w:val="en-US"/>
              </w:rPr>
              <w:t>AIP</w:t>
            </w:r>
            <w:r w:rsidRPr="005A0929">
              <w:rPr>
                <w:rFonts w:ascii="Arial" w:hAnsi="Arial" w:cs="Arial"/>
                <w:color w:val="800080"/>
                <w:sz w:val="18"/>
                <w:szCs w:val="18"/>
                <w:lang w:val="en-US"/>
              </w:rPr>
              <w:t xml:space="preserve"> is empty</w:t>
            </w:r>
            <w:r>
              <w:rPr>
                <w:rFonts w:ascii="Arial" w:hAnsi="Arial" w:cs="Arial"/>
                <w:color w:val="800080"/>
                <w:sz w:val="18"/>
                <w:szCs w:val="18"/>
                <w:lang w:val="en-US"/>
              </w:rPr>
              <w:t xml:space="preserve"> t</w:t>
            </w:r>
            <w:r w:rsidRPr="005A0929">
              <w:rPr>
                <w:rFonts w:ascii="Arial" w:hAnsi="Arial" w:cs="Arial"/>
                <w:color w:val="800080"/>
                <w:sz w:val="18"/>
                <w:szCs w:val="18"/>
                <w:lang w:val="en-US"/>
              </w:rPr>
              <w:t>hen the OPALE corresponding field is updated by "$UNK" on strings and -32767 on numerical values</w:t>
            </w:r>
            <w:r>
              <w:rPr>
                <w:rFonts w:ascii="Arial" w:hAnsi="Arial" w:cs="Arial"/>
                <w:color w:val="800080"/>
                <w:sz w:val="18"/>
                <w:szCs w:val="18"/>
                <w:lang w:val="en-US"/>
              </w:rPr>
              <w:t>.</w:t>
            </w: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#DLT-22</w:t>
            </w:r>
          </w:p>
          <w:p w:rsidR="005A0929" w:rsidRPr="00B42742" w:rsidRDefault="005A0929" w:rsidP="009536F7">
            <w:pPr>
              <w:pStyle w:val="Normalexigences"/>
              <w:ind w:left="0"/>
              <w:jc w:val="center"/>
              <w:rPr>
                <w:rFonts w:ascii="Arial" w:hAnsi="Arial" w:cs="Arial"/>
                <w:color w:val="800080"/>
                <w:sz w:val="18"/>
                <w:szCs w:val="18"/>
              </w:rPr>
            </w:pPr>
            <w:r>
              <w:rPr>
                <w:rFonts w:ascii="Arial" w:hAnsi="Arial" w:cs="Arial"/>
                <w:color w:val="800080"/>
                <w:sz w:val="18"/>
                <w:szCs w:val="18"/>
              </w:rPr>
              <w:t>#DLT-90</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t>SD-ALB-DPS- CREATEAIRPORT -03</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Parking stand area update</w:t>
            </w:r>
          </w:p>
        </w:tc>
        <w:tc>
          <w:tcPr>
            <w:tcW w:w="5811" w:type="dxa"/>
          </w:tcPr>
          <w:p w:rsidR="009536F7"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When PCN, Terminalref of a stand location are updated, all the underlapped stand area with the sa</w:t>
            </w:r>
            <w:r w:rsidR="005A0929">
              <w:rPr>
                <w:rFonts w:ascii="Arial" w:hAnsi="Arial" w:cs="Arial"/>
                <w:color w:val="800080"/>
                <w:sz w:val="18"/>
                <w:szCs w:val="18"/>
              </w:rPr>
              <w:t>me id are updated automatically.</w:t>
            </w:r>
          </w:p>
          <w:p w:rsidR="005A0929" w:rsidRPr="005A0929" w:rsidRDefault="005A0929" w:rsidP="009536F7">
            <w:pPr>
              <w:pStyle w:val="Normalexigences"/>
              <w:ind w:left="0"/>
              <w:rPr>
                <w:rFonts w:ascii="Arial" w:hAnsi="Arial" w:cs="Arial"/>
                <w:color w:val="800080"/>
                <w:sz w:val="18"/>
                <w:szCs w:val="18"/>
                <w:lang w:val="en-US"/>
              </w:rPr>
            </w:pPr>
            <w:r w:rsidRPr="005A0929">
              <w:rPr>
                <w:rFonts w:ascii="Arial" w:hAnsi="Arial" w:cs="Arial"/>
                <w:color w:val="800080"/>
                <w:sz w:val="18"/>
                <w:szCs w:val="18"/>
                <w:lang w:val="en-US"/>
              </w:rPr>
              <w:t xml:space="preserve">When the data of a field coming from </w:t>
            </w:r>
            <w:r>
              <w:rPr>
                <w:rFonts w:ascii="Arial" w:hAnsi="Arial" w:cs="Arial"/>
                <w:color w:val="800080"/>
                <w:sz w:val="18"/>
                <w:szCs w:val="18"/>
                <w:lang w:val="en-US"/>
              </w:rPr>
              <w:t>AIP</w:t>
            </w:r>
            <w:r w:rsidRPr="005A0929">
              <w:rPr>
                <w:rFonts w:ascii="Arial" w:hAnsi="Arial" w:cs="Arial"/>
                <w:color w:val="800080"/>
                <w:sz w:val="18"/>
                <w:szCs w:val="18"/>
                <w:lang w:val="en-US"/>
              </w:rPr>
              <w:t xml:space="preserve"> is empty</w:t>
            </w:r>
            <w:r>
              <w:rPr>
                <w:rFonts w:ascii="Arial" w:hAnsi="Arial" w:cs="Arial"/>
                <w:color w:val="800080"/>
                <w:sz w:val="18"/>
                <w:szCs w:val="18"/>
                <w:lang w:val="en-US"/>
              </w:rPr>
              <w:t xml:space="preserve"> t</w:t>
            </w:r>
            <w:r w:rsidRPr="005A0929">
              <w:rPr>
                <w:rFonts w:ascii="Arial" w:hAnsi="Arial" w:cs="Arial"/>
                <w:color w:val="800080"/>
                <w:sz w:val="18"/>
                <w:szCs w:val="18"/>
                <w:lang w:val="en-US"/>
              </w:rPr>
              <w:t>hen the OPALE corresponding field is updated by "$UNK" on strings and -32767 on numerical values</w:t>
            </w:r>
            <w:r>
              <w:rPr>
                <w:rFonts w:ascii="Arial" w:hAnsi="Arial" w:cs="Arial"/>
                <w:color w:val="800080"/>
                <w:sz w:val="18"/>
                <w:szCs w:val="18"/>
                <w:lang w:val="en-US"/>
              </w:rPr>
              <w:t>.</w:t>
            </w: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#DLT-23</w:t>
            </w:r>
          </w:p>
          <w:p w:rsidR="005A0929" w:rsidRPr="00B42742" w:rsidRDefault="005A0929" w:rsidP="009536F7">
            <w:pPr>
              <w:pStyle w:val="Normalexigences"/>
              <w:ind w:left="0"/>
              <w:jc w:val="center"/>
              <w:rPr>
                <w:rFonts w:ascii="Arial" w:hAnsi="Arial" w:cs="Arial"/>
                <w:color w:val="800080"/>
                <w:sz w:val="18"/>
                <w:szCs w:val="18"/>
              </w:rPr>
            </w:pPr>
            <w:r>
              <w:rPr>
                <w:rFonts w:ascii="Arial" w:hAnsi="Arial" w:cs="Arial"/>
                <w:color w:val="800080"/>
                <w:sz w:val="18"/>
                <w:szCs w:val="18"/>
              </w:rPr>
              <w:t>#DLT-90</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t>SD-ALB-DPS- CREATEAIRPORT -04</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Update reference data SA</w:t>
            </w:r>
          </w:p>
        </w:tc>
        <w:tc>
          <w:tcPr>
            <w:tcW w:w="5811" w:type="dxa"/>
          </w:tcPr>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When there is the creation of an Update Reference data Service activity, it is possible to prevent the AMDB update</w:t>
            </w:r>
          </w:p>
        </w:tc>
        <w:tc>
          <w:tcPr>
            <w:tcW w:w="1276" w:type="dxa"/>
            <w:vAlign w:val="center"/>
          </w:tcPr>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#DLT-26</w:t>
            </w:r>
          </w:p>
        </w:tc>
      </w:tr>
    </w:tbl>
    <w:p w:rsidR="009536F7" w:rsidRDefault="009536F7" w:rsidP="009536F7">
      <w:pPr>
        <w:pStyle w:val="Titre4"/>
        <w:numPr>
          <w:ilvl w:val="3"/>
          <w:numId w:val="8"/>
        </w:numPr>
        <w:spacing w:before="120" w:line="240" w:lineRule="auto"/>
        <w:ind w:left="2704"/>
        <w:jc w:val="left"/>
      </w:pPr>
      <w:r>
        <w:lastRenderedPageBreak/>
        <w:t>Create cycle interface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lastRenderedPageBreak/>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t>SD-ALB-DPS-CREATECYCLE-001</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DPS –CREATECYCLE</w:t>
            </w:r>
          </w:p>
        </w:tc>
        <w:tc>
          <w:tcPr>
            <w:tcW w:w="5811" w:type="dxa"/>
          </w:tcPr>
          <w:p w:rsidR="009536F7" w:rsidRPr="00B42742" w:rsidRDefault="009536F7" w:rsidP="009536F7">
            <w:pPr>
              <w:pStyle w:val="Normalexigences"/>
              <w:ind w:left="0"/>
              <w:rPr>
                <w:rFonts w:ascii="Arial" w:hAnsi="Arial" w:cs="Arial"/>
                <w:color w:val="800080"/>
                <w:sz w:val="18"/>
                <w:szCs w:val="18"/>
                <w:lang w:val="en-US"/>
              </w:rPr>
            </w:pPr>
            <w:r w:rsidRPr="00B42742">
              <w:rPr>
                <w:rFonts w:ascii="Arial" w:hAnsi="Arial" w:cs="Arial"/>
                <w:color w:val="800080"/>
                <w:sz w:val="18"/>
                <w:szCs w:val="18"/>
                <w:lang w:val="en-US"/>
              </w:rPr>
              <w:t xml:space="preserve">URL : </w:t>
            </w:r>
            <w:r w:rsidRPr="00B42742">
              <w:rPr>
                <w:rFonts w:ascii="Arial" w:hAnsi="Arial" w:cs="Arial"/>
                <w:color w:val="800080"/>
                <w:sz w:val="18"/>
                <w:szCs w:val="18"/>
              </w:rPr>
              <w:t>https://&lt;root&gt;/cycle</w:t>
            </w:r>
            <w:r w:rsidRPr="00B42742">
              <w:rPr>
                <w:rFonts w:ascii="Arial" w:hAnsi="Arial" w:cs="Arial"/>
                <w:color w:val="800080"/>
                <w:sz w:val="18"/>
                <w:szCs w:val="18"/>
                <w:lang w:val="en-US"/>
              </w:rPr>
              <w:t>/&lt;ICAO&gt;/&lt;AIRAC&gt;?ignoreComparison=&lt;ignoreComparison&gt;</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Method : GET</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Load latest AIRAC and publish version from database for same ICAO parameter</w:t>
            </w:r>
          </w:p>
          <w:p w:rsidR="009536F7" w:rsidRPr="00B42742" w:rsidRDefault="009536F7" w:rsidP="009536F7">
            <w:pPr>
              <w:pStyle w:val="Normalexigences"/>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If not found,</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 xml:space="preserve"> insert call to “get from products” to take previous version from a published product (AMDB, A816, …) </w:t>
            </w:r>
          </w:p>
          <w:p w:rsidR="009536F7" w:rsidRPr="00B42742" w:rsidRDefault="009536F7" w:rsidP="009536F7">
            <w:pPr>
              <w:pStyle w:val="Normalexigences"/>
              <w:ind w:left="0"/>
              <w:rPr>
                <w:rFonts w:ascii="Arial" w:hAnsi="Arial" w:cs="Arial"/>
                <w:color w:val="800080"/>
                <w:sz w:val="18"/>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If found (</w:t>
            </w:r>
            <w:r w:rsidRPr="00B42742">
              <w:rPr>
                <w:rFonts w:ascii="Arial" w:hAnsi="Arial" w:cs="Arial"/>
                <w:color w:val="800080"/>
                <w:sz w:val="18"/>
                <w:szCs w:val="18"/>
                <w:lang w:val="en-US"/>
              </w:rPr>
              <w:t>a cancelled database is ignored and the copy is done from the previous active version in database)</w:t>
            </w:r>
            <w:r w:rsidRPr="00B42742">
              <w:rPr>
                <w:rFonts w:ascii="Arial" w:hAnsi="Arial" w:cs="Arial"/>
                <w:color w:val="800080"/>
                <w:sz w:val="18"/>
                <w:szCs w:val="18"/>
              </w:rPr>
              <w:t>:</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Set the AIRAC cycle to the AIRAC parameter provided</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Set the publish version to 0 and the working version to 1</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Retrieve</w:t>
            </w:r>
            <w:r w:rsidR="001B1C9F">
              <w:rPr>
                <w:rFonts w:ascii="Arial" w:hAnsi="Arial" w:cs="Arial"/>
                <w:color w:val="800080"/>
                <w:sz w:val="18"/>
                <w:szCs w:val="18"/>
              </w:rPr>
              <w:t>, convert metric data into meters</w:t>
            </w:r>
            <w:r w:rsidRPr="00B42742">
              <w:rPr>
                <w:rFonts w:ascii="Arial" w:hAnsi="Arial" w:cs="Arial"/>
                <w:color w:val="800080"/>
                <w:sz w:val="18"/>
                <w:szCs w:val="18"/>
              </w:rPr>
              <w:t xml:space="preserve"> and store matching AIP data</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check the latest image archive present in the binary directory</w:t>
            </w:r>
          </w:p>
          <w:p w:rsidR="009536F7" w:rsidRPr="00B42742" w:rsidRDefault="009536F7" w:rsidP="00B42742">
            <w:pPr>
              <w:pStyle w:val="Normalexigences"/>
              <w:numPr>
                <w:ilvl w:val="1"/>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If the current image record in table has the same date as the image archive folder, the service uses the current record.</w:t>
            </w:r>
          </w:p>
          <w:p w:rsidR="009536F7" w:rsidRPr="00B42742" w:rsidRDefault="009536F7" w:rsidP="00B42742">
            <w:pPr>
              <w:pStyle w:val="Normalexigences"/>
              <w:numPr>
                <w:ilvl w:val="1"/>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If the image archive folder has a more recent date, a new record is created and this new record is used for further datasets.</w:t>
            </w:r>
          </w:p>
          <w:p w:rsidR="009536F7" w:rsidRPr="00B42742" w:rsidRDefault="009536F7" w:rsidP="00B42742">
            <w:pPr>
              <w:pStyle w:val="Normalexigences"/>
              <w:numPr>
                <w:ilvl w:val="1"/>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If no file with ‘.dat’ extension is available in the binary directory, the binary map to associate with the airport database is taken directly from the table BinaryMap in Opale DB if it exists a line with same Image Date than binary directory name.</w:t>
            </w:r>
          </w:p>
          <w:p w:rsidR="009536F7" w:rsidRPr="00B42742" w:rsidRDefault="009536F7" w:rsidP="009536F7">
            <w:pPr>
              <w:pStyle w:val="Normalexigences"/>
              <w:ind w:left="1440"/>
              <w:rPr>
                <w:rFonts w:ascii="Arial" w:hAnsi="Arial" w:cs="Arial"/>
                <w:color w:val="800080"/>
                <w:sz w:val="18"/>
                <w:szCs w:val="18"/>
                <w:lang w:val="en-US"/>
              </w:rPr>
            </w:pP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Update the parking stand location features  in opale dataset according to the changes detected in aip data parking stands (see SD-ALB-DPS-CREATECYCLE-010)</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 xml:space="preserve">Update the parking stand guidance Line features in opale dataset according to the changes detected in aip data parking stand. </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lang w:val="en-US"/>
              </w:rPr>
              <w:t>Update the parking stand area features in opale dataset according to the changes detected in aip data parking stands.</w:t>
            </w:r>
            <w:r w:rsidRPr="00B42742">
              <w:rPr>
                <w:rFonts w:ascii="Arial" w:hAnsi="Arial" w:cs="Arial"/>
                <w:color w:val="800080"/>
                <w:sz w:val="18"/>
                <w:szCs w:val="18"/>
              </w:rPr>
              <w:t>Persist the new cycle dataset (exact copy of the previous one save for the AIRAC cycle and versions) to database</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lang w:val="en-US"/>
              </w:rPr>
            </w:pPr>
            <w:r w:rsidRPr="00B42742">
              <w:rPr>
                <w:rFonts w:ascii="Arial" w:hAnsi="Arial" w:cs="Arial"/>
                <w:color w:val="800080"/>
                <w:sz w:val="18"/>
                <w:szCs w:val="18"/>
                <w:lang w:val="en-US"/>
              </w:rPr>
              <w:t>Set the airport database status to “Initialized”.</w:t>
            </w: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Else:</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Return 400</w:t>
            </w:r>
          </w:p>
          <w:p w:rsidR="009536F7" w:rsidRPr="00B42742" w:rsidRDefault="009536F7" w:rsidP="009536F7">
            <w:pPr>
              <w:rPr>
                <w:rFonts w:ascii="Arial" w:hAnsi="Arial" w:cs="Arial"/>
                <w:szCs w:val="18"/>
              </w:rPr>
            </w:pPr>
          </w:p>
          <w:p w:rsidR="009536F7" w:rsidRPr="00B42742" w:rsidRDefault="009536F7" w:rsidP="009536F7">
            <w:pPr>
              <w:pStyle w:val="Normalexigences"/>
              <w:ind w:left="0"/>
              <w:rPr>
                <w:rFonts w:ascii="Arial" w:hAnsi="Arial" w:cs="Arial"/>
                <w:color w:val="800080"/>
                <w:sz w:val="18"/>
                <w:szCs w:val="18"/>
              </w:rPr>
            </w:pPr>
            <w:r w:rsidRPr="00B42742">
              <w:rPr>
                <w:rFonts w:ascii="Arial" w:hAnsi="Arial" w:cs="Arial"/>
                <w:color w:val="800080"/>
                <w:sz w:val="18"/>
                <w:szCs w:val="18"/>
              </w:rPr>
              <w:t xml:space="preserve">HTTP status code : </w:t>
            </w:r>
          </w:p>
          <w:p w:rsidR="009536F7" w:rsidRPr="00B42742" w:rsidRDefault="009536F7" w:rsidP="00B42742">
            <w:pPr>
              <w:pStyle w:val="Normalexigences"/>
              <w:numPr>
                <w:ilvl w:val="0"/>
                <w:numId w:val="14"/>
              </w:numPr>
              <w:spacing w:before="0" w:line="240" w:lineRule="auto"/>
              <w:jc w:val="left"/>
              <w:rPr>
                <w:rFonts w:ascii="Arial" w:hAnsi="Arial" w:cs="Arial"/>
                <w:color w:val="800080"/>
                <w:sz w:val="18"/>
                <w:szCs w:val="18"/>
              </w:rPr>
            </w:pPr>
            <w:r w:rsidRPr="00B42742">
              <w:rPr>
                <w:rFonts w:ascii="Arial" w:hAnsi="Arial" w:cs="Arial"/>
                <w:color w:val="800080"/>
                <w:sz w:val="18"/>
                <w:szCs w:val="18"/>
              </w:rPr>
              <w:t>201 Created</w:t>
            </w:r>
          </w:p>
          <w:p w:rsidR="009536F7" w:rsidRPr="00B42742" w:rsidRDefault="009536F7" w:rsidP="009536F7">
            <w:pPr>
              <w:pStyle w:val="Normalexigences"/>
              <w:ind w:left="0"/>
              <w:rPr>
                <w:rFonts w:ascii="Arial" w:hAnsi="Arial" w:cs="Arial"/>
                <w:color w:val="800080"/>
                <w:sz w:val="18"/>
                <w:szCs w:val="18"/>
              </w:rPr>
            </w:pPr>
          </w:p>
        </w:tc>
        <w:tc>
          <w:tcPr>
            <w:tcW w:w="1276" w:type="dxa"/>
            <w:vAlign w:val="center"/>
          </w:tcPr>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#16.1-03</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#16.1-04</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#16.1-14</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#26.1-08</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#27.2-05</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#30.1-09</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#33.2-01</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#DLT-21</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#DLT-22</w:t>
            </w:r>
          </w:p>
          <w:p w:rsidR="009536F7" w:rsidRPr="00B42742"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#DLT-23</w:t>
            </w:r>
          </w:p>
          <w:p w:rsidR="009536F7" w:rsidRDefault="009536F7" w:rsidP="009536F7">
            <w:pPr>
              <w:pStyle w:val="Normalexigences"/>
              <w:ind w:left="0"/>
              <w:jc w:val="center"/>
              <w:rPr>
                <w:rFonts w:ascii="Arial" w:hAnsi="Arial" w:cs="Arial"/>
                <w:color w:val="800080"/>
                <w:sz w:val="18"/>
                <w:szCs w:val="18"/>
              </w:rPr>
            </w:pPr>
            <w:r w:rsidRPr="00B42742">
              <w:rPr>
                <w:rFonts w:ascii="Arial" w:hAnsi="Arial" w:cs="Arial"/>
                <w:color w:val="800080"/>
                <w:sz w:val="18"/>
                <w:szCs w:val="18"/>
              </w:rPr>
              <w:t>#DLT-26</w:t>
            </w:r>
          </w:p>
          <w:p w:rsidR="001B1C9F" w:rsidRPr="00B42742" w:rsidRDefault="001B1C9F" w:rsidP="009536F7">
            <w:pPr>
              <w:pStyle w:val="Normalexigences"/>
              <w:ind w:left="0"/>
              <w:jc w:val="center"/>
              <w:rPr>
                <w:rFonts w:ascii="Arial" w:hAnsi="Arial" w:cs="Arial"/>
                <w:color w:val="800080"/>
                <w:sz w:val="18"/>
                <w:szCs w:val="18"/>
              </w:rPr>
            </w:pPr>
            <w:r>
              <w:rPr>
                <w:rFonts w:ascii="Arial" w:hAnsi="Arial" w:cs="Arial"/>
                <w:color w:val="800080"/>
                <w:sz w:val="18"/>
                <w:szCs w:val="18"/>
              </w:rPr>
              <w:t>#DLT-153</w:t>
            </w:r>
          </w:p>
        </w:tc>
      </w:tr>
      <w:tr w:rsidR="009536F7" w:rsidTr="009536F7">
        <w:trPr>
          <w:cantSplit/>
          <w:trHeight w:val="373"/>
        </w:trPr>
        <w:tc>
          <w:tcPr>
            <w:tcW w:w="1809" w:type="dxa"/>
            <w:vAlign w:val="center"/>
          </w:tcPr>
          <w:p w:rsidR="009536F7" w:rsidRPr="00B42742" w:rsidRDefault="009536F7" w:rsidP="009536F7">
            <w:pPr>
              <w:pStyle w:val="ReqID"/>
              <w:jc w:val="center"/>
              <w:rPr>
                <w:rFonts w:ascii="Arial" w:hAnsi="Arial" w:cs="Arial"/>
                <w:szCs w:val="18"/>
              </w:rPr>
            </w:pPr>
            <w:r w:rsidRPr="00B42742">
              <w:rPr>
                <w:rFonts w:ascii="Arial" w:hAnsi="Arial" w:cs="Arial"/>
                <w:szCs w:val="18"/>
              </w:rPr>
              <w:lastRenderedPageBreak/>
              <w:t>SD-ALB-DPS-CREATECYCLE-010</w:t>
            </w:r>
          </w:p>
        </w:tc>
        <w:tc>
          <w:tcPr>
            <w:tcW w:w="1560" w:type="dxa"/>
            <w:vAlign w:val="center"/>
          </w:tcPr>
          <w:p w:rsidR="009536F7" w:rsidRPr="00B42742" w:rsidRDefault="009536F7" w:rsidP="009536F7">
            <w:pPr>
              <w:pStyle w:val="Cellulejustifi"/>
              <w:jc w:val="center"/>
              <w:rPr>
                <w:rFonts w:ascii="Arial" w:hAnsi="Arial" w:cs="Arial"/>
                <w:color w:val="800080"/>
                <w:sz w:val="18"/>
                <w:szCs w:val="18"/>
              </w:rPr>
            </w:pPr>
            <w:r w:rsidRPr="00B42742">
              <w:rPr>
                <w:rFonts w:ascii="Arial" w:hAnsi="Arial" w:cs="Arial"/>
                <w:color w:val="800080"/>
                <w:sz w:val="18"/>
                <w:szCs w:val="18"/>
              </w:rPr>
              <w:t>DPS – AIP changes</w:t>
            </w:r>
          </w:p>
        </w:tc>
        <w:tc>
          <w:tcPr>
            <w:tcW w:w="5811" w:type="dxa"/>
          </w:tcPr>
          <w:p w:rsidR="009536F7" w:rsidRPr="008826F5"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The function realize following actions:</w:t>
            </w:r>
          </w:p>
          <w:p w:rsidR="009536F7" w:rsidRPr="008826F5" w:rsidRDefault="009536F7" w:rsidP="00B42742">
            <w:pPr>
              <w:pStyle w:val="Normalexigences"/>
              <w:numPr>
                <w:ilvl w:val="0"/>
                <w:numId w:val="14"/>
              </w:numPr>
              <w:spacing w:before="0" w:line="240" w:lineRule="auto"/>
              <w:jc w:val="left"/>
              <w:rPr>
                <w:rFonts w:ascii="Arial" w:hAnsi="Arial" w:cs="Arial"/>
                <w:color w:val="800080"/>
                <w:sz w:val="18"/>
                <w:szCs w:val="18"/>
              </w:rPr>
            </w:pPr>
            <w:r w:rsidRPr="008826F5">
              <w:rPr>
                <w:rFonts w:ascii="Arial" w:hAnsi="Arial" w:cs="Arial"/>
                <w:color w:val="800080"/>
                <w:sz w:val="18"/>
                <w:szCs w:val="18"/>
              </w:rPr>
              <w:t>Compare the parkings stands in aip data with the existing parking stand locations in new opale dataset</w:t>
            </w:r>
          </w:p>
          <w:p w:rsidR="009536F7" w:rsidRPr="008826F5" w:rsidRDefault="009536F7" w:rsidP="00B42742">
            <w:pPr>
              <w:pStyle w:val="Normalexigences"/>
              <w:numPr>
                <w:ilvl w:val="0"/>
                <w:numId w:val="14"/>
              </w:numPr>
              <w:spacing w:before="0" w:line="240" w:lineRule="auto"/>
              <w:jc w:val="left"/>
              <w:rPr>
                <w:rFonts w:ascii="Arial" w:hAnsi="Arial" w:cs="Arial"/>
                <w:color w:val="800080"/>
                <w:sz w:val="18"/>
                <w:szCs w:val="18"/>
              </w:rPr>
            </w:pPr>
            <w:r w:rsidRPr="008826F5">
              <w:rPr>
                <w:rFonts w:ascii="Arial" w:hAnsi="Arial" w:cs="Arial"/>
                <w:color w:val="800080"/>
                <w:sz w:val="18"/>
                <w:szCs w:val="18"/>
              </w:rPr>
              <w:t xml:space="preserve">Update or not the stand location feature in opale depending on the result of the comparison. </w:t>
            </w:r>
          </w:p>
          <w:p w:rsidR="009536F7" w:rsidRPr="008826F5" w:rsidRDefault="009536F7" w:rsidP="00B42742">
            <w:pPr>
              <w:pStyle w:val="Normalexigences"/>
              <w:numPr>
                <w:ilvl w:val="0"/>
                <w:numId w:val="14"/>
              </w:numPr>
              <w:spacing w:before="0" w:line="240" w:lineRule="auto"/>
              <w:jc w:val="left"/>
              <w:rPr>
                <w:rFonts w:ascii="Arial" w:hAnsi="Arial" w:cs="Arial"/>
                <w:color w:val="800080"/>
                <w:sz w:val="18"/>
                <w:szCs w:val="18"/>
              </w:rPr>
            </w:pPr>
            <w:r w:rsidRPr="008826F5">
              <w:rPr>
                <w:rFonts w:ascii="Arial" w:hAnsi="Arial" w:cs="Arial"/>
                <w:color w:val="800080"/>
                <w:sz w:val="18"/>
                <w:szCs w:val="18"/>
              </w:rPr>
              <w:t>Set the aipchange flag value of the stand location feature according to the action identified (created, updated, deleted)</w:t>
            </w:r>
          </w:p>
          <w:p w:rsidR="009536F7" w:rsidRPr="008826F5" w:rsidRDefault="009536F7" w:rsidP="009536F7">
            <w:pPr>
              <w:pStyle w:val="Normalexigences"/>
              <w:rPr>
                <w:rFonts w:ascii="Arial" w:hAnsi="Arial" w:cs="Arial"/>
                <w:color w:val="800080"/>
                <w:sz w:val="18"/>
                <w:szCs w:val="18"/>
              </w:rPr>
            </w:pPr>
          </w:p>
          <w:p w:rsidR="009536F7" w:rsidRPr="008826F5"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Same parking stands in aip and opale data are identified with following rule:</w:t>
            </w:r>
          </w:p>
          <w:p w:rsidR="009536F7" w:rsidRPr="008826F5" w:rsidRDefault="009536F7" w:rsidP="00B42742">
            <w:pPr>
              <w:pStyle w:val="Normalexigences"/>
              <w:numPr>
                <w:ilvl w:val="0"/>
                <w:numId w:val="56"/>
              </w:numPr>
              <w:spacing w:before="0" w:line="240" w:lineRule="auto"/>
              <w:jc w:val="left"/>
              <w:rPr>
                <w:rFonts w:ascii="Arial" w:hAnsi="Arial" w:cs="Arial"/>
                <w:color w:val="800080"/>
                <w:sz w:val="18"/>
                <w:szCs w:val="18"/>
              </w:rPr>
            </w:pPr>
            <w:r w:rsidRPr="008826F5">
              <w:rPr>
                <w:rFonts w:ascii="Arial" w:hAnsi="Arial" w:cs="Arial"/>
                <w:color w:val="800080"/>
                <w:sz w:val="18"/>
                <w:szCs w:val="18"/>
              </w:rPr>
              <w:t>The stand features shall have same idstd attribute value</w:t>
            </w:r>
          </w:p>
          <w:p w:rsidR="009536F7" w:rsidRPr="008826F5" w:rsidRDefault="009536F7" w:rsidP="00B42742">
            <w:pPr>
              <w:pStyle w:val="Normalexigences"/>
              <w:numPr>
                <w:ilvl w:val="0"/>
                <w:numId w:val="56"/>
              </w:numPr>
              <w:spacing w:before="0" w:line="240" w:lineRule="auto"/>
              <w:jc w:val="left"/>
              <w:rPr>
                <w:rFonts w:ascii="Arial" w:hAnsi="Arial" w:cs="Arial"/>
                <w:color w:val="800080"/>
                <w:sz w:val="18"/>
                <w:szCs w:val="18"/>
              </w:rPr>
            </w:pPr>
            <w:r w:rsidRPr="008826F5">
              <w:rPr>
                <w:rFonts w:ascii="Arial" w:hAnsi="Arial" w:cs="Arial"/>
                <w:color w:val="800080"/>
                <w:sz w:val="18"/>
                <w:szCs w:val="18"/>
              </w:rPr>
              <w:t>The stand features coordinates shall be distant of 45 meters or less</w:t>
            </w:r>
          </w:p>
          <w:p w:rsidR="009536F7" w:rsidRPr="008826F5" w:rsidRDefault="009536F7" w:rsidP="009536F7">
            <w:pPr>
              <w:pStyle w:val="Normalexigences"/>
              <w:rPr>
                <w:rFonts w:ascii="Arial" w:hAnsi="Arial" w:cs="Arial"/>
                <w:color w:val="800080"/>
                <w:sz w:val="18"/>
                <w:szCs w:val="18"/>
              </w:rPr>
            </w:pPr>
          </w:p>
          <w:p w:rsidR="009536F7" w:rsidRPr="008826F5"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The following table gives the rules and actions to apply depending on the outcome of the comparison between aip and opale data:</w:t>
            </w:r>
          </w:p>
          <w:tbl>
            <w:tblPr>
              <w:tblW w:w="5609" w:type="dxa"/>
              <w:tblLayout w:type="fixed"/>
              <w:tblCellMar>
                <w:left w:w="0" w:type="dxa"/>
                <w:right w:w="0" w:type="dxa"/>
              </w:tblCellMar>
              <w:tblLook w:val="0420" w:firstRow="1" w:lastRow="0" w:firstColumn="0" w:lastColumn="0" w:noHBand="0" w:noVBand="1"/>
            </w:tblPr>
            <w:tblGrid>
              <w:gridCol w:w="590"/>
              <w:gridCol w:w="709"/>
              <w:gridCol w:w="851"/>
              <w:gridCol w:w="1164"/>
              <w:gridCol w:w="1331"/>
              <w:gridCol w:w="964"/>
            </w:tblGrid>
            <w:tr w:rsidR="009536F7" w:rsidRPr="004F13FA" w:rsidTr="009536F7">
              <w:trPr>
                <w:trHeight w:val="584"/>
              </w:trPr>
              <w:tc>
                <w:tcPr>
                  <w:tcW w:w="590" w:type="dxa"/>
                  <w:tcBorders>
                    <w:top w:val="single" w:sz="8" w:space="0" w:color="FFFFFF"/>
                    <w:left w:val="single" w:sz="8" w:space="0" w:color="FFFFFF"/>
                    <w:bottom w:val="single" w:sz="24" w:space="0" w:color="FFFFFF"/>
                    <w:right w:val="single" w:sz="8" w:space="0" w:color="FFFFFF"/>
                  </w:tcBorders>
                  <w:shd w:val="clear" w:color="auto" w:fill="00A3AD"/>
                  <w:tcMar>
                    <w:top w:w="72" w:type="dxa"/>
                    <w:left w:w="144" w:type="dxa"/>
                    <w:bottom w:w="72" w:type="dxa"/>
                    <w:right w:w="144" w:type="dxa"/>
                  </w:tcMar>
                  <w:vAlign w:val="center"/>
                  <w:hideMark/>
                </w:tcPr>
                <w:p w:rsidR="009536F7" w:rsidRPr="00F2720C" w:rsidRDefault="009536F7" w:rsidP="009536F7">
                  <w:pPr>
                    <w:pStyle w:val="Normalexigences"/>
                    <w:ind w:left="0"/>
                    <w:rPr>
                      <w:color w:val="800080"/>
                      <w:sz w:val="16"/>
                      <w:szCs w:val="18"/>
                      <w:lang w:val="fr-FR"/>
                    </w:rPr>
                  </w:pPr>
                  <w:r w:rsidRPr="00F2720C">
                    <w:rPr>
                      <w:bCs/>
                      <w:color w:val="800080"/>
                      <w:sz w:val="16"/>
                      <w:szCs w:val="18"/>
                      <w:lang w:val="en-US"/>
                    </w:rPr>
                    <w:t>AIP found</w:t>
                  </w:r>
                </w:p>
              </w:tc>
              <w:tc>
                <w:tcPr>
                  <w:tcW w:w="709" w:type="dxa"/>
                  <w:tcBorders>
                    <w:top w:val="single" w:sz="8" w:space="0" w:color="FFFFFF"/>
                    <w:left w:val="single" w:sz="8" w:space="0" w:color="FFFFFF"/>
                    <w:bottom w:val="single" w:sz="24" w:space="0" w:color="FFFFFF"/>
                    <w:right w:val="single" w:sz="8" w:space="0" w:color="FFFFFF"/>
                  </w:tcBorders>
                  <w:shd w:val="clear" w:color="auto" w:fill="00A3AD"/>
                  <w:tcMar>
                    <w:top w:w="72" w:type="dxa"/>
                    <w:left w:w="144" w:type="dxa"/>
                    <w:bottom w:w="72" w:type="dxa"/>
                    <w:right w:w="144" w:type="dxa"/>
                  </w:tcMar>
                  <w:vAlign w:val="center"/>
                  <w:hideMark/>
                </w:tcPr>
                <w:p w:rsidR="009536F7" w:rsidRPr="00F2720C" w:rsidRDefault="009536F7" w:rsidP="009536F7">
                  <w:pPr>
                    <w:pStyle w:val="Normalexigences"/>
                    <w:ind w:left="0"/>
                    <w:rPr>
                      <w:color w:val="800080"/>
                      <w:sz w:val="16"/>
                      <w:szCs w:val="18"/>
                      <w:lang w:val="fr-FR"/>
                    </w:rPr>
                  </w:pPr>
                  <w:r w:rsidRPr="00F2720C">
                    <w:rPr>
                      <w:bCs/>
                      <w:color w:val="800080"/>
                      <w:sz w:val="16"/>
                      <w:szCs w:val="18"/>
                      <w:lang w:val="en-US"/>
                    </w:rPr>
                    <w:t>OPALE found</w:t>
                  </w:r>
                </w:p>
              </w:tc>
              <w:tc>
                <w:tcPr>
                  <w:tcW w:w="851" w:type="dxa"/>
                  <w:tcBorders>
                    <w:top w:val="single" w:sz="8" w:space="0" w:color="FFFFFF"/>
                    <w:left w:val="single" w:sz="8" w:space="0" w:color="FFFFFF"/>
                    <w:bottom w:val="single" w:sz="24" w:space="0" w:color="FFFFFF"/>
                    <w:right w:val="single" w:sz="8" w:space="0" w:color="FFFFFF"/>
                  </w:tcBorders>
                  <w:shd w:val="clear" w:color="auto" w:fill="00A3AD"/>
                  <w:tcMar>
                    <w:top w:w="72" w:type="dxa"/>
                    <w:left w:w="144" w:type="dxa"/>
                    <w:bottom w:w="72" w:type="dxa"/>
                    <w:right w:w="144" w:type="dxa"/>
                  </w:tcMar>
                  <w:vAlign w:val="center"/>
                  <w:hideMark/>
                </w:tcPr>
                <w:p w:rsidR="009536F7" w:rsidRPr="00F2720C" w:rsidRDefault="009536F7" w:rsidP="009536F7">
                  <w:pPr>
                    <w:pStyle w:val="Normalexigences"/>
                    <w:ind w:left="0"/>
                    <w:rPr>
                      <w:color w:val="800080"/>
                      <w:sz w:val="16"/>
                      <w:szCs w:val="18"/>
                      <w:lang w:val="fr-FR"/>
                    </w:rPr>
                  </w:pPr>
                  <w:r w:rsidRPr="00F2720C">
                    <w:rPr>
                      <w:bCs/>
                      <w:color w:val="800080"/>
                      <w:sz w:val="16"/>
                      <w:szCs w:val="18"/>
                      <w:lang w:val="en-US"/>
                    </w:rPr>
                    <w:t>Attributes changed</w:t>
                  </w:r>
                </w:p>
              </w:tc>
              <w:tc>
                <w:tcPr>
                  <w:tcW w:w="1164" w:type="dxa"/>
                  <w:tcBorders>
                    <w:top w:val="single" w:sz="8" w:space="0" w:color="FFFFFF"/>
                    <w:left w:val="single" w:sz="8" w:space="0" w:color="FFFFFF"/>
                    <w:bottom w:val="single" w:sz="24" w:space="0" w:color="FFFFFF"/>
                    <w:right w:val="single" w:sz="8" w:space="0" w:color="FFFFFF"/>
                  </w:tcBorders>
                  <w:shd w:val="clear" w:color="auto" w:fill="00A3AD"/>
                  <w:tcMar>
                    <w:top w:w="72" w:type="dxa"/>
                    <w:left w:w="144" w:type="dxa"/>
                    <w:bottom w:w="72" w:type="dxa"/>
                    <w:right w:w="144" w:type="dxa"/>
                  </w:tcMar>
                  <w:vAlign w:val="center"/>
                  <w:hideMark/>
                </w:tcPr>
                <w:p w:rsidR="009536F7" w:rsidRPr="00F2720C" w:rsidRDefault="009536F7" w:rsidP="009536F7">
                  <w:pPr>
                    <w:pStyle w:val="Normalexigences"/>
                    <w:ind w:left="0"/>
                    <w:rPr>
                      <w:color w:val="800080"/>
                      <w:sz w:val="16"/>
                      <w:szCs w:val="18"/>
                      <w:lang w:val="fr-FR"/>
                    </w:rPr>
                  </w:pPr>
                  <w:r w:rsidRPr="00F2720C">
                    <w:rPr>
                      <w:bCs/>
                      <w:color w:val="800080"/>
                      <w:sz w:val="16"/>
                      <w:szCs w:val="18"/>
                      <w:lang w:val="en-US"/>
                    </w:rPr>
                    <w:t>Coordinates changed</w:t>
                  </w:r>
                </w:p>
              </w:tc>
              <w:tc>
                <w:tcPr>
                  <w:tcW w:w="1331" w:type="dxa"/>
                  <w:tcBorders>
                    <w:top w:val="single" w:sz="8" w:space="0" w:color="FFFFFF"/>
                    <w:left w:val="single" w:sz="8" w:space="0" w:color="FFFFFF"/>
                    <w:bottom w:val="single" w:sz="24" w:space="0" w:color="FFFFFF"/>
                    <w:right w:val="single" w:sz="8" w:space="0" w:color="FFFFFF"/>
                  </w:tcBorders>
                  <w:shd w:val="clear" w:color="auto" w:fill="00A3AD"/>
                  <w:tcMar>
                    <w:top w:w="72" w:type="dxa"/>
                    <w:left w:w="144" w:type="dxa"/>
                    <w:bottom w:w="72" w:type="dxa"/>
                    <w:right w:w="144" w:type="dxa"/>
                  </w:tcMar>
                  <w:vAlign w:val="center"/>
                  <w:hideMark/>
                </w:tcPr>
                <w:p w:rsidR="009536F7" w:rsidRPr="00F2720C" w:rsidRDefault="009536F7" w:rsidP="009536F7">
                  <w:pPr>
                    <w:pStyle w:val="Normalexigences"/>
                    <w:rPr>
                      <w:color w:val="800080"/>
                      <w:sz w:val="16"/>
                      <w:szCs w:val="18"/>
                      <w:lang w:val="fr-FR"/>
                    </w:rPr>
                  </w:pPr>
                  <w:r w:rsidRPr="00F2720C">
                    <w:rPr>
                      <w:bCs/>
                      <w:color w:val="800080"/>
                      <w:sz w:val="16"/>
                      <w:szCs w:val="18"/>
                      <w:lang w:val="en-US"/>
                    </w:rPr>
                    <w:t>Action</w:t>
                  </w:r>
                </w:p>
              </w:tc>
              <w:tc>
                <w:tcPr>
                  <w:tcW w:w="964" w:type="dxa"/>
                  <w:tcBorders>
                    <w:top w:val="single" w:sz="8" w:space="0" w:color="FFFFFF"/>
                    <w:left w:val="single" w:sz="8" w:space="0" w:color="FFFFFF"/>
                    <w:bottom w:val="single" w:sz="24" w:space="0" w:color="FFFFFF"/>
                    <w:right w:val="single" w:sz="8" w:space="0" w:color="FFFFFF"/>
                  </w:tcBorders>
                  <w:shd w:val="clear" w:color="auto" w:fill="00A3AD"/>
                  <w:tcMar>
                    <w:top w:w="72" w:type="dxa"/>
                    <w:left w:w="144" w:type="dxa"/>
                    <w:bottom w:w="72" w:type="dxa"/>
                    <w:right w:w="144" w:type="dxa"/>
                  </w:tcMar>
                  <w:vAlign w:val="center"/>
                  <w:hideMark/>
                </w:tcPr>
                <w:p w:rsidR="009536F7" w:rsidRPr="006D19EC" w:rsidRDefault="009536F7" w:rsidP="009536F7">
                  <w:pPr>
                    <w:pStyle w:val="Normalexigences"/>
                    <w:ind w:left="0"/>
                    <w:rPr>
                      <w:color w:val="800080"/>
                      <w:sz w:val="18"/>
                      <w:szCs w:val="18"/>
                      <w:lang w:val="fr-FR"/>
                    </w:rPr>
                  </w:pPr>
                  <w:r w:rsidRPr="00F2720C">
                    <w:rPr>
                      <w:bCs/>
                      <w:color w:val="800080"/>
                      <w:sz w:val="18"/>
                      <w:szCs w:val="18"/>
                      <w:lang w:val="en-US"/>
                    </w:rPr>
                    <w:t>AipChange flag value</w:t>
                  </w:r>
                </w:p>
              </w:tc>
            </w:tr>
            <w:tr w:rsidR="009536F7" w:rsidRPr="004F13FA" w:rsidTr="009536F7">
              <w:trPr>
                <w:trHeight w:val="340"/>
              </w:trPr>
              <w:tc>
                <w:tcPr>
                  <w:tcW w:w="590" w:type="dxa"/>
                  <w:tcBorders>
                    <w:top w:val="single" w:sz="24"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Yes</w:t>
                  </w:r>
                </w:p>
              </w:tc>
              <w:tc>
                <w:tcPr>
                  <w:tcW w:w="709" w:type="dxa"/>
                  <w:tcBorders>
                    <w:top w:val="single" w:sz="24"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No</w:t>
                  </w:r>
                </w:p>
              </w:tc>
              <w:tc>
                <w:tcPr>
                  <w:tcW w:w="851" w:type="dxa"/>
                  <w:tcBorders>
                    <w:top w:val="single" w:sz="24"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 -</w:t>
                  </w:r>
                </w:p>
              </w:tc>
              <w:tc>
                <w:tcPr>
                  <w:tcW w:w="1164" w:type="dxa"/>
                  <w:tcBorders>
                    <w:top w:val="single" w:sz="24"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 </w:t>
                  </w:r>
                </w:p>
              </w:tc>
              <w:tc>
                <w:tcPr>
                  <w:tcW w:w="1331" w:type="dxa"/>
                  <w:tcBorders>
                    <w:top w:val="single" w:sz="24"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F2720C" w:rsidRDefault="009536F7" w:rsidP="009536F7">
                  <w:pPr>
                    <w:pStyle w:val="Normalexigences"/>
                    <w:ind w:left="0"/>
                    <w:rPr>
                      <w:color w:val="800080"/>
                      <w:sz w:val="18"/>
                      <w:szCs w:val="18"/>
                      <w:lang w:val="en-US"/>
                    </w:rPr>
                  </w:pPr>
                  <w:r w:rsidRPr="004F13FA">
                    <w:rPr>
                      <w:color w:val="800080"/>
                      <w:sz w:val="18"/>
                      <w:szCs w:val="18"/>
                      <w:lang w:val="en-US"/>
                    </w:rPr>
                    <w:t>Add point and feature initialized from AIP data.</w:t>
                  </w:r>
                </w:p>
              </w:tc>
              <w:tc>
                <w:tcPr>
                  <w:tcW w:w="964" w:type="dxa"/>
                  <w:tcBorders>
                    <w:top w:val="single" w:sz="24"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created</w:t>
                  </w:r>
                </w:p>
              </w:tc>
            </w:tr>
            <w:tr w:rsidR="009536F7" w:rsidRPr="004F13FA" w:rsidTr="009536F7">
              <w:trPr>
                <w:trHeight w:val="340"/>
              </w:trPr>
              <w:tc>
                <w:tcPr>
                  <w:tcW w:w="590"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Yes</w:t>
                  </w:r>
                </w:p>
              </w:tc>
              <w:tc>
                <w:tcPr>
                  <w:tcW w:w="709"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Yes</w:t>
                  </w:r>
                </w:p>
              </w:tc>
              <w:tc>
                <w:tcPr>
                  <w:tcW w:w="85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Yes</w:t>
                  </w:r>
                </w:p>
              </w:tc>
              <w:tc>
                <w:tcPr>
                  <w:tcW w:w="11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4F13FA" w:rsidRDefault="009536F7" w:rsidP="009536F7">
                  <w:pPr>
                    <w:pStyle w:val="Normalexigences"/>
                    <w:ind w:left="0"/>
                    <w:rPr>
                      <w:color w:val="800080"/>
                      <w:sz w:val="18"/>
                      <w:szCs w:val="18"/>
                      <w:lang w:val="fr-FR"/>
                    </w:rPr>
                  </w:pPr>
                  <w:r w:rsidRPr="004F13FA">
                    <w:rPr>
                      <w:color w:val="800080"/>
                      <w:sz w:val="18"/>
                      <w:szCs w:val="18"/>
                      <w:lang w:val="en-US"/>
                    </w:rPr>
                    <w:t>No</w:t>
                  </w:r>
                </w:p>
              </w:tc>
              <w:tc>
                <w:tcPr>
                  <w:tcW w:w="133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Update feature attributes</w:t>
                  </w:r>
                  <w:r>
                    <w:rPr>
                      <w:color w:val="800080"/>
                      <w:sz w:val="18"/>
                      <w:szCs w:val="18"/>
                      <w:lang w:val="en-US"/>
                    </w:rPr>
                    <w:t xml:space="preserve"> except if</w:t>
                  </w:r>
                  <w:r w:rsidRPr="008E7DFE">
                    <w:rPr>
                      <w:color w:val="800080"/>
                      <w:sz w:val="18"/>
                      <w:szCs w:val="18"/>
                      <w:lang w:val="en-US"/>
                    </w:rPr>
                    <w:t xml:space="preserve"> the AIP at</w:t>
                  </w:r>
                  <w:r>
                    <w:rPr>
                      <w:color w:val="800080"/>
                      <w:sz w:val="18"/>
                      <w:szCs w:val="18"/>
                      <w:lang w:val="en-US"/>
                    </w:rPr>
                    <w:t>t</w:t>
                  </w:r>
                  <w:r w:rsidRPr="008E7DFE">
                    <w:rPr>
                      <w:color w:val="800080"/>
                      <w:sz w:val="18"/>
                      <w:szCs w:val="18"/>
                      <w:lang w:val="en-US"/>
                    </w:rPr>
                    <w:t>ribute value (acn, terminalref) is not captured (i.e. empty or NULL</w:t>
                  </w:r>
                  <w:r>
                    <w:rPr>
                      <w:color w:val="800080"/>
                      <w:sz w:val="18"/>
                      <w:szCs w:val="18"/>
                      <w:lang w:val="en-US"/>
                    </w:rPr>
                    <w:t>).</w:t>
                  </w:r>
                </w:p>
              </w:tc>
              <w:tc>
                <w:tcPr>
                  <w:tcW w:w="9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updated</w:t>
                  </w:r>
                </w:p>
              </w:tc>
            </w:tr>
            <w:tr w:rsidR="009536F7" w:rsidRPr="004F13FA" w:rsidTr="009536F7">
              <w:trPr>
                <w:trHeight w:val="340"/>
              </w:trPr>
              <w:tc>
                <w:tcPr>
                  <w:tcW w:w="590"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 xml:space="preserve">Yes </w:t>
                  </w:r>
                </w:p>
              </w:tc>
              <w:tc>
                <w:tcPr>
                  <w:tcW w:w="709"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Yes</w:t>
                  </w:r>
                </w:p>
              </w:tc>
              <w:tc>
                <w:tcPr>
                  <w:tcW w:w="85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 xml:space="preserve">No </w:t>
                  </w:r>
                </w:p>
              </w:tc>
              <w:tc>
                <w:tcPr>
                  <w:tcW w:w="11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Yes &lt; 5m</w:t>
                  </w:r>
                </w:p>
              </w:tc>
              <w:tc>
                <w:tcPr>
                  <w:tcW w:w="133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p>
              </w:tc>
              <w:tc>
                <w:tcPr>
                  <w:tcW w:w="9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none</w:t>
                  </w:r>
                </w:p>
              </w:tc>
            </w:tr>
            <w:tr w:rsidR="009536F7" w:rsidRPr="004F13FA" w:rsidTr="009536F7">
              <w:trPr>
                <w:trHeight w:val="1113"/>
              </w:trPr>
              <w:tc>
                <w:tcPr>
                  <w:tcW w:w="590"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lastRenderedPageBreak/>
                    <w:t>Yes</w:t>
                  </w:r>
                </w:p>
              </w:tc>
              <w:tc>
                <w:tcPr>
                  <w:tcW w:w="709"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Yes</w:t>
                  </w:r>
                </w:p>
              </w:tc>
              <w:tc>
                <w:tcPr>
                  <w:tcW w:w="85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Yes</w:t>
                  </w:r>
                </w:p>
              </w:tc>
              <w:tc>
                <w:tcPr>
                  <w:tcW w:w="11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Yes &lt;5m</w:t>
                  </w:r>
                </w:p>
              </w:tc>
              <w:tc>
                <w:tcPr>
                  <w:tcW w:w="133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 xml:space="preserve">Update feature attribute </w:t>
                  </w:r>
                </w:p>
              </w:tc>
              <w:tc>
                <w:tcPr>
                  <w:tcW w:w="9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updated</w:t>
                  </w:r>
                </w:p>
              </w:tc>
            </w:tr>
            <w:tr w:rsidR="009536F7" w:rsidRPr="004F13FA" w:rsidTr="009536F7">
              <w:trPr>
                <w:trHeight w:val="1227"/>
              </w:trPr>
              <w:tc>
                <w:tcPr>
                  <w:tcW w:w="590"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Yes</w:t>
                  </w:r>
                </w:p>
              </w:tc>
              <w:tc>
                <w:tcPr>
                  <w:tcW w:w="709"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Yes</w:t>
                  </w:r>
                </w:p>
              </w:tc>
              <w:tc>
                <w:tcPr>
                  <w:tcW w:w="851"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No</w:t>
                  </w:r>
                </w:p>
              </w:tc>
              <w:tc>
                <w:tcPr>
                  <w:tcW w:w="1164"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Default="009536F7" w:rsidP="009536F7">
                  <w:pPr>
                    <w:pStyle w:val="Normalexigences"/>
                    <w:ind w:left="0"/>
                    <w:rPr>
                      <w:color w:val="800080"/>
                      <w:sz w:val="18"/>
                      <w:szCs w:val="18"/>
                      <w:lang w:val="en-US"/>
                    </w:rPr>
                  </w:pPr>
                  <w:r w:rsidRPr="004F13FA">
                    <w:rPr>
                      <w:color w:val="800080"/>
                      <w:sz w:val="18"/>
                      <w:szCs w:val="18"/>
                      <w:lang w:val="en-US"/>
                    </w:rPr>
                    <w:t>Yes</w:t>
                  </w:r>
                </w:p>
                <w:p w:rsidR="009536F7" w:rsidRPr="002E5807" w:rsidRDefault="009536F7" w:rsidP="009536F7">
                  <w:pPr>
                    <w:pStyle w:val="Normalexigences"/>
                    <w:ind w:left="0"/>
                    <w:rPr>
                      <w:color w:val="800080"/>
                      <w:sz w:val="18"/>
                      <w:szCs w:val="18"/>
                      <w:lang w:val="en-US"/>
                    </w:rPr>
                  </w:pPr>
                  <w:r>
                    <w:rPr>
                      <w:color w:val="800080"/>
                      <w:sz w:val="18"/>
                      <w:szCs w:val="18"/>
                      <w:lang w:val="en-US"/>
                    </w:rPr>
                    <w:t>between 5m and 45m</w:t>
                  </w:r>
                </w:p>
              </w:tc>
              <w:tc>
                <w:tcPr>
                  <w:tcW w:w="1331"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F2720C" w:rsidRDefault="009536F7" w:rsidP="009536F7">
                  <w:pPr>
                    <w:pStyle w:val="Normalexigences"/>
                    <w:ind w:left="0"/>
                    <w:rPr>
                      <w:color w:val="800080"/>
                      <w:sz w:val="18"/>
                      <w:szCs w:val="18"/>
                      <w:lang w:val="en-US"/>
                    </w:rPr>
                  </w:pPr>
                </w:p>
              </w:tc>
              <w:tc>
                <w:tcPr>
                  <w:tcW w:w="964"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Pr>
                      <w:color w:val="800080"/>
                      <w:sz w:val="18"/>
                      <w:szCs w:val="18"/>
                      <w:lang w:val="en-US"/>
                    </w:rPr>
                    <w:t>locationChanged</w:t>
                  </w:r>
                </w:p>
              </w:tc>
            </w:tr>
            <w:tr w:rsidR="009536F7" w:rsidRPr="004F13FA" w:rsidTr="009536F7">
              <w:trPr>
                <w:trHeight w:val="340"/>
              </w:trPr>
              <w:tc>
                <w:tcPr>
                  <w:tcW w:w="590"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Yes</w:t>
                  </w:r>
                </w:p>
              </w:tc>
              <w:tc>
                <w:tcPr>
                  <w:tcW w:w="709"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Yes</w:t>
                  </w:r>
                </w:p>
              </w:tc>
              <w:tc>
                <w:tcPr>
                  <w:tcW w:w="851"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w:t>
                  </w:r>
                </w:p>
              </w:tc>
              <w:tc>
                <w:tcPr>
                  <w:tcW w:w="1164"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Yes &gt; 45m</w:t>
                  </w:r>
                </w:p>
              </w:tc>
              <w:tc>
                <w:tcPr>
                  <w:tcW w:w="1331"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tcPr>
                <w:p w:rsidR="009536F7" w:rsidRPr="004F13FA" w:rsidRDefault="009536F7" w:rsidP="009536F7">
                  <w:pPr>
                    <w:pStyle w:val="Normalexigences"/>
                    <w:ind w:left="0"/>
                    <w:rPr>
                      <w:color w:val="800080"/>
                      <w:sz w:val="18"/>
                      <w:szCs w:val="18"/>
                      <w:lang w:val="en-US"/>
                    </w:rPr>
                  </w:pPr>
                  <w:r>
                    <w:rPr>
                      <w:color w:val="800080"/>
                      <w:sz w:val="18"/>
                      <w:szCs w:val="18"/>
                      <w:lang w:val="en-US"/>
                    </w:rPr>
                    <w:t>Update feature attribute if changed.</w:t>
                  </w:r>
                </w:p>
              </w:tc>
              <w:tc>
                <w:tcPr>
                  <w:tcW w:w="964"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tcPr>
                <w:p w:rsidR="009536F7" w:rsidRDefault="009536F7" w:rsidP="009536F7">
                  <w:pPr>
                    <w:pStyle w:val="Normalexigences"/>
                    <w:ind w:left="0"/>
                    <w:rPr>
                      <w:color w:val="800080"/>
                      <w:sz w:val="18"/>
                      <w:szCs w:val="18"/>
                      <w:lang w:val="en-US"/>
                    </w:rPr>
                  </w:pPr>
                  <w:r>
                    <w:rPr>
                      <w:color w:val="800080"/>
                      <w:sz w:val="18"/>
                      <w:szCs w:val="18"/>
                      <w:lang w:val="en-US"/>
                    </w:rPr>
                    <w:t>updated</w:t>
                  </w:r>
                </w:p>
              </w:tc>
            </w:tr>
            <w:tr w:rsidR="009536F7" w:rsidRPr="004F13FA" w:rsidTr="009536F7">
              <w:trPr>
                <w:trHeight w:val="340"/>
              </w:trPr>
              <w:tc>
                <w:tcPr>
                  <w:tcW w:w="590"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Yes</w:t>
                  </w:r>
                </w:p>
              </w:tc>
              <w:tc>
                <w:tcPr>
                  <w:tcW w:w="709"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Yes</w:t>
                  </w:r>
                </w:p>
              </w:tc>
              <w:tc>
                <w:tcPr>
                  <w:tcW w:w="85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Yes</w:t>
                  </w:r>
                </w:p>
              </w:tc>
              <w:tc>
                <w:tcPr>
                  <w:tcW w:w="11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2E5807" w:rsidRDefault="009536F7" w:rsidP="009536F7">
                  <w:pPr>
                    <w:pStyle w:val="Normalexigences"/>
                    <w:ind w:left="0"/>
                    <w:rPr>
                      <w:color w:val="800080"/>
                      <w:sz w:val="18"/>
                      <w:szCs w:val="18"/>
                      <w:lang w:val="en-US"/>
                    </w:rPr>
                  </w:pPr>
                  <w:r w:rsidRPr="004F13FA">
                    <w:rPr>
                      <w:color w:val="800080"/>
                      <w:sz w:val="18"/>
                      <w:szCs w:val="18"/>
                      <w:lang w:val="en-US"/>
                    </w:rPr>
                    <w:t>Yes</w:t>
                  </w:r>
                  <w:r>
                    <w:rPr>
                      <w:color w:val="800080"/>
                      <w:sz w:val="18"/>
                      <w:szCs w:val="18"/>
                      <w:lang w:val="en-US"/>
                    </w:rPr>
                    <w:t xml:space="preserve"> &gt;5m and &lt; 45m</w:t>
                  </w:r>
                </w:p>
              </w:tc>
              <w:tc>
                <w:tcPr>
                  <w:tcW w:w="133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F2720C" w:rsidRDefault="009536F7" w:rsidP="009536F7">
                  <w:pPr>
                    <w:pStyle w:val="Normalexigences"/>
                    <w:ind w:left="0"/>
                    <w:rPr>
                      <w:color w:val="800080"/>
                      <w:sz w:val="18"/>
                      <w:szCs w:val="18"/>
                      <w:lang w:val="en-US"/>
                    </w:rPr>
                  </w:pPr>
                  <w:r w:rsidRPr="004F13FA">
                    <w:rPr>
                      <w:color w:val="800080"/>
                      <w:sz w:val="18"/>
                      <w:szCs w:val="18"/>
                      <w:lang w:val="en-US"/>
                    </w:rPr>
                    <w:t>Update feature attributes.</w:t>
                  </w:r>
                </w:p>
              </w:tc>
              <w:tc>
                <w:tcPr>
                  <w:tcW w:w="9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updated</w:t>
                  </w:r>
                </w:p>
              </w:tc>
            </w:tr>
            <w:tr w:rsidR="009536F7" w:rsidRPr="004F13FA" w:rsidTr="009536F7">
              <w:trPr>
                <w:trHeight w:val="340"/>
              </w:trPr>
              <w:tc>
                <w:tcPr>
                  <w:tcW w:w="590"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Yes</w:t>
                  </w:r>
                </w:p>
              </w:tc>
              <w:tc>
                <w:tcPr>
                  <w:tcW w:w="709"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Yes</w:t>
                  </w:r>
                </w:p>
              </w:tc>
              <w:tc>
                <w:tcPr>
                  <w:tcW w:w="851"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No</w:t>
                  </w:r>
                </w:p>
              </w:tc>
              <w:tc>
                <w:tcPr>
                  <w:tcW w:w="1164"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No</w:t>
                  </w:r>
                </w:p>
              </w:tc>
              <w:tc>
                <w:tcPr>
                  <w:tcW w:w="1331"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 -</w:t>
                  </w:r>
                </w:p>
              </w:tc>
              <w:tc>
                <w:tcPr>
                  <w:tcW w:w="964" w:type="dxa"/>
                  <w:tcBorders>
                    <w:top w:val="single" w:sz="8" w:space="0" w:color="FFFFFF"/>
                    <w:left w:val="single" w:sz="8" w:space="0" w:color="FFFFFF"/>
                    <w:bottom w:val="single" w:sz="8" w:space="0" w:color="FFFFFF"/>
                    <w:right w:val="single" w:sz="8" w:space="0" w:color="FFFFFF"/>
                  </w:tcBorders>
                  <w:shd w:val="clear" w:color="auto" w:fill="CBE0E3"/>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none</w:t>
                  </w:r>
                </w:p>
              </w:tc>
            </w:tr>
            <w:tr w:rsidR="009536F7" w:rsidRPr="004F13FA" w:rsidTr="009536F7">
              <w:trPr>
                <w:trHeight w:val="340"/>
              </w:trPr>
              <w:tc>
                <w:tcPr>
                  <w:tcW w:w="590"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No</w:t>
                  </w:r>
                </w:p>
              </w:tc>
              <w:tc>
                <w:tcPr>
                  <w:tcW w:w="709"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Yes</w:t>
                  </w:r>
                </w:p>
              </w:tc>
              <w:tc>
                <w:tcPr>
                  <w:tcW w:w="85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 -</w:t>
                  </w:r>
                </w:p>
              </w:tc>
              <w:tc>
                <w:tcPr>
                  <w:tcW w:w="11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 </w:t>
                  </w:r>
                </w:p>
              </w:tc>
              <w:tc>
                <w:tcPr>
                  <w:tcW w:w="1331"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 -</w:t>
                  </w:r>
                </w:p>
              </w:tc>
              <w:tc>
                <w:tcPr>
                  <w:tcW w:w="964" w:type="dxa"/>
                  <w:tcBorders>
                    <w:top w:val="single" w:sz="8" w:space="0" w:color="FFFFFF"/>
                    <w:left w:val="single" w:sz="8" w:space="0" w:color="FFFFFF"/>
                    <w:bottom w:val="single" w:sz="8" w:space="0" w:color="FFFFFF"/>
                    <w:right w:val="single" w:sz="8" w:space="0" w:color="FFFFFF"/>
                  </w:tcBorders>
                  <w:shd w:val="clear" w:color="auto" w:fill="E7F0F1"/>
                  <w:tcMar>
                    <w:top w:w="80" w:type="dxa"/>
                    <w:left w:w="80" w:type="dxa"/>
                    <w:bottom w:w="80" w:type="dxa"/>
                    <w:right w:w="80" w:type="dxa"/>
                  </w:tcMar>
                  <w:vAlign w:val="center"/>
                  <w:hideMark/>
                </w:tcPr>
                <w:p w:rsidR="009536F7" w:rsidRPr="00720C81" w:rsidRDefault="009536F7" w:rsidP="009536F7">
                  <w:pPr>
                    <w:pStyle w:val="Normalexigences"/>
                    <w:ind w:left="0"/>
                    <w:rPr>
                      <w:color w:val="800080"/>
                      <w:sz w:val="18"/>
                      <w:szCs w:val="18"/>
                      <w:lang w:val="en-US"/>
                    </w:rPr>
                  </w:pPr>
                  <w:r w:rsidRPr="004F13FA">
                    <w:rPr>
                      <w:color w:val="800080"/>
                      <w:sz w:val="18"/>
                      <w:szCs w:val="18"/>
                      <w:lang w:val="en-US"/>
                    </w:rPr>
                    <w:t>deleted</w:t>
                  </w:r>
                </w:p>
              </w:tc>
            </w:tr>
          </w:tbl>
          <w:p w:rsidR="009536F7" w:rsidRDefault="009536F7" w:rsidP="009536F7">
            <w:pPr>
              <w:pStyle w:val="Normalexigences"/>
              <w:ind w:left="0"/>
              <w:rPr>
                <w:color w:val="800080"/>
                <w:sz w:val="18"/>
                <w:szCs w:val="18"/>
              </w:rPr>
            </w:pPr>
          </w:p>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The distance ranges:</w:t>
            </w:r>
          </w:p>
          <w:p w:rsidR="009536F7" w:rsidRPr="008826F5" w:rsidRDefault="009536F7" w:rsidP="00B42742">
            <w:pPr>
              <w:pStyle w:val="Normalexigences"/>
              <w:numPr>
                <w:ilvl w:val="0"/>
                <w:numId w:val="57"/>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 xml:space="preserve">45m for identification, </w:t>
            </w:r>
          </w:p>
          <w:p w:rsidR="009536F7" w:rsidRPr="008826F5" w:rsidRDefault="009536F7" w:rsidP="00B42742">
            <w:pPr>
              <w:pStyle w:val="Normalexigences"/>
              <w:numPr>
                <w:ilvl w:val="0"/>
                <w:numId w:val="57"/>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&gt; 5M for update</w:t>
            </w:r>
          </w:p>
          <w:p w:rsidR="009536F7" w:rsidRPr="00F2720C" w:rsidRDefault="009536F7" w:rsidP="009536F7">
            <w:pPr>
              <w:pStyle w:val="Normalexigences"/>
              <w:rPr>
                <w:color w:val="800080"/>
                <w:sz w:val="18"/>
                <w:szCs w:val="18"/>
                <w:lang w:val="en-US"/>
              </w:rPr>
            </w:pPr>
            <w:proofErr w:type="gramStart"/>
            <w:r w:rsidRPr="008826F5">
              <w:rPr>
                <w:rFonts w:ascii="Arial" w:hAnsi="Arial" w:cs="Arial"/>
                <w:color w:val="800080"/>
                <w:sz w:val="18"/>
                <w:szCs w:val="18"/>
                <w:lang w:val="en-US"/>
              </w:rPr>
              <w:t>are</w:t>
            </w:r>
            <w:proofErr w:type="gramEnd"/>
            <w:r w:rsidRPr="008826F5">
              <w:rPr>
                <w:rFonts w:ascii="Arial" w:hAnsi="Arial" w:cs="Arial"/>
                <w:color w:val="800080"/>
                <w:sz w:val="18"/>
                <w:szCs w:val="18"/>
                <w:lang w:val="en-US"/>
              </w:rPr>
              <w:t xml:space="preserve"> configurable to allow future adjustment.</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lang w:val="en-US"/>
              </w:rPr>
            </w:pPr>
            <w:r w:rsidRPr="008826F5">
              <w:rPr>
                <w:rFonts w:ascii="Arial" w:hAnsi="Arial" w:cs="Arial"/>
                <w:color w:val="800080"/>
                <w:sz w:val="18"/>
                <w:szCs w:val="18"/>
              </w:rPr>
              <w:lastRenderedPageBreak/>
              <w:t>#30.1-0</w:t>
            </w:r>
            <w:r w:rsidRPr="008826F5">
              <w:rPr>
                <w:rFonts w:ascii="Arial" w:hAnsi="Arial" w:cs="Arial"/>
                <w:color w:val="800080"/>
                <w:sz w:val="18"/>
                <w:szCs w:val="18"/>
                <w:lang w:val="en-US"/>
              </w:rPr>
              <w:t>9</w:t>
            </w:r>
          </w:p>
          <w:p w:rsidR="009536F7" w:rsidRPr="002E5807" w:rsidRDefault="009536F7" w:rsidP="009536F7">
            <w:pPr>
              <w:pStyle w:val="Normalexigences"/>
              <w:ind w:left="0"/>
              <w:jc w:val="center"/>
              <w:rPr>
                <w:color w:val="800080"/>
                <w:sz w:val="18"/>
                <w:szCs w:val="18"/>
                <w:lang w:val="en-US"/>
              </w:rPr>
            </w:pPr>
            <w:r w:rsidRPr="008826F5">
              <w:rPr>
                <w:rFonts w:ascii="Arial" w:hAnsi="Arial" w:cs="Arial"/>
                <w:color w:val="800080"/>
                <w:sz w:val="18"/>
                <w:szCs w:val="18"/>
                <w:lang w:val="en-US"/>
              </w:rPr>
              <w:t>#ALB-549</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SD-ALB-DPS-CREATECYCLE-012</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Parking stand guidance Update</w:t>
            </w:r>
          </w:p>
        </w:tc>
        <w:tc>
          <w:tcPr>
            <w:tcW w:w="5811" w:type="dxa"/>
          </w:tcPr>
          <w:p w:rsidR="009536F7"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When Status Wingspan, Terminalref of a stand are updated, all the connected stand guidance attributes are updated automatically</w:t>
            </w:r>
            <w:r w:rsidR="005A0929">
              <w:rPr>
                <w:rFonts w:ascii="Arial" w:hAnsi="Arial" w:cs="Arial"/>
                <w:color w:val="800080"/>
                <w:sz w:val="18"/>
                <w:szCs w:val="18"/>
              </w:rPr>
              <w:t>.</w:t>
            </w:r>
          </w:p>
          <w:p w:rsidR="005A0929" w:rsidRPr="005A0929" w:rsidRDefault="005A0929" w:rsidP="009536F7">
            <w:pPr>
              <w:pStyle w:val="Normalexigences"/>
              <w:ind w:left="0"/>
              <w:rPr>
                <w:rFonts w:ascii="Arial" w:hAnsi="Arial" w:cs="Arial"/>
                <w:color w:val="800080"/>
                <w:sz w:val="18"/>
                <w:szCs w:val="18"/>
                <w:lang w:val="en-US"/>
              </w:rPr>
            </w:pPr>
            <w:r w:rsidRPr="005A0929">
              <w:rPr>
                <w:rFonts w:ascii="Arial" w:hAnsi="Arial" w:cs="Arial"/>
                <w:color w:val="800080"/>
                <w:sz w:val="18"/>
                <w:szCs w:val="18"/>
                <w:lang w:val="en-US"/>
              </w:rPr>
              <w:t xml:space="preserve">When the data of a field coming from </w:t>
            </w:r>
            <w:r>
              <w:rPr>
                <w:rFonts w:ascii="Arial" w:hAnsi="Arial" w:cs="Arial"/>
                <w:color w:val="800080"/>
                <w:sz w:val="18"/>
                <w:szCs w:val="18"/>
                <w:lang w:val="en-US"/>
              </w:rPr>
              <w:t>AIP</w:t>
            </w:r>
            <w:r w:rsidRPr="005A0929">
              <w:rPr>
                <w:rFonts w:ascii="Arial" w:hAnsi="Arial" w:cs="Arial"/>
                <w:color w:val="800080"/>
                <w:sz w:val="18"/>
                <w:szCs w:val="18"/>
                <w:lang w:val="en-US"/>
              </w:rPr>
              <w:t xml:space="preserve"> is empty</w:t>
            </w:r>
            <w:r>
              <w:rPr>
                <w:rFonts w:ascii="Arial" w:hAnsi="Arial" w:cs="Arial"/>
                <w:color w:val="800080"/>
                <w:sz w:val="18"/>
                <w:szCs w:val="18"/>
                <w:lang w:val="en-US"/>
              </w:rPr>
              <w:t xml:space="preserve"> t</w:t>
            </w:r>
            <w:r w:rsidRPr="005A0929">
              <w:rPr>
                <w:rFonts w:ascii="Arial" w:hAnsi="Arial" w:cs="Arial"/>
                <w:color w:val="800080"/>
                <w:sz w:val="18"/>
                <w:szCs w:val="18"/>
                <w:lang w:val="en-US"/>
              </w:rPr>
              <w:t>hen the OPALE corresponding field is updated by "$UNK" on strings and -32767 on numerical values</w:t>
            </w:r>
            <w:r>
              <w:rPr>
                <w:rFonts w:ascii="Arial" w:hAnsi="Arial" w:cs="Arial"/>
                <w:color w:val="800080"/>
                <w:sz w:val="18"/>
                <w:szCs w:val="18"/>
                <w:lang w:val="en-US"/>
              </w:rPr>
              <w:t>.</w:t>
            </w: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#DLT-22</w:t>
            </w:r>
          </w:p>
          <w:p w:rsidR="005A0929" w:rsidRPr="008826F5" w:rsidRDefault="005A0929" w:rsidP="009536F7">
            <w:pPr>
              <w:pStyle w:val="Normalexigences"/>
              <w:ind w:left="0"/>
              <w:jc w:val="center"/>
              <w:rPr>
                <w:rFonts w:ascii="Arial" w:hAnsi="Arial" w:cs="Arial"/>
                <w:color w:val="800080"/>
                <w:sz w:val="18"/>
                <w:szCs w:val="18"/>
              </w:rPr>
            </w:pPr>
            <w:r>
              <w:rPr>
                <w:rFonts w:ascii="Arial" w:hAnsi="Arial" w:cs="Arial"/>
                <w:color w:val="800080"/>
                <w:sz w:val="18"/>
                <w:szCs w:val="18"/>
              </w:rPr>
              <w:t>#DLT-90</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SD-ALB-DPS-CREATECYCLE-014</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Parking stand area update</w:t>
            </w:r>
          </w:p>
        </w:tc>
        <w:tc>
          <w:tcPr>
            <w:tcW w:w="5811" w:type="dxa"/>
          </w:tcPr>
          <w:p w:rsidR="009536F7"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When PCN, Terminalref of a stand location are updated, all the underlapped stand area with the sa</w:t>
            </w:r>
            <w:r w:rsidR="005A0929">
              <w:rPr>
                <w:rFonts w:ascii="Arial" w:hAnsi="Arial" w:cs="Arial"/>
                <w:color w:val="800080"/>
                <w:sz w:val="18"/>
                <w:szCs w:val="18"/>
              </w:rPr>
              <w:t>me id are updated automatically.</w:t>
            </w:r>
          </w:p>
          <w:p w:rsidR="005A0929" w:rsidRPr="005A0929" w:rsidRDefault="005A0929" w:rsidP="009536F7">
            <w:pPr>
              <w:pStyle w:val="Normalexigences"/>
              <w:ind w:left="0"/>
              <w:rPr>
                <w:rFonts w:ascii="Arial" w:hAnsi="Arial" w:cs="Arial"/>
                <w:color w:val="800080"/>
                <w:sz w:val="18"/>
                <w:szCs w:val="18"/>
                <w:lang w:val="en-US"/>
              </w:rPr>
            </w:pPr>
            <w:r w:rsidRPr="005A0929">
              <w:rPr>
                <w:rFonts w:ascii="Arial" w:hAnsi="Arial" w:cs="Arial"/>
                <w:color w:val="800080"/>
                <w:sz w:val="18"/>
                <w:szCs w:val="18"/>
                <w:lang w:val="en-US"/>
              </w:rPr>
              <w:t xml:space="preserve">When the data of a field coming from </w:t>
            </w:r>
            <w:r>
              <w:rPr>
                <w:rFonts w:ascii="Arial" w:hAnsi="Arial" w:cs="Arial"/>
                <w:color w:val="800080"/>
                <w:sz w:val="18"/>
                <w:szCs w:val="18"/>
                <w:lang w:val="en-US"/>
              </w:rPr>
              <w:t>AIP</w:t>
            </w:r>
            <w:r w:rsidRPr="005A0929">
              <w:rPr>
                <w:rFonts w:ascii="Arial" w:hAnsi="Arial" w:cs="Arial"/>
                <w:color w:val="800080"/>
                <w:sz w:val="18"/>
                <w:szCs w:val="18"/>
                <w:lang w:val="en-US"/>
              </w:rPr>
              <w:t xml:space="preserve"> is empty</w:t>
            </w:r>
            <w:r>
              <w:rPr>
                <w:rFonts w:ascii="Arial" w:hAnsi="Arial" w:cs="Arial"/>
                <w:color w:val="800080"/>
                <w:sz w:val="18"/>
                <w:szCs w:val="18"/>
                <w:lang w:val="en-US"/>
              </w:rPr>
              <w:t xml:space="preserve"> t</w:t>
            </w:r>
            <w:r w:rsidRPr="005A0929">
              <w:rPr>
                <w:rFonts w:ascii="Arial" w:hAnsi="Arial" w:cs="Arial"/>
                <w:color w:val="800080"/>
                <w:sz w:val="18"/>
                <w:szCs w:val="18"/>
                <w:lang w:val="en-US"/>
              </w:rPr>
              <w:t>hen the OPALE corresponding field is updated by "$UNK" on strings and -32767 on numerical values</w:t>
            </w:r>
            <w:r>
              <w:rPr>
                <w:rFonts w:ascii="Arial" w:hAnsi="Arial" w:cs="Arial"/>
                <w:color w:val="800080"/>
                <w:sz w:val="18"/>
                <w:szCs w:val="18"/>
                <w:lang w:val="en-US"/>
              </w:rPr>
              <w:t>.</w:t>
            </w:r>
          </w:p>
        </w:tc>
        <w:tc>
          <w:tcPr>
            <w:tcW w:w="1276" w:type="dxa"/>
            <w:vAlign w:val="center"/>
          </w:tcPr>
          <w:p w:rsidR="009536F7"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#DLT-23</w:t>
            </w:r>
          </w:p>
          <w:p w:rsidR="005A0929" w:rsidRPr="008826F5" w:rsidRDefault="005A0929" w:rsidP="009536F7">
            <w:pPr>
              <w:pStyle w:val="Normalexigences"/>
              <w:ind w:left="0"/>
              <w:jc w:val="center"/>
              <w:rPr>
                <w:rFonts w:ascii="Arial" w:hAnsi="Arial" w:cs="Arial"/>
                <w:color w:val="800080"/>
                <w:sz w:val="18"/>
                <w:szCs w:val="18"/>
              </w:rPr>
            </w:pPr>
            <w:r>
              <w:rPr>
                <w:rFonts w:ascii="Arial" w:hAnsi="Arial" w:cs="Arial"/>
                <w:color w:val="800080"/>
                <w:sz w:val="18"/>
                <w:szCs w:val="18"/>
              </w:rPr>
              <w:t>#DLT-90</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SD-ALB-DPS-CREATECYCLE-016</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Update reference data SA</w:t>
            </w:r>
          </w:p>
        </w:tc>
        <w:tc>
          <w:tcPr>
            <w:tcW w:w="5811" w:type="dxa"/>
          </w:tcPr>
          <w:p w:rsidR="009536F7" w:rsidRPr="008826F5"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When there is the creation of an Update Reference data Service activity, it is possible to prevent the AMDB update</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#DLT-26</w:t>
            </w:r>
          </w:p>
        </w:tc>
      </w:tr>
    </w:tbl>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lastRenderedPageBreak/>
        <w:t>Initialize from data source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SD-ALB-DPS-IFDS-001</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DPS –Initialize from data source</w:t>
            </w:r>
          </w:p>
        </w:tc>
        <w:tc>
          <w:tcPr>
            <w:tcW w:w="5811" w:type="dxa"/>
          </w:tcPr>
          <w:p w:rsidR="009536F7" w:rsidRPr="008826F5" w:rsidRDefault="009536F7" w:rsidP="009536F7">
            <w:pPr>
              <w:pStyle w:val="Normalexigences"/>
              <w:ind w:left="0"/>
              <w:rPr>
                <w:rFonts w:ascii="Arial" w:hAnsi="Arial" w:cs="Arial"/>
                <w:color w:val="800080"/>
                <w:sz w:val="18"/>
                <w:szCs w:val="18"/>
                <w:lang w:val="en-US"/>
              </w:rPr>
            </w:pPr>
            <w:r w:rsidRPr="008826F5">
              <w:rPr>
                <w:rFonts w:ascii="Arial" w:hAnsi="Arial" w:cs="Arial"/>
                <w:color w:val="800080"/>
                <w:sz w:val="18"/>
                <w:szCs w:val="18"/>
                <w:lang w:val="en-US"/>
              </w:rPr>
              <w:t xml:space="preserve">URL : </w:t>
            </w:r>
            <w:r w:rsidRPr="008826F5">
              <w:rPr>
                <w:rFonts w:ascii="Arial" w:hAnsi="Arial" w:cs="Arial"/>
                <w:color w:val="800080"/>
                <w:sz w:val="18"/>
                <w:szCs w:val="18"/>
              </w:rPr>
              <w:t>https://&lt;root&gt;/initialize</w:t>
            </w:r>
            <w:r w:rsidRPr="008826F5">
              <w:rPr>
                <w:rFonts w:ascii="Arial" w:hAnsi="Arial" w:cs="Arial"/>
                <w:color w:val="800080"/>
                <w:sz w:val="18"/>
                <w:szCs w:val="18"/>
                <w:lang w:val="en-US"/>
              </w:rPr>
              <w:t>/&lt;source&gt;</w:t>
            </w:r>
          </w:p>
          <w:p w:rsidR="009536F7" w:rsidRPr="008826F5"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Method : POST</w:t>
            </w:r>
          </w:p>
          <w:p w:rsidR="009536F7" w:rsidRPr="008826F5" w:rsidRDefault="009536F7" w:rsidP="009536F7">
            <w:pPr>
              <w:pStyle w:val="Normalexigences"/>
              <w:ind w:left="0"/>
              <w:rPr>
                <w:rFonts w:ascii="Arial" w:hAnsi="Arial" w:cs="Arial"/>
                <w:color w:val="800080"/>
                <w:sz w:val="18"/>
                <w:szCs w:val="18"/>
              </w:rPr>
            </w:pPr>
          </w:p>
          <w:p w:rsidR="009536F7" w:rsidRPr="008826F5" w:rsidRDefault="009536F7" w:rsidP="009536F7">
            <w:pPr>
              <w:pStyle w:val="Normalexigences"/>
              <w:ind w:left="0"/>
              <w:rPr>
                <w:rFonts w:ascii="Arial" w:hAnsi="Arial" w:cs="Arial"/>
                <w:color w:val="800080"/>
                <w:sz w:val="18"/>
                <w:szCs w:val="18"/>
                <w:lang w:val="en-US"/>
              </w:rPr>
            </w:pPr>
            <w:r w:rsidRPr="008826F5">
              <w:rPr>
                <w:rFonts w:ascii="Arial" w:hAnsi="Arial" w:cs="Arial"/>
                <w:color w:val="800080"/>
                <w:sz w:val="18"/>
                <w:szCs w:val="18"/>
              </w:rPr>
              <w:t xml:space="preserve">Body: </w:t>
            </w:r>
            <w:r w:rsidRPr="008826F5">
              <w:rPr>
                <w:rFonts w:ascii="Arial" w:hAnsi="Arial" w:cs="Arial"/>
                <w:color w:val="800080"/>
                <w:sz w:val="18"/>
                <w:szCs w:val="18"/>
                <w:lang w:val="en-US"/>
              </w:rPr>
              <w:t>a JSON structure with:</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A JSON dataset object with ICAO, AIRAC, publish_version, working_version</w:t>
            </w:r>
          </w:p>
          <w:p w:rsidR="009536F7" w:rsidRPr="008826F5" w:rsidRDefault="009536F7" w:rsidP="009536F7">
            <w:pPr>
              <w:pStyle w:val="Normalexigences"/>
              <w:ind w:left="0"/>
              <w:rPr>
                <w:rFonts w:ascii="Arial" w:hAnsi="Arial" w:cs="Arial"/>
                <w:color w:val="800080"/>
                <w:sz w:val="18"/>
                <w:szCs w:val="18"/>
              </w:rPr>
            </w:pPr>
          </w:p>
          <w:p w:rsidR="009536F7" w:rsidRPr="008826F5" w:rsidRDefault="009536F7" w:rsidP="009536F7">
            <w:pPr>
              <w:pStyle w:val="Normalexigences"/>
              <w:ind w:left="0"/>
              <w:rPr>
                <w:rFonts w:ascii="Arial" w:hAnsi="Arial" w:cs="Arial"/>
                <w:color w:val="800080"/>
                <w:sz w:val="18"/>
                <w:szCs w:val="18"/>
                <w:lang w:val="fr-FR"/>
              </w:rPr>
            </w:pPr>
            <w:r w:rsidRPr="008826F5">
              <w:rPr>
                <w:rFonts w:ascii="Arial" w:hAnsi="Arial" w:cs="Arial"/>
                <w:color w:val="800080"/>
                <w:sz w:val="18"/>
                <w:szCs w:val="18"/>
                <w:lang w:val="en-US"/>
              </w:rPr>
              <w:t>Process:</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Retrieve data from JSON request body</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Create data model and initialize with request details</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Get the more recent image archive present in the binary directory (see SD-ALB-DPS-IRP-004). Once the archive data is loaded into opale database binarymaps table, it is deleted from disk and replaced with a placeholder file for reference &lt;</w:t>
            </w:r>
            <w:proofErr w:type="gramStart"/>
            <w:r w:rsidRPr="008826F5">
              <w:rPr>
                <w:rFonts w:ascii="Arial" w:hAnsi="Arial" w:cs="Arial"/>
                <w:color w:val="800080"/>
                <w:sz w:val="18"/>
                <w:szCs w:val="18"/>
                <w:lang w:val="en-US"/>
              </w:rPr>
              <w:t>icao</w:t>
            </w:r>
            <w:proofErr w:type="gramEnd"/>
            <w:r w:rsidRPr="008826F5">
              <w:rPr>
                <w:rFonts w:ascii="Arial" w:hAnsi="Arial" w:cs="Arial"/>
                <w:color w:val="800080"/>
                <w:sz w:val="18"/>
                <w:szCs w:val="18"/>
                <w:lang w:val="en-US"/>
              </w:rPr>
              <w:t>&gt;.txt to save storage space. (&lt;</w:t>
            </w:r>
            <w:proofErr w:type="gramStart"/>
            <w:r w:rsidRPr="008826F5">
              <w:rPr>
                <w:rFonts w:ascii="Arial" w:hAnsi="Arial" w:cs="Arial"/>
                <w:color w:val="800080"/>
                <w:sz w:val="18"/>
                <w:szCs w:val="18"/>
                <w:lang w:val="en-US"/>
              </w:rPr>
              <w:t>icao</w:t>
            </w:r>
            <w:proofErr w:type="gramEnd"/>
            <w:r w:rsidRPr="008826F5">
              <w:rPr>
                <w:rFonts w:ascii="Arial" w:hAnsi="Arial" w:cs="Arial"/>
                <w:color w:val="800080"/>
                <w:sz w:val="18"/>
                <w:szCs w:val="18"/>
                <w:lang w:val="en-US"/>
              </w:rPr>
              <w:t>&gt;.txt file contains loading date, and airac cycle for history).</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Retrieve feature data from the requested data source (A816 only) and initialize the data model contents.</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Retrieve matching AIP data from Data Server (as GeoJSON) and PDF package</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Attach the binary map archive to the dataset in database (e.g. as BLOB object)</w:t>
            </w:r>
          </w:p>
          <w:p w:rsidR="009536F7" w:rsidRPr="008826F5" w:rsidRDefault="009536F7" w:rsidP="00B42742">
            <w:pPr>
              <w:pStyle w:val="Normalexigences"/>
              <w:numPr>
                <w:ilvl w:val="0"/>
                <w:numId w:val="28"/>
              </w:numPr>
              <w:spacing w:before="0" w:line="240" w:lineRule="auto"/>
              <w:jc w:val="left"/>
              <w:rPr>
                <w:rFonts w:ascii="Arial" w:hAnsi="Arial" w:cs="Arial"/>
                <w:sz w:val="18"/>
                <w:szCs w:val="18"/>
              </w:rPr>
            </w:pPr>
            <w:r w:rsidRPr="008826F5">
              <w:rPr>
                <w:rFonts w:ascii="Arial" w:hAnsi="Arial" w:cs="Arial"/>
                <w:color w:val="800080"/>
                <w:sz w:val="18"/>
                <w:szCs w:val="18"/>
                <w:lang w:val="en-US"/>
              </w:rPr>
              <w:t>Return a JSON dataset object with details of the created dataset or empty if same ICAO / AIRAC already exist</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rPr>
            </w:pPr>
            <w:r w:rsidRPr="008826F5">
              <w:rPr>
                <w:rFonts w:ascii="Arial" w:hAnsi="Arial" w:cs="Arial"/>
                <w:color w:val="800080"/>
                <w:sz w:val="18"/>
                <w:szCs w:val="18"/>
                <w:lang w:val="en-US"/>
              </w:rPr>
              <w:t>Merge points as described in SD-ALB-DPS-IFDS-002</w:t>
            </w:r>
          </w:p>
          <w:p w:rsidR="009536F7" w:rsidRPr="008826F5" w:rsidRDefault="009536F7" w:rsidP="009536F7">
            <w:pPr>
              <w:pStyle w:val="Normalexigences"/>
              <w:ind w:left="0"/>
              <w:rPr>
                <w:rFonts w:ascii="Arial" w:hAnsi="Arial" w:cs="Arial"/>
                <w:color w:val="800080"/>
                <w:sz w:val="18"/>
                <w:szCs w:val="18"/>
              </w:rPr>
            </w:pPr>
          </w:p>
          <w:p w:rsidR="009536F7" w:rsidRPr="008826F5"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 xml:space="preserve">HTTP status code : </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rPr>
            </w:pPr>
            <w:r w:rsidRPr="008826F5">
              <w:rPr>
                <w:rFonts w:ascii="Arial" w:hAnsi="Arial" w:cs="Arial"/>
                <w:color w:val="800080"/>
                <w:sz w:val="18"/>
                <w:szCs w:val="18"/>
              </w:rPr>
              <w:t>201 Created</w:t>
            </w:r>
          </w:p>
          <w:p w:rsidR="009536F7" w:rsidRPr="008826F5" w:rsidRDefault="009536F7" w:rsidP="00B42742">
            <w:pPr>
              <w:pStyle w:val="Normalexigences"/>
              <w:numPr>
                <w:ilvl w:val="0"/>
                <w:numId w:val="28"/>
              </w:numPr>
              <w:spacing w:before="0" w:line="240" w:lineRule="auto"/>
              <w:jc w:val="left"/>
              <w:rPr>
                <w:rFonts w:ascii="Arial" w:hAnsi="Arial" w:cs="Arial"/>
                <w:color w:val="800080"/>
                <w:sz w:val="18"/>
                <w:szCs w:val="18"/>
              </w:rPr>
            </w:pPr>
            <w:r w:rsidRPr="008826F5">
              <w:rPr>
                <w:rFonts w:ascii="Arial" w:hAnsi="Arial" w:cs="Arial"/>
                <w:color w:val="800080"/>
                <w:sz w:val="18"/>
                <w:szCs w:val="18"/>
              </w:rPr>
              <w:t>HTTP 409 Conflict</w:t>
            </w:r>
          </w:p>
          <w:p w:rsidR="009536F7" w:rsidRPr="008826F5" w:rsidRDefault="009536F7" w:rsidP="009536F7">
            <w:pPr>
              <w:pStyle w:val="Normalexigences"/>
              <w:ind w:left="0"/>
              <w:rPr>
                <w:rFonts w:ascii="Arial" w:hAnsi="Arial" w:cs="Arial"/>
                <w:color w:val="800080"/>
                <w:sz w:val="18"/>
                <w:szCs w:val="18"/>
              </w:rPr>
            </w:pP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#16.2-07</w:t>
            </w:r>
          </w:p>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#17.2-08</w:t>
            </w:r>
          </w:p>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#26.1-08</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SD-ALB-DPS-IFDS-002</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DPS –Initialize from data source – merge points</w:t>
            </w:r>
          </w:p>
        </w:tc>
        <w:tc>
          <w:tcPr>
            <w:tcW w:w="5811" w:type="dxa"/>
          </w:tcPr>
          <w:p w:rsidR="009536F7" w:rsidRPr="008826F5" w:rsidRDefault="009536F7" w:rsidP="009536F7">
            <w:pPr>
              <w:pStyle w:val="Normalexigences"/>
              <w:ind w:left="0"/>
              <w:rPr>
                <w:rFonts w:ascii="Arial" w:hAnsi="Arial" w:cs="Arial"/>
                <w:color w:val="800080"/>
                <w:sz w:val="18"/>
                <w:szCs w:val="18"/>
              </w:rPr>
            </w:pPr>
            <w:r w:rsidRPr="008826F5">
              <w:rPr>
                <w:rFonts w:ascii="Arial" w:hAnsi="Arial" w:cs="Arial"/>
                <w:color w:val="800080"/>
                <w:sz w:val="18"/>
                <w:szCs w:val="18"/>
              </w:rPr>
              <w:t>Merge all points with same coordinates update references to the new merge point.</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#17.2-08</w:t>
            </w:r>
          </w:p>
        </w:tc>
      </w:tr>
    </w:tbl>
    <w:p w:rsidR="009536F7" w:rsidRDefault="009536F7" w:rsidP="009536F7">
      <w:pPr>
        <w:pStyle w:val="Titre4"/>
        <w:numPr>
          <w:ilvl w:val="3"/>
          <w:numId w:val="8"/>
        </w:numPr>
        <w:spacing w:before="120" w:line="240" w:lineRule="auto"/>
        <w:ind w:left="2704"/>
        <w:jc w:val="left"/>
      </w:pPr>
      <w:r>
        <w:t>Start dataset capture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SD-ALB-DPS-STC-001</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DPS –start dataset capture</w:t>
            </w:r>
          </w:p>
        </w:tc>
        <w:tc>
          <w:tcPr>
            <w:tcW w:w="5811" w:type="dxa"/>
          </w:tcPr>
          <w:p w:rsidR="009536F7" w:rsidRPr="008826F5" w:rsidRDefault="009536F7" w:rsidP="009536F7">
            <w:pPr>
              <w:rPr>
                <w:rFonts w:ascii="Arial" w:hAnsi="Arial" w:cs="Arial"/>
                <w:lang w:val="fr-FR"/>
              </w:rPr>
            </w:pPr>
            <w:r w:rsidRPr="008826F5">
              <w:rPr>
                <w:rFonts w:ascii="Arial" w:hAnsi="Arial" w:cs="Arial"/>
                <w:lang w:val="en-US"/>
              </w:rPr>
              <w:t>Starting dataset capture:</w:t>
            </w:r>
          </w:p>
          <w:p w:rsidR="009536F7" w:rsidRPr="008826F5" w:rsidRDefault="009536F7" w:rsidP="00B42742">
            <w:pPr>
              <w:pStyle w:val="Normalexigences"/>
              <w:numPr>
                <w:ilvl w:val="1"/>
                <w:numId w:val="30"/>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URL: https://&lt;root&gt;/start/&lt;ICAO&gt;/&lt;AIRAC&gt;/&lt;publish_version&gt;</w:t>
            </w:r>
          </w:p>
          <w:p w:rsidR="009536F7" w:rsidRPr="008826F5" w:rsidRDefault="009536F7" w:rsidP="00B42742">
            <w:pPr>
              <w:pStyle w:val="Normalexigences"/>
              <w:numPr>
                <w:ilvl w:val="1"/>
                <w:numId w:val="30"/>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Type: GET</w:t>
            </w:r>
          </w:p>
          <w:p w:rsidR="009536F7" w:rsidRPr="008826F5" w:rsidRDefault="009536F7" w:rsidP="00B42742">
            <w:pPr>
              <w:pStyle w:val="Normalexigences"/>
              <w:numPr>
                <w:ilvl w:val="1"/>
                <w:numId w:val="30"/>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Set status to “InProgress”</w:t>
            </w:r>
          </w:p>
          <w:p w:rsidR="009536F7" w:rsidRPr="008826F5" w:rsidRDefault="009536F7" w:rsidP="009536F7">
            <w:pPr>
              <w:pStyle w:val="Normalexigences"/>
              <w:ind w:left="720"/>
              <w:rPr>
                <w:rFonts w:ascii="Arial" w:hAnsi="Arial" w:cs="Arial"/>
                <w:color w:val="800080"/>
                <w:sz w:val="18"/>
                <w:szCs w:val="18"/>
              </w:rPr>
            </w:pP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#17.2-16</w:t>
            </w:r>
          </w:p>
        </w:tc>
      </w:tr>
    </w:tbl>
    <w:p w:rsidR="009536F7" w:rsidRPr="0092210C" w:rsidRDefault="009536F7" w:rsidP="009536F7">
      <w:pPr>
        <w:rPr>
          <w:lang w:val="en-US"/>
        </w:rPr>
      </w:pPr>
    </w:p>
    <w:p w:rsidR="009536F7" w:rsidRDefault="009536F7" w:rsidP="009536F7">
      <w:pPr>
        <w:pStyle w:val="Titre4"/>
        <w:numPr>
          <w:ilvl w:val="3"/>
          <w:numId w:val="8"/>
        </w:numPr>
        <w:spacing w:before="120" w:line="240" w:lineRule="auto"/>
        <w:ind w:left="2704"/>
        <w:jc w:val="left"/>
      </w:pPr>
      <w:r>
        <w:lastRenderedPageBreak/>
        <w:t>Submit dataset capture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SD-ALB-DPS-SUC-001</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DPS –start dataset capture</w:t>
            </w:r>
          </w:p>
        </w:tc>
        <w:tc>
          <w:tcPr>
            <w:tcW w:w="5811" w:type="dxa"/>
          </w:tcPr>
          <w:p w:rsidR="009536F7" w:rsidRPr="008826F5" w:rsidRDefault="009536F7" w:rsidP="009536F7">
            <w:pPr>
              <w:rPr>
                <w:rFonts w:ascii="Arial" w:hAnsi="Arial" w:cs="Arial"/>
                <w:lang w:val="fr-FR"/>
              </w:rPr>
            </w:pPr>
            <w:r w:rsidRPr="008826F5">
              <w:rPr>
                <w:rFonts w:ascii="Arial" w:hAnsi="Arial" w:cs="Arial"/>
                <w:lang w:val="en-US"/>
              </w:rPr>
              <w:t>Submit  dataset capture:</w:t>
            </w:r>
          </w:p>
          <w:p w:rsidR="009536F7" w:rsidRPr="008826F5" w:rsidRDefault="009536F7" w:rsidP="00B42742">
            <w:pPr>
              <w:pStyle w:val="Normalexigences"/>
              <w:numPr>
                <w:ilvl w:val="0"/>
                <w:numId w:val="31"/>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URL: https://&lt;root&gt;/submit/&lt;ICAO&gt;/&lt;AIRAC&gt;/&lt;publish_version&gt;</w:t>
            </w:r>
          </w:p>
          <w:p w:rsidR="009536F7" w:rsidRPr="008826F5" w:rsidRDefault="009536F7" w:rsidP="00B42742">
            <w:pPr>
              <w:pStyle w:val="Normalexigences"/>
              <w:numPr>
                <w:ilvl w:val="0"/>
                <w:numId w:val="31"/>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Type: GET</w:t>
            </w:r>
          </w:p>
          <w:p w:rsidR="009536F7" w:rsidRPr="008826F5" w:rsidRDefault="009536F7" w:rsidP="00B42742">
            <w:pPr>
              <w:pStyle w:val="Normalexigences"/>
              <w:numPr>
                <w:ilvl w:val="0"/>
                <w:numId w:val="31"/>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Set status to “Submitted”</w:t>
            </w:r>
          </w:p>
          <w:p w:rsidR="009536F7" w:rsidRPr="008826F5" w:rsidRDefault="009536F7" w:rsidP="009536F7">
            <w:pPr>
              <w:pStyle w:val="Normalexigences"/>
              <w:ind w:left="720"/>
              <w:rPr>
                <w:rFonts w:ascii="Arial" w:hAnsi="Arial" w:cs="Arial"/>
                <w:color w:val="800080"/>
                <w:sz w:val="18"/>
                <w:szCs w:val="18"/>
              </w:rPr>
            </w:pP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#17.2-16</w:t>
            </w:r>
          </w:p>
        </w:tc>
      </w:tr>
    </w:tbl>
    <w:p w:rsidR="009536F7" w:rsidRPr="0092210C" w:rsidRDefault="009536F7" w:rsidP="009536F7">
      <w:pPr>
        <w:rPr>
          <w:lang w:val="en-US"/>
        </w:rPr>
      </w:pPr>
    </w:p>
    <w:p w:rsidR="009536F7" w:rsidRDefault="009536F7" w:rsidP="009536F7">
      <w:pPr>
        <w:pStyle w:val="Titre4"/>
        <w:numPr>
          <w:ilvl w:val="3"/>
          <w:numId w:val="8"/>
        </w:numPr>
        <w:spacing w:before="120" w:line="240" w:lineRule="auto"/>
        <w:ind w:left="2704"/>
        <w:jc w:val="left"/>
      </w:pPr>
      <w:r>
        <w:t>Validate dataset capture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SD-ALB-DPS-VC-001</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DPS –validate dataset capture</w:t>
            </w:r>
          </w:p>
        </w:tc>
        <w:tc>
          <w:tcPr>
            <w:tcW w:w="5811" w:type="dxa"/>
          </w:tcPr>
          <w:p w:rsidR="009536F7" w:rsidRPr="008826F5" w:rsidRDefault="009536F7" w:rsidP="009536F7">
            <w:pPr>
              <w:rPr>
                <w:rFonts w:ascii="Arial" w:hAnsi="Arial" w:cs="Arial"/>
                <w:lang w:val="fr-FR"/>
              </w:rPr>
            </w:pPr>
            <w:r w:rsidRPr="008826F5">
              <w:rPr>
                <w:rFonts w:ascii="Arial" w:hAnsi="Arial" w:cs="Arial"/>
                <w:lang w:val="en-US"/>
              </w:rPr>
              <w:t>Validate dataset capture:</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URL: https://&lt;root&gt;/validate/&lt;ICAO&gt;/&lt;AIRAC&gt;/&lt;publish_version&gt;</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Type: GET</w:t>
            </w:r>
          </w:p>
          <w:p w:rsidR="009536F7" w:rsidRPr="008826F5" w:rsidRDefault="009536F7" w:rsidP="009536F7">
            <w:pPr>
              <w:pStyle w:val="Normalexigences"/>
              <w:ind w:left="720"/>
              <w:rPr>
                <w:rFonts w:ascii="Arial" w:hAnsi="Arial" w:cs="Arial"/>
                <w:color w:val="800080"/>
                <w:sz w:val="18"/>
                <w:szCs w:val="18"/>
                <w:lang w:val="fr-FR"/>
              </w:rPr>
            </w:pPr>
          </w:p>
          <w:p w:rsidR="009536F7" w:rsidRPr="008826F5" w:rsidRDefault="009536F7" w:rsidP="009536F7">
            <w:pPr>
              <w:pStyle w:val="Normalexigences"/>
              <w:ind w:left="720"/>
              <w:rPr>
                <w:rFonts w:ascii="Arial" w:hAnsi="Arial" w:cs="Arial"/>
                <w:color w:val="800080"/>
                <w:sz w:val="18"/>
                <w:szCs w:val="18"/>
                <w:lang w:val="en-US"/>
              </w:rPr>
            </w:pPr>
            <w:r w:rsidRPr="008826F5">
              <w:rPr>
                <w:rFonts w:ascii="Arial" w:hAnsi="Arial" w:cs="Arial"/>
                <w:color w:val="800080"/>
                <w:sz w:val="18"/>
                <w:szCs w:val="18"/>
                <w:lang w:val="en-US"/>
              </w:rPr>
              <w:t>Set status to “Validated”</w:t>
            </w:r>
          </w:p>
          <w:p w:rsidR="009536F7" w:rsidRPr="008826F5" w:rsidRDefault="009536F7" w:rsidP="009536F7">
            <w:pPr>
              <w:pStyle w:val="Normalexigences"/>
              <w:ind w:left="720"/>
              <w:rPr>
                <w:rFonts w:ascii="Arial" w:hAnsi="Arial" w:cs="Arial"/>
                <w:color w:val="800080"/>
                <w:sz w:val="18"/>
                <w:szCs w:val="18"/>
                <w:lang w:val="en-US"/>
              </w:rPr>
            </w:pPr>
          </w:p>
          <w:p w:rsidR="009536F7" w:rsidRPr="008826F5" w:rsidRDefault="009536F7" w:rsidP="009536F7">
            <w:pPr>
              <w:rPr>
                <w:rFonts w:ascii="Arial" w:hAnsi="Arial" w:cs="Arial"/>
                <w:color w:val="800080"/>
                <w:szCs w:val="18"/>
              </w:rPr>
            </w:pPr>
            <w:r w:rsidRPr="008826F5">
              <w:rPr>
                <w:rFonts w:ascii="Arial" w:hAnsi="Arial" w:cs="Arial"/>
                <w:color w:val="800080"/>
                <w:szCs w:val="18"/>
              </w:rPr>
              <w:t>Retrieve status of airport database in DB. If status different than:</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Submitted</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Validated</w:t>
            </w:r>
          </w:p>
          <w:p w:rsidR="009536F7" w:rsidRPr="008826F5" w:rsidRDefault="009536F7" w:rsidP="009536F7">
            <w:pPr>
              <w:rPr>
                <w:rFonts w:ascii="Arial" w:hAnsi="Arial" w:cs="Arial"/>
                <w:color w:val="800080"/>
                <w:szCs w:val="18"/>
              </w:rPr>
            </w:pPr>
            <w:r w:rsidRPr="008826F5">
              <w:rPr>
                <w:rFonts w:ascii="Arial" w:hAnsi="Arial" w:cs="Arial"/>
                <w:color w:val="800080"/>
                <w:szCs w:val="18"/>
              </w:rPr>
              <w:t>Then:</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Don’t validate</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Return 403</w:t>
            </w:r>
          </w:p>
          <w:p w:rsidR="009536F7" w:rsidRPr="008826F5" w:rsidRDefault="009536F7" w:rsidP="009536F7">
            <w:pPr>
              <w:pStyle w:val="Normalexigences"/>
              <w:ind w:left="720"/>
              <w:rPr>
                <w:rFonts w:ascii="Arial" w:hAnsi="Arial" w:cs="Arial"/>
                <w:color w:val="800080"/>
                <w:sz w:val="18"/>
                <w:szCs w:val="18"/>
                <w:lang w:val="fr-FR"/>
              </w:rPr>
            </w:pP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Force checkstatus if ERROR to ERROR_ACKNOWLEDGED</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Lock all geometries and features of the airport database</w:t>
            </w:r>
          </w:p>
          <w:p w:rsidR="009536F7" w:rsidRPr="008826F5" w:rsidRDefault="009536F7" w:rsidP="009536F7">
            <w:pPr>
              <w:pStyle w:val="Normalexigences"/>
              <w:ind w:left="720"/>
              <w:rPr>
                <w:rFonts w:ascii="Arial" w:hAnsi="Arial" w:cs="Arial"/>
                <w:color w:val="800080"/>
                <w:sz w:val="18"/>
                <w:szCs w:val="18"/>
                <w:lang w:val="en-US"/>
              </w:rPr>
            </w:pP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#17.2-16</w:t>
            </w:r>
          </w:p>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#26.2-10</w:t>
            </w:r>
          </w:p>
        </w:tc>
      </w:tr>
    </w:tbl>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t>Clean previous working version</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SD-ALB-DPS-CPWV-001</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DPS – clean previous working version</w:t>
            </w:r>
          </w:p>
        </w:tc>
        <w:tc>
          <w:tcPr>
            <w:tcW w:w="5811" w:type="dxa"/>
          </w:tcPr>
          <w:p w:rsidR="009536F7" w:rsidRPr="008826F5" w:rsidRDefault="009536F7" w:rsidP="009536F7">
            <w:pPr>
              <w:rPr>
                <w:rFonts w:ascii="Arial" w:hAnsi="Arial" w:cs="Arial"/>
                <w:lang w:val="fr-FR"/>
              </w:rPr>
            </w:pPr>
            <w:r w:rsidRPr="008826F5">
              <w:rPr>
                <w:rFonts w:ascii="Arial" w:hAnsi="Arial" w:cs="Arial"/>
                <w:lang w:val="en-US"/>
              </w:rPr>
              <w:t>Clean previous working version:</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URL: https://&lt;root&gt;/clean/&lt;ICAO&gt;/&lt;AIRAC&gt;/&lt;publish_version&gt;</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Type: GET</w:t>
            </w:r>
          </w:p>
          <w:p w:rsidR="009536F7" w:rsidRPr="008826F5" w:rsidRDefault="009536F7" w:rsidP="00B42742">
            <w:pPr>
              <w:pStyle w:val="Paragraphedeliste"/>
              <w:numPr>
                <w:ilvl w:val="0"/>
                <w:numId w:val="32"/>
              </w:numPr>
              <w:spacing w:before="0" w:line="240" w:lineRule="auto"/>
              <w:jc w:val="left"/>
              <w:rPr>
                <w:rFonts w:ascii="Arial" w:hAnsi="Arial" w:cs="Arial"/>
                <w:color w:val="800080"/>
                <w:szCs w:val="18"/>
              </w:rPr>
            </w:pPr>
            <w:r w:rsidRPr="008826F5">
              <w:rPr>
                <w:rFonts w:ascii="Arial" w:hAnsi="Arial" w:cs="Arial"/>
                <w:color w:val="800080"/>
                <w:szCs w:val="18"/>
              </w:rPr>
              <w:t>Delete previous working versions for similar publish version (keep latest only).</w:t>
            </w:r>
          </w:p>
          <w:p w:rsidR="009536F7" w:rsidRPr="008826F5" w:rsidRDefault="009536F7" w:rsidP="00B42742">
            <w:pPr>
              <w:pStyle w:val="Paragraphedeliste"/>
              <w:numPr>
                <w:ilvl w:val="0"/>
                <w:numId w:val="32"/>
              </w:numPr>
              <w:spacing w:before="0" w:line="240" w:lineRule="auto"/>
              <w:jc w:val="left"/>
              <w:rPr>
                <w:rFonts w:ascii="Arial" w:hAnsi="Arial" w:cs="Arial"/>
                <w:color w:val="800080"/>
                <w:szCs w:val="18"/>
              </w:rPr>
            </w:pPr>
            <w:r w:rsidRPr="008826F5">
              <w:rPr>
                <w:rFonts w:ascii="Arial" w:hAnsi="Arial" w:cs="Arial"/>
                <w:color w:val="800080"/>
                <w:szCs w:val="18"/>
              </w:rPr>
              <w:t>If the latest dataset status is not “published”, the request for deletion is rejected with a status forbidden.</w:t>
            </w:r>
          </w:p>
          <w:p w:rsidR="009536F7" w:rsidRPr="008826F5" w:rsidRDefault="009536F7" w:rsidP="00B42742">
            <w:pPr>
              <w:pStyle w:val="Paragraphedeliste"/>
              <w:numPr>
                <w:ilvl w:val="0"/>
                <w:numId w:val="32"/>
              </w:numPr>
              <w:spacing w:before="0" w:line="240" w:lineRule="auto"/>
              <w:jc w:val="left"/>
              <w:rPr>
                <w:rFonts w:ascii="Arial" w:hAnsi="Arial" w:cs="Arial"/>
                <w:color w:val="800080"/>
                <w:szCs w:val="18"/>
              </w:rPr>
            </w:pPr>
            <w:r w:rsidRPr="008826F5">
              <w:rPr>
                <w:rFonts w:ascii="Arial" w:hAnsi="Arial" w:cs="Arial"/>
                <w:color w:val="800080"/>
                <w:szCs w:val="18"/>
              </w:rPr>
              <w:t>In case of exception only log an error</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#30.2-03</w:t>
            </w:r>
          </w:p>
        </w:tc>
      </w:tr>
    </w:tbl>
    <w:p w:rsidR="009536F7" w:rsidRDefault="009536F7" w:rsidP="009536F7">
      <w:pPr>
        <w:rPr>
          <w:lang w:val="en-US"/>
        </w:rPr>
      </w:pPr>
    </w:p>
    <w:p w:rsidR="009536F7" w:rsidRDefault="009536F7" w:rsidP="009536F7">
      <w:pPr>
        <w:pStyle w:val="Titre4"/>
        <w:numPr>
          <w:ilvl w:val="3"/>
          <w:numId w:val="8"/>
        </w:numPr>
        <w:spacing w:before="120" w:line="240" w:lineRule="auto"/>
        <w:ind w:left="2704"/>
        <w:jc w:val="left"/>
      </w:pPr>
      <w:r>
        <w:lastRenderedPageBreak/>
        <w:t>Cancel an airport database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SD-ALB-DPS-CANCEL-001</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DPS – cancel airport database</w:t>
            </w:r>
          </w:p>
        </w:tc>
        <w:tc>
          <w:tcPr>
            <w:tcW w:w="5811" w:type="dxa"/>
          </w:tcPr>
          <w:p w:rsidR="009536F7" w:rsidRPr="008826F5" w:rsidRDefault="009536F7" w:rsidP="009536F7">
            <w:pPr>
              <w:rPr>
                <w:rFonts w:ascii="Arial" w:hAnsi="Arial" w:cs="Arial"/>
                <w:lang w:val="fr-FR"/>
              </w:rPr>
            </w:pPr>
            <w:r w:rsidRPr="008826F5">
              <w:rPr>
                <w:rFonts w:ascii="Arial" w:hAnsi="Arial" w:cs="Arial"/>
                <w:lang w:val="en-US"/>
              </w:rPr>
              <w:t>Cancel working version:</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URL: https://&lt;root&gt;/cancel/&lt;ICAO&gt;/&lt;AIRAC&gt;/&lt;publish_version&gt;</w:t>
            </w:r>
          </w:p>
          <w:p w:rsidR="009536F7" w:rsidRPr="008826F5" w:rsidRDefault="009536F7" w:rsidP="00B42742">
            <w:pPr>
              <w:pStyle w:val="Normalexigences"/>
              <w:numPr>
                <w:ilvl w:val="0"/>
                <w:numId w:val="32"/>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en-US"/>
              </w:rPr>
              <w:t>Type: GET</w:t>
            </w:r>
          </w:p>
          <w:p w:rsidR="009536F7" w:rsidRPr="008826F5" w:rsidRDefault="009536F7" w:rsidP="009536F7">
            <w:pPr>
              <w:pStyle w:val="Normalexigences"/>
              <w:ind w:left="0"/>
              <w:rPr>
                <w:rFonts w:ascii="Arial" w:hAnsi="Arial" w:cs="Arial"/>
                <w:color w:val="800080"/>
                <w:sz w:val="18"/>
                <w:szCs w:val="18"/>
                <w:lang w:val="en-US"/>
              </w:rPr>
            </w:pPr>
          </w:p>
          <w:p w:rsidR="009536F7" w:rsidRPr="008826F5" w:rsidRDefault="009536F7" w:rsidP="009536F7">
            <w:pPr>
              <w:pStyle w:val="Normalexigences"/>
              <w:ind w:left="0"/>
              <w:rPr>
                <w:rFonts w:ascii="Arial" w:hAnsi="Arial" w:cs="Arial"/>
                <w:color w:val="800080"/>
                <w:sz w:val="18"/>
                <w:szCs w:val="18"/>
                <w:lang w:val="fr-FR"/>
              </w:rPr>
            </w:pPr>
            <w:r w:rsidRPr="008826F5">
              <w:rPr>
                <w:rFonts w:ascii="Arial" w:hAnsi="Arial" w:cs="Arial"/>
                <w:color w:val="800080"/>
                <w:sz w:val="18"/>
                <w:szCs w:val="18"/>
                <w:lang w:val="en-US"/>
              </w:rPr>
              <w:t>Process:</w:t>
            </w:r>
          </w:p>
          <w:p w:rsidR="009536F7" w:rsidRPr="008826F5" w:rsidRDefault="009536F7" w:rsidP="00B42742">
            <w:pPr>
              <w:pStyle w:val="Paragraphedeliste"/>
              <w:numPr>
                <w:ilvl w:val="0"/>
                <w:numId w:val="32"/>
              </w:numPr>
              <w:spacing w:before="0" w:line="240" w:lineRule="auto"/>
              <w:jc w:val="left"/>
              <w:rPr>
                <w:rFonts w:ascii="Arial" w:hAnsi="Arial" w:cs="Arial"/>
                <w:color w:val="800080"/>
                <w:szCs w:val="18"/>
              </w:rPr>
            </w:pPr>
            <w:r w:rsidRPr="008826F5">
              <w:rPr>
                <w:rFonts w:ascii="Arial" w:hAnsi="Arial" w:cs="Arial"/>
                <w:color w:val="800080"/>
                <w:szCs w:val="18"/>
              </w:rPr>
              <w:t>Change status to “Cancelled” for last working version</w:t>
            </w:r>
          </w:p>
          <w:p w:rsidR="009536F7" w:rsidRPr="008826F5" w:rsidRDefault="009536F7" w:rsidP="00B42742">
            <w:pPr>
              <w:pStyle w:val="Paragraphedeliste"/>
              <w:numPr>
                <w:ilvl w:val="0"/>
                <w:numId w:val="32"/>
              </w:numPr>
              <w:spacing w:before="0" w:line="240" w:lineRule="auto"/>
              <w:jc w:val="left"/>
              <w:rPr>
                <w:rFonts w:ascii="Arial" w:hAnsi="Arial" w:cs="Arial"/>
                <w:color w:val="800080"/>
                <w:szCs w:val="18"/>
              </w:rPr>
            </w:pPr>
            <w:r w:rsidRPr="008826F5">
              <w:rPr>
                <w:rFonts w:ascii="Arial" w:hAnsi="Arial" w:cs="Arial"/>
                <w:color w:val="800080"/>
                <w:szCs w:val="18"/>
              </w:rPr>
              <w:t>Delete previous working versions</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#33.2-01</w:t>
            </w:r>
          </w:p>
        </w:tc>
      </w:tr>
    </w:tbl>
    <w:p w:rsidR="009536F7" w:rsidRDefault="009536F7" w:rsidP="009536F7">
      <w:pPr>
        <w:pStyle w:val="Titre4"/>
        <w:numPr>
          <w:ilvl w:val="3"/>
          <w:numId w:val="8"/>
        </w:numPr>
        <w:spacing w:before="120" w:line="240" w:lineRule="auto"/>
        <w:ind w:left="2704"/>
        <w:jc w:val="left"/>
      </w:pPr>
      <w:r>
        <w:t>Image retrieval and processing</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36F7" w:rsidRPr="00976258" w:rsidTr="009536F7">
        <w:trPr>
          <w:cantSplit/>
          <w:tblHeader/>
        </w:trPr>
        <w:tc>
          <w:tcPr>
            <w:tcW w:w="1809" w:type="dxa"/>
            <w:shd w:val="pct10" w:color="auto" w:fill="auto"/>
          </w:tcPr>
          <w:p w:rsidR="009536F7" w:rsidRPr="00976258" w:rsidRDefault="009536F7" w:rsidP="009536F7">
            <w:pPr>
              <w:jc w:val="center"/>
              <w:rPr>
                <w:rStyle w:val="lev"/>
                <w:bCs w:val="0"/>
              </w:rPr>
            </w:pPr>
            <w:r w:rsidRPr="00976258">
              <w:rPr>
                <w:rStyle w:val="lev"/>
              </w:rPr>
              <w:t>ID</w:t>
            </w:r>
          </w:p>
        </w:tc>
        <w:tc>
          <w:tcPr>
            <w:tcW w:w="1560" w:type="dxa"/>
            <w:shd w:val="pct10" w:color="auto" w:fill="auto"/>
          </w:tcPr>
          <w:p w:rsidR="009536F7" w:rsidRPr="00976258" w:rsidRDefault="009536F7" w:rsidP="009536F7">
            <w:pPr>
              <w:jc w:val="center"/>
              <w:rPr>
                <w:rStyle w:val="lev"/>
                <w:bCs w:val="0"/>
              </w:rPr>
            </w:pPr>
            <w:r w:rsidRPr="00976258">
              <w:rPr>
                <w:rStyle w:val="lev"/>
              </w:rPr>
              <w:t>Short title</w:t>
            </w:r>
          </w:p>
        </w:tc>
        <w:tc>
          <w:tcPr>
            <w:tcW w:w="5811" w:type="dxa"/>
            <w:shd w:val="pct10" w:color="auto" w:fill="auto"/>
          </w:tcPr>
          <w:p w:rsidR="009536F7" w:rsidRPr="00976258" w:rsidRDefault="009536F7" w:rsidP="009536F7">
            <w:pPr>
              <w:pStyle w:val="Normalexigences"/>
              <w:ind w:left="0"/>
              <w:rPr>
                <w:rStyle w:val="lev"/>
                <w:bCs w:val="0"/>
              </w:rPr>
            </w:pPr>
            <w:r w:rsidRPr="00976258">
              <w:rPr>
                <w:rStyle w:val="lev"/>
              </w:rPr>
              <w:t>Description</w:t>
            </w:r>
          </w:p>
        </w:tc>
        <w:tc>
          <w:tcPr>
            <w:tcW w:w="1276" w:type="dxa"/>
            <w:shd w:val="pct10" w:color="auto" w:fill="auto"/>
          </w:tcPr>
          <w:p w:rsidR="009536F7" w:rsidRPr="00976258" w:rsidRDefault="009536F7" w:rsidP="009536F7">
            <w:pPr>
              <w:jc w:val="center"/>
              <w:rPr>
                <w:rStyle w:val="lev"/>
                <w:bCs w:val="0"/>
              </w:rPr>
            </w:pPr>
            <w:r w:rsidRPr="00976258">
              <w:rPr>
                <w:rStyle w:val="lev"/>
              </w:rPr>
              <w:t>US</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SD-ALB-DPS-IRP-001</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IRP – binary application</w:t>
            </w:r>
          </w:p>
        </w:tc>
        <w:tc>
          <w:tcPr>
            <w:tcW w:w="5811" w:type="dxa"/>
          </w:tcPr>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The Image Retrieval and processing application is a binary console application developed in C# or .NET language.</w:t>
            </w:r>
          </w:p>
          <w:p w:rsidR="009536F7" w:rsidRPr="008826F5" w:rsidRDefault="009536F7" w:rsidP="009536F7">
            <w:pPr>
              <w:pStyle w:val="Normalexigences"/>
              <w:rPr>
                <w:rFonts w:ascii="Arial" w:hAnsi="Arial" w:cs="Arial"/>
                <w:color w:val="800080"/>
                <w:sz w:val="18"/>
                <w:szCs w:val="18"/>
                <w:lang w:val="en-US"/>
              </w:rPr>
            </w:pPr>
          </w:p>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It is installable on the production server and called from scheduled task in windows.</w:t>
            </w:r>
          </w:p>
          <w:p w:rsidR="009536F7" w:rsidRPr="008826F5" w:rsidRDefault="009536F7" w:rsidP="009536F7">
            <w:pPr>
              <w:pStyle w:val="Normalexigences"/>
              <w:ind w:left="720"/>
              <w:rPr>
                <w:rFonts w:ascii="Arial" w:hAnsi="Arial" w:cs="Arial"/>
                <w:color w:val="800080"/>
                <w:sz w:val="18"/>
                <w:szCs w:val="18"/>
                <w:lang w:val="en-US"/>
              </w:rPr>
            </w:pP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#26.1-07</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SD-ALB-DPS-IRP-002</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IRP – process</w:t>
            </w:r>
          </w:p>
        </w:tc>
        <w:tc>
          <w:tcPr>
            <w:tcW w:w="5811" w:type="dxa"/>
          </w:tcPr>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The Image Retrieval and processing application realizes following actions :</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Checks the presence of a geo archive in a dedicated directory</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Check the md5sum for zip validy</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 xml:space="preserve">Check the archive content </w:t>
            </w:r>
          </w:p>
          <w:p w:rsidR="009536F7" w:rsidRPr="008826F5" w:rsidRDefault="009536F7" w:rsidP="00EA3795">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Reads the &lt;icao&gt;_ortho_metadata.XML</w:t>
            </w:r>
            <w:r w:rsidRPr="008826F5" w:rsidDel="005E2ACC">
              <w:rPr>
                <w:rFonts w:ascii="Arial" w:hAnsi="Arial" w:cs="Arial"/>
                <w:color w:val="800080"/>
                <w:sz w:val="18"/>
                <w:szCs w:val="18"/>
                <w:lang w:val="en-US"/>
              </w:rPr>
              <w:t xml:space="preserve"> </w:t>
            </w:r>
            <w:r w:rsidRPr="008826F5">
              <w:rPr>
                <w:rFonts w:ascii="Arial" w:hAnsi="Arial" w:cs="Arial"/>
                <w:color w:val="800080"/>
                <w:sz w:val="18"/>
                <w:szCs w:val="18"/>
                <w:lang w:val="en-US"/>
              </w:rPr>
              <w:t xml:space="preserve">file from the archive and extracts needed </w:t>
            </w:r>
            <w:proofErr w:type="gramStart"/>
            <w:r w:rsidRPr="008826F5">
              <w:rPr>
                <w:rFonts w:ascii="Arial" w:hAnsi="Arial" w:cs="Arial"/>
                <w:color w:val="800080"/>
                <w:sz w:val="18"/>
                <w:szCs w:val="18"/>
                <w:lang w:val="en-US"/>
              </w:rPr>
              <w:t>information :</w:t>
            </w:r>
            <w:proofErr w:type="gramEnd"/>
            <w:r w:rsidRPr="008826F5">
              <w:rPr>
                <w:rFonts w:ascii="Arial" w:hAnsi="Arial" w:cs="Arial"/>
                <w:color w:val="800080"/>
                <w:sz w:val="18"/>
                <w:szCs w:val="18"/>
                <w:lang w:val="en-US"/>
              </w:rPr>
              <w:t xml:space="preserve"> part number, airport name, arp latitude, arp longitude, icao, acquisition date, haccuracy</w:t>
            </w:r>
            <w:r w:rsidR="00EA3795">
              <w:rPr>
                <w:rFonts w:ascii="Arial" w:hAnsi="Arial" w:cs="Arial"/>
                <w:color w:val="800080"/>
                <w:sz w:val="18"/>
                <w:szCs w:val="18"/>
                <w:lang w:val="en-US"/>
              </w:rPr>
              <w:t xml:space="preserve"> (the latitude and longitude can be </w:t>
            </w:r>
            <w:r w:rsidR="00EA3795" w:rsidRPr="00EA3795">
              <w:rPr>
                <w:rFonts w:ascii="Arial" w:hAnsi="Arial" w:cs="Arial"/>
                <w:color w:val="800080"/>
                <w:sz w:val="18"/>
                <w:szCs w:val="18"/>
                <w:lang w:val="en-US"/>
              </w:rPr>
              <w:t>DDD°MM'SS"[E/W]</w:t>
            </w:r>
            <w:r w:rsidR="00EA3795">
              <w:rPr>
                <w:rFonts w:ascii="Arial" w:hAnsi="Arial" w:cs="Arial"/>
                <w:color w:val="800080"/>
                <w:sz w:val="18"/>
                <w:szCs w:val="18"/>
                <w:lang w:val="en-US"/>
              </w:rPr>
              <w:t xml:space="preserve"> or D</w:t>
            </w:r>
            <w:r w:rsidR="00EA3795" w:rsidRPr="00EA3795">
              <w:rPr>
                <w:rFonts w:ascii="Arial" w:hAnsi="Arial" w:cs="Arial"/>
                <w:color w:val="800080"/>
                <w:sz w:val="18"/>
                <w:szCs w:val="18"/>
                <w:lang w:val="en-US"/>
              </w:rPr>
              <w:t>D°MM'SS"[E/W]</w:t>
            </w:r>
            <w:r w:rsidR="00EA3795">
              <w:rPr>
                <w:rFonts w:ascii="Arial" w:hAnsi="Arial" w:cs="Arial"/>
                <w:color w:val="800080"/>
                <w:sz w:val="18"/>
                <w:szCs w:val="18"/>
                <w:lang w:val="en-US"/>
              </w:rPr>
              <w:t>).</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Extracts the TIFF file and converts it to OPALE archive by calling QUARTZ with the proper parameters</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Clean Quartz working directory</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Create layer in geoserver (see SD-ALB-DPS-IRP-005)</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Discards the geo archive from the incoming directory and stores it for reference in another directory</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#26.1-07</w:t>
            </w:r>
          </w:p>
          <w:p w:rsidR="009536F7"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#27.2-03</w:t>
            </w:r>
          </w:p>
          <w:p w:rsidR="00EA3795" w:rsidRPr="008826F5" w:rsidRDefault="00EA3795" w:rsidP="009536F7">
            <w:pPr>
              <w:pStyle w:val="Normalexigences"/>
              <w:ind w:left="0"/>
              <w:jc w:val="center"/>
              <w:rPr>
                <w:rFonts w:ascii="Arial" w:hAnsi="Arial" w:cs="Arial"/>
                <w:color w:val="800080"/>
                <w:sz w:val="18"/>
                <w:szCs w:val="18"/>
              </w:rPr>
            </w:pPr>
            <w:r>
              <w:rPr>
                <w:rFonts w:ascii="Arial" w:hAnsi="Arial" w:cs="Arial"/>
                <w:color w:val="800080"/>
                <w:sz w:val="18"/>
                <w:szCs w:val="18"/>
              </w:rPr>
              <w:t>#DLT-186</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SD-ALB-DPS-IRP-003</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IRP – Quartz</w:t>
            </w:r>
          </w:p>
        </w:tc>
        <w:tc>
          <w:tcPr>
            <w:tcW w:w="5811" w:type="dxa"/>
          </w:tcPr>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The Image Retrieval and processing application extracts the TIFF image from DIMAP archive in a dedicated temporary directory and converted to OPALE archive using QUARTZ tool with proper parameters:</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ICAO code (extracted from geo archive)</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Airport name (extracted from geo archive)</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ARP LAT + LONG (extracted from geo archive)</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Horizontal accuracy (extracted from geo archive)</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fr-FR"/>
              </w:rPr>
              <w:t xml:space="preserve">Tiles size ("250“) </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fr-FR"/>
              </w:rPr>
            </w:pPr>
            <w:r w:rsidRPr="008826F5">
              <w:rPr>
                <w:rFonts w:ascii="Arial" w:hAnsi="Arial" w:cs="Arial"/>
                <w:color w:val="800080"/>
                <w:sz w:val="18"/>
                <w:szCs w:val="18"/>
                <w:lang w:val="fr-FR"/>
              </w:rPr>
              <w:t>TIFF image source directory</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OPALE archive output path (see SD-ALB-DPS-IRP-004)</w:t>
            </w:r>
          </w:p>
          <w:p w:rsidR="009536F7" w:rsidRPr="008826F5" w:rsidRDefault="009536F7" w:rsidP="00B42742">
            <w:pPr>
              <w:pStyle w:val="Normalexigences"/>
              <w:numPr>
                <w:ilvl w:val="0"/>
                <w:numId w:val="17"/>
              </w:numPr>
              <w:spacing w:before="0" w:line="240" w:lineRule="auto"/>
              <w:jc w:val="left"/>
              <w:rPr>
                <w:rFonts w:ascii="Arial" w:hAnsi="Arial" w:cs="Arial"/>
                <w:color w:val="800080"/>
                <w:sz w:val="18"/>
                <w:szCs w:val="18"/>
                <w:lang w:val="en-US"/>
              </w:rPr>
            </w:pPr>
            <w:r w:rsidRPr="008826F5">
              <w:rPr>
                <w:rFonts w:ascii="Arial" w:hAnsi="Arial" w:cs="Arial"/>
                <w:color w:val="800080"/>
                <w:sz w:val="18"/>
                <w:szCs w:val="18"/>
                <w:lang w:val="en-US"/>
              </w:rPr>
              <w:t>Image date  (extracted from geo archive with time set to “00:00:00.00”)</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#26.1-07</w:t>
            </w:r>
          </w:p>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#27.2-03</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lastRenderedPageBreak/>
              <w:t>SD-ALB-DPS-IRP-004</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IRP – archive directory structure</w:t>
            </w:r>
          </w:p>
        </w:tc>
        <w:tc>
          <w:tcPr>
            <w:tcW w:w="5811" w:type="dxa"/>
          </w:tcPr>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OPALE archive output path is in the binary folder of the DataProductionService (e.g. “E:\Work\DataProductionService\Binary”), in a folder by ICAO and a sub-folder by part number.</w:t>
            </w:r>
          </w:p>
          <w:p w:rsidR="009536F7" w:rsidRPr="008826F5" w:rsidRDefault="009536F7" w:rsidP="009536F7">
            <w:pPr>
              <w:pStyle w:val="Normalexigences"/>
              <w:rPr>
                <w:rFonts w:ascii="Arial" w:hAnsi="Arial" w:cs="Arial"/>
                <w:color w:val="800080"/>
                <w:sz w:val="18"/>
                <w:szCs w:val="18"/>
                <w:lang w:val="en-US"/>
              </w:rPr>
            </w:pPr>
          </w:p>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The OPALE archive is named &lt;ICAO&gt;.dat</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#26.1-07</w:t>
            </w:r>
          </w:p>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#27.2-03</w:t>
            </w:r>
          </w:p>
        </w:tc>
      </w:tr>
      <w:tr w:rsidR="009536F7" w:rsidTr="009536F7">
        <w:trPr>
          <w:cantSplit/>
          <w:trHeight w:val="373"/>
        </w:trPr>
        <w:tc>
          <w:tcPr>
            <w:tcW w:w="1809" w:type="dxa"/>
            <w:vAlign w:val="center"/>
          </w:tcPr>
          <w:p w:rsidR="009536F7" w:rsidRPr="008826F5" w:rsidRDefault="009536F7" w:rsidP="009536F7">
            <w:pPr>
              <w:pStyle w:val="ReqID"/>
              <w:jc w:val="center"/>
              <w:rPr>
                <w:rFonts w:ascii="Arial" w:hAnsi="Arial" w:cs="Arial"/>
                <w:szCs w:val="18"/>
              </w:rPr>
            </w:pPr>
            <w:r w:rsidRPr="008826F5">
              <w:rPr>
                <w:rFonts w:ascii="Arial" w:hAnsi="Arial" w:cs="Arial"/>
                <w:szCs w:val="18"/>
              </w:rPr>
              <w:t>SD-ALB-DPS-IRP-005</w:t>
            </w:r>
          </w:p>
        </w:tc>
        <w:tc>
          <w:tcPr>
            <w:tcW w:w="1560" w:type="dxa"/>
            <w:vAlign w:val="center"/>
          </w:tcPr>
          <w:p w:rsidR="009536F7" w:rsidRPr="008826F5" w:rsidRDefault="009536F7" w:rsidP="009536F7">
            <w:pPr>
              <w:pStyle w:val="Cellulejustifi"/>
              <w:jc w:val="center"/>
              <w:rPr>
                <w:rFonts w:ascii="Arial" w:hAnsi="Arial" w:cs="Arial"/>
                <w:color w:val="800080"/>
                <w:sz w:val="18"/>
                <w:szCs w:val="18"/>
              </w:rPr>
            </w:pPr>
            <w:r w:rsidRPr="008826F5">
              <w:rPr>
                <w:rFonts w:ascii="Arial" w:hAnsi="Arial" w:cs="Arial"/>
                <w:color w:val="800080"/>
                <w:sz w:val="18"/>
                <w:szCs w:val="18"/>
              </w:rPr>
              <w:t>IRP – image layer creation in GeoServer</w:t>
            </w:r>
          </w:p>
        </w:tc>
        <w:tc>
          <w:tcPr>
            <w:tcW w:w="5811" w:type="dxa"/>
          </w:tcPr>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The Image Retrieval and processing application copy the tif image to a dedicated data storage folder usable by GeoServer (the path is configurable).</w:t>
            </w:r>
          </w:p>
          <w:p w:rsidR="009536F7" w:rsidRPr="008826F5" w:rsidRDefault="009536F7" w:rsidP="009536F7">
            <w:pPr>
              <w:pStyle w:val="Normalexigences"/>
              <w:rPr>
                <w:rFonts w:ascii="Arial" w:hAnsi="Arial" w:cs="Arial"/>
                <w:color w:val="800080"/>
                <w:sz w:val="18"/>
                <w:szCs w:val="18"/>
                <w:lang w:val="en-US"/>
              </w:rPr>
            </w:pPr>
            <w:r w:rsidRPr="008826F5">
              <w:rPr>
                <w:rFonts w:ascii="Arial" w:hAnsi="Arial" w:cs="Arial"/>
                <w:color w:val="800080"/>
                <w:sz w:val="18"/>
                <w:szCs w:val="18"/>
                <w:lang w:val="en-US"/>
              </w:rPr>
              <w:t>Then it sends an http request to geoserver to create the layer based on the copied image file (GeoServer url, workspace name, login and password are configurable.</w:t>
            </w:r>
          </w:p>
          <w:p w:rsidR="009536F7" w:rsidRPr="008826F5" w:rsidRDefault="009536F7" w:rsidP="009536F7">
            <w:pPr>
              <w:pStyle w:val="Normalexigences"/>
              <w:rPr>
                <w:rFonts w:ascii="Arial" w:hAnsi="Arial" w:cs="Arial"/>
                <w:color w:val="800080"/>
                <w:sz w:val="18"/>
                <w:szCs w:val="18"/>
                <w:lang w:val="en-US"/>
              </w:rPr>
            </w:pPr>
          </w:p>
          <w:p w:rsidR="009536F7" w:rsidRPr="008826F5" w:rsidRDefault="009536F7" w:rsidP="009536F7">
            <w:pPr>
              <w:pStyle w:val="Normalexigences"/>
              <w:rPr>
                <w:rFonts w:ascii="Arial" w:hAnsi="Arial" w:cs="Arial"/>
                <w:color w:val="800080"/>
                <w:sz w:val="18"/>
                <w:szCs w:val="18"/>
              </w:rPr>
            </w:pPr>
            <w:r w:rsidRPr="008826F5">
              <w:rPr>
                <w:rFonts w:ascii="Arial" w:hAnsi="Arial" w:cs="Arial"/>
                <w:color w:val="800080"/>
                <w:sz w:val="18"/>
                <w:szCs w:val="18"/>
                <w:lang w:val="en-US"/>
              </w:rPr>
              <w:t>Request looks like: curl -v -u admin:geoserver -XPUT -H "Content-type: text/plain" -d "file:///&lt;path to copied tif file&gt;" “&lt;geoserver_url&gt;/rest/workspaces/Navblue/coveragestores/&lt;ICAO&gt;/external.geotiff?configure=first&amp;coverageName=&lt;ICAO&gt;"</w:t>
            </w:r>
          </w:p>
        </w:tc>
        <w:tc>
          <w:tcPr>
            <w:tcW w:w="1276" w:type="dxa"/>
            <w:vAlign w:val="center"/>
          </w:tcPr>
          <w:p w:rsidR="009536F7" w:rsidRPr="008826F5" w:rsidRDefault="009536F7" w:rsidP="009536F7">
            <w:pPr>
              <w:pStyle w:val="Normalexigences"/>
              <w:ind w:left="0"/>
              <w:jc w:val="center"/>
              <w:rPr>
                <w:rFonts w:ascii="Arial" w:hAnsi="Arial" w:cs="Arial"/>
                <w:color w:val="800080"/>
                <w:sz w:val="18"/>
                <w:szCs w:val="18"/>
              </w:rPr>
            </w:pPr>
            <w:r w:rsidRPr="008826F5">
              <w:rPr>
                <w:rFonts w:ascii="Arial" w:hAnsi="Arial" w:cs="Arial"/>
                <w:color w:val="800080"/>
                <w:sz w:val="18"/>
                <w:szCs w:val="18"/>
              </w:rPr>
              <w:t>#27.2-04</w:t>
            </w:r>
          </w:p>
        </w:tc>
      </w:tr>
    </w:tbl>
    <w:p w:rsidR="009536F7" w:rsidRDefault="009536F7" w:rsidP="009536F7">
      <w:pPr>
        <w:rPr>
          <w:lang w:val="en-US"/>
        </w:rPr>
      </w:pPr>
    </w:p>
    <w:p w:rsidR="00951DB0" w:rsidRDefault="00951DB0" w:rsidP="00951DB0">
      <w:pPr>
        <w:pStyle w:val="Titre2"/>
        <w:keepNext w:val="0"/>
        <w:numPr>
          <w:ilvl w:val="1"/>
          <w:numId w:val="8"/>
        </w:numPr>
        <w:spacing w:before="240"/>
      </w:pPr>
      <w:r>
        <w:t>Product Map generation service</w:t>
      </w:r>
    </w:p>
    <w:p w:rsidR="00951DB0" w:rsidRDefault="00951DB0" w:rsidP="00951DB0">
      <w:pPr>
        <w:pStyle w:val="Titre3"/>
        <w:numPr>
          <w:ilvl w:val="2"/>
          <w:numId w:val="8"/>
        </w:numPr>
        <w:spacing w:before="120" w:line="240" w:lineRule="auto"/>
        <w:jc w:val="left"/>
      </w:pPr>
      <w:r>
        <w:t xml:space="preserve">Product </w:t>
      </w:r>
      <w:r w:rsidR="00B0729B">
        <w:t>Map generation service</w:t>
      </w:r>
    </w:p>
    <w:p w:rsidR="00951DB0" w:rsidRDefault="00951DB0" w:rsidP="00951DB0">
      <w:pPr>
        <w:rPr>
          <w:lang w:val="en-US"/>
        </w:rPr>
      </w:pPr>
      <w:r>
        <w:rPr>
          <w:lang w:val="en-US"/>
        </w:rPr>
        <w:t xml:space="preserve">This service </w:t>
      </w:r>
      <w:r w:rsidR="00B0729B">
        <w:rPr>
          <w:lang w:val="en-US"/>
        </w:rPr>
        <w:t>generates a product map from a configuration file specifying what it shall contain</w:t>
      </w:r>
      <w:r>
        <w:rPr>
          <w:lang w:val="en-US"/>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51DB0" w:rsidRPr="00976258" w:rsidTr="00951DB0">
        <w:trPr>
          <w:cantSplit/>
          <w:tblHeader/>
        </w:trPr>
        <w:tc>
          <w:tcPr>
            <w:tcW w:w="1809" w:type="dxa"/>
            <w:shd w:val="pct10" w:color="auto" w:fill="auto"/>
          </w:tcPr>
          <w:p w:rsidR="00951DB0" w:rsidRPr="00976258" w:rsidRDefault="00951DB0" w:rsidP="00951DB0">
            <w:pPr>
              <w:jc w:val="center"/>
              <w:rPr>
                <w:rStyle w:val="lev"/>
                <w:bCs w:val="0"/>
              </w:rPr>
            </w:pPr>
            <w:r w:rsidRPr="00976258">
              <w:rPr>
                <w:rStyle w:val="lev"/>
              </w:rPr>
              <w:t>ID</w:t>
            </w:r>
          </w:p>
        </w:tc>
        <w:tc>
          <w:tcPr>
            <w:tcW w:w="1560" w:type="dxa"/>
            <w:shd w:val="pct10" w:color="auto" w:fill="auto"/>
          </w:tcPr>
          <w:p w:rsidR="00951DB0" w:rsidRPr="00976258" w:rsidRDefault="00951DB0" w:rsidP="00951DB0">
            <w:pPr>
              <w:jc w:val="center"/>
              <w:rPr>
                <w:rStyle w:val="lev"/>
                <w:bCs w:val="0"/>
              </w:rPr>
            </w:pPr>
            <w:r w:rsidRPr="00976258">
              <w:rPr>
                <w:rStyle w:val="lev"/>
              </w:rPr>
              <w:t>Short title</w:t>
            </w:r>
          </w:p>
        </w:tc>
        <w:tc>
          <w:tcPr>
            <w:tcW w:w="5811" w:type="dxa"/>
            <w:shd w:val="pct10" w:color="auto" w:fill="auto"/>
          </w:tcPr>
          <w:p w:rsidR="00951DB0" w:rsidRPr="00976258" w:rsidRDefault="00951DB0" w:rsidP="00951DB0">
            <w:pPr>
              <w:jc w:val="center"/>
              <w:rPr>
                <w:rStyle w:val="lev"/>
                <w:bCs w:val="0"/>
              </w:rPr>
            </w:pPr>
            <w:r w:rsidRPr="00976258">
              <w:rPr>
                <w:rStyle w:val="lev"/>
              </w:rPr>
              <w:t>Description</w:t>
            </w:r>
          </w:p>
        </w:tc>
        <w:tc>
          <w:tcPr>
            <w:tcW w:w="1276" w:type="dxa"/>
            <w:shd w:val="pct10" w:color="auto" w:fill="auto"/>
          </w:tcPr>
          <w:p w:rsidR="00951DB0" w:rsidRPr="00976258" w:rsidRDefault="00951DB0" w:rsidP="00951DB0">
            <w:pPr>
              <w:jc w:val="center"/>
              <w:rPr>
                <w:rStyle w:val="lev"/>
                <w:bCs w:val="0"/>
              </w:rPr>
            </w:pPr>
            <w:r w:rsidRPr="00976258">
              <w:rPr>
                <w:rStyle w:val="lev"/>
              </w:rPr>
              <w:t>US</w:t>
            </w:r>
          </w:p>
        </w:tc>
      </w:tr>
      <w:tr w:rsidR="00B0729B" w:rsidRPr="00976258" w:rsidTr="00B0729B">
        <w:trPr>
          <w:cantSplit/>
          <w:tblHeader/>
        </w:trPr>
        <w:tc>
          <w:tcPr>
            <w:tcW w:w="1809" w:type="dxa"/>
            <w:shd w:val="pct10" w:color="auto" w:fill="auto"/>
            <w:vAlign w:val="center"/>
          </w:tcPr>
          <w:p w:rsidR="00B0729B" w:rsidRPr="00B0729B" w:rsidRDefault="00B0729B" w:rsidP="00B0729B">
            <w:pPr>
              <w:jc w:val="center"/>
              <w:rPr>
                <w:rFonts w:ascii="Arial" w:hAnsi="Arial" w:cs="Arial"/>
                <w:i/>
                <w:iCs/>
                <w:color w:val="800080"/>
                <w:szCs w:val="18"/>
                <w:lang w:eastAsia="de-DE"/>
              </w:rPr>
            </w:pPr>
            <w:r w:rsidRPr="00B0729B">
              <w:rPr>
                <w:rFonts w:ascii="Arial" w:hAnsi="Arial" w:cs="Arial"/>
                <w:b/>
                <w:bCs/>
                <w:i/>
                <w:iCs/>
                <w:color w:val="800080"/>
                <w:szCs w:val="18"/>
                <w:lang w:eastAsia="de-DE"/>
              </w:rPr>
              <w:t>SD-ALB-</w:t>
            </w:r>
            <w:r>
              <w:rPr>
                <w:rFonts w:ascii="Arial" w:hAnsi="Arial" w:cs="Arial"/>
                <w:b/>
                <w:bCs/>
                <w:i/>
                <w:iCs/>
                <w:color w:val="800080"/>
                <w:szCs w:val="18"/>
                <w:lang w:eastAsia="de-DE"/>
              </w:rPr>
              <w:t>PMG</w:t>
            </w:r>
            <w:r w:rsidRPr="00B0729B">
              <w:rPr>
                <w:rFonts w:ascii="Arial" w:hAnsi="Arial" w:cs="Arial"/>
                <w:b/>
                <w:bCs/>
                <w:i/>
                <w:iCs/>
                <w:color w:val="800080"/>
                <w:szCs w:val="18"/>
                <w:lang w:eastAsia="de-DE"/>
              </w:rPr>
              <w:t>-001</w:t>
            </w:r>
          </w:p>
        </w:tc>
        <w:tc>
          <w:tcPr>
            <w:tcW w:w="1560" w:type="dxa"/>
            <w:shd w:val="pct10" w:color="auto" w:fill="auto"/>
            <w:vAlign w:val="center"/>
          </w:tcPr>
          <w:p w:rsidR="00B0729B" w:rsidRPr="00976258" w:rsidRDefault="00B0729B" w:rsidP="00B0729B">
            <w:pPr>
              <w:jc w:val="center"/>
              <w:rPr>
                <w:rStyle w:val="lev"/>
              </w:rPr>
            </w:pPr>
            <w:r w:rsidRPr="00697549">
              <w:rPr>
                <w:rFonts w:ascii="Arial" w:hAnsi="Arial" w:cs="Arial"/>
                <w:color w:val="800080"/>
                <w:szCs w:val="18"/>
              </w:rPr>
              <w:t>Technology</w:t>
            </w:r>
          </w:p>
        </w:tc>
        <w:tc>
          <w:tcPr>
            <w:tcW w:w="5811" w:type="dxa"/>
            <w:shd w:val="pct10" w:color="auto" w:fill="auto"/>
          </w:tcPr>
          <w:p w:rsidR="00B0729B" w:rsidRPr="00976258" w:rsidRDefault="00B0729B" w:rsidP="00B0729B">
            <w:pPr>
              <w:jc w:val="center"/>
              <w:rPr>
                <w:rStyle w:val="lev"/>
              </w:rPr>
            </w:pPr>
            <w:r w:rsidRPr="00697549">
              <w:rPr>
                <w:rFonts w:ascii="Arial" w:hAnsi="Arial" w:cs="Arial"/>
                <w:color w:val="800080"/>
                <w:szCs w:val="18"/>
              </w:rPr>
              <w:t>This web service is a WCF service over net.tcp protocol. It is defined as a CS class.</w:t>
            </w:r>
          </w:p>
        </w:tc>
        <w:tc>
          <w:tcPr>
            <w:tcW w:w="1276" w:type="dxa"/>
            <w:shd w:val="pct10" w:color="auto" w:fill="auto"/>
            <w:vAlign w:val="center"/>
          </w:tcPr>
          <w:p w:rsidR="00B0729B" w:rsidRPr="00976258" w:rsidRDefault="00B0729B" w:rsidP="00B0729B">
            <w:pPr>
              <w:jc w:val="center"/>
              <w:rPr>
                <w:rStyle w:val="lev"/>
              </w:rPr>
            </w:pPr>
            <w:r w:rsidRPr="00697549">
              <w:rPr>
                <w:rFonts w:ascii="Arial" w:hAnsi="Arial" w:cs="Arial"/>
                <w:color w:val="800080"/>
                <w:szCs w:val="18"/>
              </w:rPr>
              <w:t>#</w:t>
            </w:r>
            <w:r>
              <w:rPr>
                <w:rFonts w:ascii="Arial" w:hAnsi="Arial" w:cs="Arial"/>
                <w:color w:val="800080"/>
                <w:szCs w:val="18"/>
              </w:rPr>
              <w:t>CM-189</w:t>
            </w:r>
          </w:p>
        </w:tc>
      </w:tr>
      <w:tr w:rsidR="00B0729B" w:rsidRPr="00976258" w:rsidTr="00B0729B">
        <w:trPr>
          <w:cantSplit/>
          <w:tblHeader/>
        </w:trPr>
        <w:tc>
          <w:tcPr>
            <w:tcW w:w="1809" w:type="dxa"/>
            <w:shd w:val="pct10" w:color="auto" w:fill="auto"/>
            <w:vAlign w:val="center"/>
          </w:tcPr>
          <w:p w:rsidR="00B0729B" w:rsidRPr="00B0729B" w:rsidRDefault="00B0729B" w:rsidP="00B0729B">
            <w:pPr>
              <w:jc w:val="center"/>
              <w:rPr>
                <w:rFonts w:ascii="Arial" w:hAnsi="Arial" w:cs="Arial"/>
                <w:i/>
                <w:iCs/>
                <w:color w:val="800080"/>
                <w:szCs w:val="18"/>
                <w:lang w:eastAsia="de-DE"/>
              </w:rPr>
            </w:pPr>
            <w:r w:rsidRPr="00B0729B">
              <w:rPr>
                <w:rFonts w:ascii="Arial" w:hAnsi="Arial" w:cs="Arial"/>
                <w:b/>
                <w:bCs/>
                <w:i/>
                <w:iCs/>
                <w:color w:val="800080"/>
                <w:szCs w:val="18"/>
                <w:lang w:eastAsia="de-DE"/>
              </w:rPr>
              <w:t>SD-ALB-</w:t>
            </w:r>
            <w:r>
              <w:rPr>
                <w:rFonts w:ascii="Arial" w:hAnsi="Arial" w:cs="Arial"/>
                <w:b/>
                <w:bCs/>
                <w:i/>
                <w:iCs/>
                <w:color w:val="800080"/>
                <w:szCs w:val="18"/>
                <w:lang w:eastAsia="de-DE"/>
              </w:rPr>
              <w:t>PMG</w:t>
            </w:r>
            <w:r w:rsidRPr="00B0729B">
              <w:rPr>
                <w:rFonts w:ascii="Arial" w:hAnsi="Arial" w:cs="Arial"/>
                <w:b/>
                <w:bCs/>
                <w:i/>
                <w:iCs/>
                <w:color w:val="800080"/>
                <w:szCs w:val="18"/>
                <w:lang w:eastAsia="de-DE"/>
              </w:rPr>
              <w:t>-002</w:t>
            </w:r>
          </w:p>
        </w:tc>
        <w:tc>
          <w:tcPr>
            <w:tcW w:w="1560" w:type="dxa"/>
            <w:shd w:val="pct10" w:color="auto" w:fill="auto"/>
            <w:vAlign w:val="center"/>
          </w:tcPr>
          <w:p w:rsidR="00B0729B" w:rsidRPr="00976258" w:rsidRDefault="00B0729B" w:rsidP="00B0729B">
            <w:pPr>
              <w:jc w:val="center"/>
              <w:rPr>
                <w:rStyle w:val="lev"/>
              </w:rPr>
            </w:pPr>
            <w:r w:rsidRPr="00697549">
              <w:rPr>
                <w:rFonts w:ascii="Arial" w:hAnsi="Arial" w:cs="Arial"/>
                <w:color w:val="800080"/>
                <w:szCs w:val="18"/>
              </w:rPr>
              <w:t>Logs levels</w:t>
            </w:r>
          </w:p>
        </w:tc>
        <w:tc>
          <w:tcPr>
            <w:tcW w:w="5811" w:type="dxa"/>
            <w:shd w:val="pct10" w:color="auto" w:fill="auto"/>
          </w:tcPr>
          <w:p w:rsidR="00B0729B" w:rsidRPr="00697549" w:rsidRDefault="00B0729B" w:rsidP="00B0729B">
            <w:pPr>
              <w:pStyle w:val="Normalexigences"/>
              <w:ind w:left="0"/>
              <w:rPr>
                <w:rFonts w:ascii="Arial" w:hAnsi="Arial" w:cs="Arial"/>
                <w:color w:val="800080"/>
                <w:sz w:val="18"/>
                <w:szCs w:val="18"/>
              </w:rPr>
            </w:pPr>
            <w:r w:rsidRPr="00697549">
              <w:rPr>
                <w:rFonts w:ascii="Arial" w:hAnsi="Arial" w:cs="Arial"/>
                <w:color w:val="800080"/>
                <w:sz w:val="18"/>
                <w:szCs w:val="18"/>
              </w:rPr>
              <w:t>Use log levels as this:</w:t>
            </w:r>
          </w:p>
          <w:p w:rsidR="00B0729B" w:rsidRPr="00697549" w:rsidRDefault="00B0729B" w:rsidP="00B0729B">
            <w:pPr>
              <w:pStyle w:val="Normalexigences"/>
              <w:numPr>
                <w:ilvl w:val="0"/>
                <w:numId w:val="14"/>
              </w:numPr>
              <w:spacing w:before="0" w:line="240" w:lineRule="auto"/>
              <w:jc w:val="left"/>
              <w:rPr>
                <w:rFonts w:ascii="Arial" w:hAnsi="Arial" w:cs="Arial"/>
                <w:color w:val="800080"/>
                <w:sz w:val="18"/>
                <w:szCs w:val="18"/>
              </w:rPr>
            </w:pPr>
            <w:r w:rsidRPr="00697549">
              <w:rPr>
                <w:rFonts w:ascii="Arial" w:hAnsi="Arial" w:cs="Arial"/>
                <w:color w:val="800080"/>
                <w:sz w:val="18"/>
                <w:szCs w:val="18"/>
              </w:rPr>
              <w:t>INFO: cessing steps</w:t>
            </w:r>
          </w:p>
          <w:p w:rsidR="00B0729B" w:rsidRPr="00B0729B" w:rsidRDefault="00B0729B" w:rsidP="00B0729B">
            <w:pPr>
              <w:pStyle w:val="Normalexigences"/>
              <w:numPr>
                <w:ilvl w:val="0"/>
                <w:numId w:val="14"/>
              </w:numPr>
              <w:spacing w:before="0" w:line="240" w:lineRule="auto"/>
              <w:jc w:val="left"/>
              <w:rPr>
                <w:b/>
                <w:bCs/>
              </w:rPr>
            </w:pPr>
            <w:r w:rsidRPr="00697549">
              <w:rPr>
                <w:rFonts w:ascii="Arial" w:hAnsi="Arial" w:cs="Arial"/>
                <w:color w:val="800080"/>
                <w:sz w:val="18"/>
                <w:szCs w:val="18"/>
              </w:rPr>
              <w:t>DEBUG: detailed info</w:t>
            </w:r>
          </w:p>
          <w:p w:rsidR="00B0729B" w:rsidRPr="00976258" w:rsidRDefault="00B0729B" w:rsidP="00B0729B">
            <w:pPr>
              <w:pStyle w:val="Normalexigences"/>
              <w:numPr>
                <w:ilvl w:val="0"/>
                <w:numId w:val="14"/>
              </w:numPr>
              <w:spacing w:before="0" w:line="240" w:lineRule="auto"/>
              <w:jc w:val="left"/>
              <w:rPr>
                <w:rStyle w:val="lev"/>
              </w:rPr>
            </w:pPr>
            <w:r w:rsidRPr="00697549">
              <w:rPr>
                <w:rFonts w:ascii="Arial" w:hAnsi="Arial" w:cs="Arial"/>
                <w:color w:val="800080"/>
                <w:sz w:val="18"/>
                <w:szCs w:val="18"/>
              </w:rPr>
              <w:t>ERROR: errors</w:t>
            </w:r>
          </w:p>
        </w:tc>
        <w:tc>
          <w:tcPr>
            <w:tcW w:w="1276" w:type="dxa"/>
            <w:shd w:val="pct10" w:color="auto" w:fill="auto"/>
            <w:vAlign w:val="center"/>
          </w:tcPr>
          <w:p w:rsidR="00B0729B" w:rsidRPr="00976258" w:rsidRDefault="00B0729B" w:rsidP="00B0729B">
            <w:pPr>
              <w:jc w:val="center"/>
              <w:rPr>
                <w:rStyle w:val="lev"/>
              </w:rPr>
            </w:pPr>
            <w:r>
              <w:rPr>
                <w:rFonts w:ascii="Arial" w:hAnsi="Arial" w:cs="Arial"/>
                <w:color w:val="800080"/>
                <w:szCs w:val="18"/>
              </w:rPr>
              <w:t>#CM-189</w:t>
            </w:r>
          </w:p>
        </w:tc>
      </w:tr>
      <w:tr w:rsidR="00B0729B" w:rsidRPr="00976258" w:rsidTr="00B0729B">
        <w:trPr>
          <w:cantSplit/>
          <w:tblHeader/>
        </w:trPr>
        <w:tc>
          <w:tcPr>
            <w:tcW w:w="1809" w:type="dxa"/>
            <w:shd w:val="pct10" w:color="auto" w:fill="auto"/>
            <w:vAlign w:val="center"/>
          </w:tcPr>
          <w:p w:rsidR="00B0729B" w:rsidRPr="00B0729B" w:rsidRDefault="00B0729B" w:rsidP="00B0729B">
            <w:pPr>
              <w:jc w:val="center"/>
              <w:rPr>
                <w:rFonts w:ascii="Arial" w:hAnsi="Arial" w:cs="Arial"/>
                <w:i/>
                <w:iCs/>
                <w:color w:val="800080"/>
                <w:szCs w:val="18"/>
                <w:lang w:eastAsia="de-DE"/>
              </w:rPr>
            </w:pPr>
            <w:r w:rsidRPr="00B0729B">
              <w:rPr>
                <w:rFonts w:ascii="Arial" w:hAnsi="Arial" w:cs="Arial"/>
                <w:b/>
                <w:bCs/>
                <w:i/>
                <w:iCs/>
                <w:color w:val="800080"/>
                <w:szCs w:val="18"/>
                <w:lang w:eastAsia="de-DE"/>
              </w:rPr>
              <w:t>SD-ALB-</w:t>
            </w:r>
            <w:r>
              <w:rPr>
                <w:rFonts w:ascii="Arial" w:hAnsi="Arial" w:cs="Arial"/>
                <w:b/>
                <w:bCs/>
                <w:i/>
                <w:iCs/>
                <w:color w:val="800080"/>
                <w:szCs w:val="18"/>
                <w:lang w:eastAsia="de-DE"/>
              </w:rPr>
              <w:t>PMG</w:t>
            </w:r>
            <w:r w:rsidRPr="00B0729B">
              <w:rPr>
                <w:rFonts w:ascii="Arial" w:hAnsi="Arial" w:cs="Arial"/>
                <w:b/>
                <w:bCs/>
                <w:i/>
                <w:iCs/>
                <w:color w:val="800080"/>
                <w:szCs w:val="18"/>
                <w:lang w:eastAsia="de-DE"/>
              </w:rPr>
              <w:t>-003</w:t>
            </w:r>
          </w:p>
        </w:tc>
        <w:tc>
          <w:tcPr>
            <w:tcW w:w="1560" w:type="dxa"/>
            <w:shd w:val="pct10" w:color="auto" w:fill="auto"/>
            <w:vAlign w:val="center"/>
          </w:tcPr>
          <w:p w:rsidR="00B0729B" w:rsidRPr="00976258" w:rsidRDefault="00B0729B" w:rsidP="00B0729B">
            <w:pPr>
              <w:jc w:val="center"/>
              <w:rPr>
                <w:rStyle w:val="lev"/>
              </w:rPr>
            </w:pPr>
            <w:r w:rsidRPr="00697549">
              <w:rPr>
                <w:rFonts w:ascii="Arial" w:hAnsi="Arial" w:cs="Arial"/>
                <w:color w:val="800080"/>
                <w:szCs w:val="18"/>
              </w:rPr>
              <w:t>Name</w:t>
            </w:r>
          </w:p>
        </w:tc>
        <w:tc>
          <w:tcPr>
            <w:tcW w:w="5811" w:type="dxa"/>
            <w:shd w:val="pct10" w:color="auto" w:fill="auto"/>
          </w:tcPr>
          <w:p w:rsidR="00B0729B" w:rsidRPr="00976258" w:rsidRDefault="00B0729B" w:rsidP="00B0729B">
            <w:pPr>
              <w:rPr>
                <w:rStyle w:val="lev"/>
              </w:rPr>
            </w:pPr>
            <w:r>
              <w:rPr>
                <w:rFonts w:ascii="Arial" w:hAnsi="Arial" w:cs="Arial"/>
                <w:color w:val="800080"/>
                <w:szCs w:val="18"/>
              </w:rPr>
              <w:t>ProductMapGenerationService</w:t>
            </w:r>
          </w:p>
        </w:tc>
        <w:tc>
          <w:tcPr>
            <w:tcW w:w="1276" w:type="dxa"/>
            <w:shd w:val="pct10" w:color="auto" w:fill="auto"/>
            <w:vAlign w:val="center"/>
          </w:tcPr>
          <w:p w:rsidR="00B0729B" w:rsidRPr="00976258" w:rsidRDefault="00B0729B" w:rsidP="00B0729B">
            <w:pPr>
              <w:jc w:val="center"/>
              <w:rPr>
                <w:rStyle w:val="lev"/>
              </w:rPr>
            </w:pPr>
            <w:r>
              <w:rPr>
                <w:rFonts w:ascii="Arial" w:hAnsi="Arial" w:cs="Arial"/>
                <w:color w:val="800080"/>
                <w:szCs w:val="18"/>
              </w:rPr>
              <w:t>#CM-189</w:t>
            </w:r>
          </w:p>
        </w:tc>
      </w:tr>
    </w:tbl>
    <w:p w:rsidR="00951DB0" w:rsidRPr="00A8515B" w:rsidRDefault="00951DB0" w:rsidP="00951DB0">
      <w:pPr>
        <w:rPr>
          <w:lang w:val="en-US"/>
        </w:rPr>
      </w:pPr>
    </w:p>
    <w:p w:rsidR="00B0729B" w:rsidRPr="00436D9E" w:rsidRDefault="00B0729B" w:rsidP="00B0729B">
      <w:pPr>
        <w:rPr>
          <w:u w:val="single"/>
          <w:lang w:val="en-US"/>
        </w:rPr>
      </w:pPr>
      <w:r w:rsidRPr="0035443A">
        <w:rPr>
          <w:u w:val="single"/>
          <w:lang w:val="en-US"/>
        </w:rPr>
        <w:t>Parameters</w:t>
      </w:r>
      <w:r>
        <w:rPr>
          <w:u w:val="single"/>
          <w:lang w:val="en-US"/>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B0729B" w:rsidRPr="00976258" w:rsidTr="00623FC1">
        <w:trPr>
          <w:cantSplit/>
          <w:tblHeader/>
        </w:trPr>
        <w:tc>
          <w:tcPr>
            <w:tcW w:w="1809" w:type="dxa"/>
            <w:shd w:val="pct10" w:color="auto" w:fill="auto"/>
          </w:tcPr>
          <w:p w:rsidR="00B0729B" w:rsidRPr="00976258" w:rsidRDefault="00B0729B" w:rsidP="00623FC1">
            <w:pPr>
              <w:jc w:val="center"/>
              <w:rPr>
                <w:rStyle w:val="lev"/>
                <w:bCs w:val="0"/>
              </w:rPr>
            </w:pPr>
            <w:r w:rsidRPr="00976258">
              <w:rPr>
                <w:rStyle w:val="lev"/>
              </w:rPr>
              <w:lastRenderedPageBreak/>
              <w:t>ID</w:t>
            </w:r>
          </w:p>
        </w:tc>
        <w:tc>
          <w:tcPr>
            <w:tcW w:w="1560" w:type="dxa"/>
            <w:shd w:val="pct10" w:color="auto" w:fill="auto"/>
          </w:tcPr>
          <w:p w:rsidR="00B0729B" w:rsidRPr="00976258" w:rsidRDefault="00B0729B" w:rsidP="00623FC1">
            <w:pPr>
              <w:jc w:val="center"/>
              <w:rPr>
                <w:rStyle w:val="lev"/>
                <w:bCs w:val="0"/>
              </w:rPr>
            </w:pPr>
            <w:r w:rsidRPr="00976258">
              <w:rPr>
                <w:rStyle w:val="lev"/>
              </w:rPr>
              <w:t>Short title</w:t>
            </w:r>
          </w:p>
        </w:tc>
        <w:tc>
          <w:tcPr>
            <w:tcW w:w="5811" w:type="dxa"/>
            <w:shd w:val="pct10" w:color="auto" w:fill="auto"/>
          </w:tcPr>
          <w:p w:rsidR="00B0729B" w:rsidRPr="00976258" w:rsidRDefault="00B0729B" w:rsidP="00623FC1">
            <w:pPr>
              <w:jc w:val="center"/>
              <w:rPr>
                <w:rStyle w:val="lev"/>
                <w:bCs w:val="0"/>
              </w:rPr>
            </w:pPr>
            <w:r w:rsidRPr="00976258">
              <w:rPr>
                <w:rStyle w:val="lev"/>
              </w:rPr>
              <w:t>Description</w:t>
            </w:r>
          </w:p>
        </w:tc>
        <w:tc>
          <w:tcPr>
            <w:tcW w:w="1276" w:type="dxa"/>
            <w:shd w:val="pct10" w:color="auto" w:fill="auto"/>
          </w:tcPr>
          <w:p w:rsidR="00B0729B" w:rsidRPr="00976258" w:rsidRDefault="00B0729B" w:rsidP="00623FC1">
            <w:pPr>
              <w:jc w:val="center"/>
              <w:rPr>
                <w:rStyle w:val="lev"/>
                <w:bCs w:val="0"/>
              </w:rPr>
            </w:pPr>
            <w:r w:rsidRPr="00976258">
              <w:rPr>
                <w:rStyle w:val="lev"/>
              </w:rPr>
              <w:t>US</w:t>
            </w:r>
          </w:p>
        </w:tc>
      </w:tr>
      <w:tr w:rsidR="00B0729B" w:rsidTr="00623FC1">
        <w:trPr>
          <w:cantSplit/>
          <w:trHeight w:val="373"/>
        </w:trPr>
        <w:tc>
          <w:tcPr>
            <w:tcW w:w="1809" w:type="dxa"/>
            <w:vAlign w:val="center"/>
          </w:tcPr>
          <w:p w:rsidR="00B0729B" w:rsidRPr="00697549" w:rsidRDefault="00B0729B" w:rsidP="00B0729B">
            <w:pPr>
              <w:pStyle w:val="ReqID"/>
              <w:jc w:val="center"/>
              <w:rPr>
                <w:rFonts w:ascii="Arial" w:hAnsi="Arial" w:cs="Arial"/>
                <w:szCs w:val="18"/>
              </w:rPr>
            </w:pPr>
            <w:r w:rsidRPr="00697549">
              <w:rPr>
                <w:rFonts w:ascii="Arial" w:hAnsi="Arial" w:cs="Arial"/>
                <w:szCs w:val="18"/>
              </w:rPr>
              <w:t>SD-ALB-</w:t>
            </w:r>
            <w:r>
              <w:rPr>
                <w:rFonts w:ascii="Arial" w:hAnsi="Arial" w:cs="Arial"/>
                <w:szCs w:val="18"/>
              </w:rPr>
              <w:t>PGM</w:t>
            </w:r>
            <w:r w:rsidRPr="00697549">
              <w:rPr>
                <w:rFonts w:ascii="Arial" w:hAnsi="Arial" w:cs="Arial"/>
                <w:szCs w:val="18"/>
              </w:rPr>
              <w:t>-010</w:t>
            </w:r>
          </w:p>
        </w:tc>
        <w:tc>
          <w:tcPr>
            <w:tcW w:w="1560" w:type="dxa"/>
            <w:vAlign w:val="center"/>
          </w:tcPr>
          <w:p w:rsidR="00B0729B" w:rsidRPr="00697549" w:rsidRDefault="00B0729B" w:rsidP="00B0729B">
            <w:pPr>
              <w:pStyle w:val="Cellulejustifi"/>
              <w:jc w:val="center"/>
              <w:rPr>
                <w:rFonts w:ascii="Arial" w:hAnsi="Arial" w:cs="Arial"/>
                <w:color w:val="800080"/>
                <w:sz w:val="18"/>
                <w:szCs w:val="18"/>
              </w:rPr>
            </w:pPr>
            <w:r w:rsidRPr="00697549">
              <w:rPr>
                <w:rFonts w:ascii="Arial" w:hAnsi="Arial" w:cs="Arial"/>
                <w:color w:val="800080"/>
                <w:sz w:val="18"/>
                <w:szCs w:val="18"/>
              </w:rPr>
              <w:t xml:space="preserve">Parameter – </w:t>
            </w:r>
            <w:r>
              <w:rPr>
                <w:rFonts w:ascii="Arial" w:hAnsi="Arial" w:cs="Arial"/>
                <w:color w:val="800080"/>
                <w:sz w:val="18"/>
                <w:szCs w:val="18"/>
              </w:rPr>
              <w:t>configuration JSON</w:t>
            </w:r>
          </w:p>
        </w:tc>
        <w:tc>
          <w:tcPr>
            <w:tcW w:w="5811" w:type="dxa"/>
          </w:tcPr>
          <w:p w:rsidR="00B0729B" w:rsidRPr="00697549" w:rsidRDefault="00B0729B" w:rsidP="00623FC1">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B0729B" w:rsidRPr="00697549" w:rsidRDefault="00B0729B" w:rsidP="00623FC1">
            <w:pPr>
              <w:pStyle w:val="Normalexigences"/>
              <w:ind w:left="0"/>
              <w:rPr>
                <w:rFonts w:ascii="Arial" w:hAnsi="Arial" w:cs="Arial"/>
                <w:color w:val="800080"/>
                <w:sz w:val="18"/>
                <w:szCs w:val="18"/>
              </w:rPr>
            </w:pPr>
          </w:p>
          <w:p w:rsidR="00B0729B" w:rsidRDefault="00B0729B" w:rsidP="00623FC1">
            <w:pPr>
              <w:pStyle w:val="Normalexigences"/>
              <w:ind w:left="0"/>
              <w:rPr>
                <w:rFonts w:ascii="Arial" w:hAnsi="Arial" w:cs="Arial"/>
                <w:color w:val="800080"/>
                <w:sz w:val="18"/>
                <w:szCs w:val="18"/>
                <w:lang w:val="en-US"/>
              </w:rPr>
            </w:pPr>
            <w:r>
              <w:rPr>
                <w:rFonts w:ascii="Arial" w:hAnsi="Arial" w:cs="Arial"/>
                <w:color w:val="800080"/>
                <w:sz w:val="18"/>
                <w:szCs w:val="18"/>
                <w:lang w:val="en-US"/>
              </w:rPr>
              <w:t xml:space="preserve">A JSON content describing the </w:t>
            </w:r>
            <w:r w:rsidR="00041B42">
              <w:rPr>
                <w:rFonts w:ascii="Arial" w:hAnsi="Arial" w:cs="Arial"/>
                <w:color w:val="800080"/>
                <w:sz w:val="18"/>
                <w:szCs w:val="18"/>
                <w:lang w:val="en-US"/>
              </w:rPr>
              <w:t>configuration for the product map generation.</w:t>
            </w:r>
          </w:p>
          <w:p w:rsidR="00041B42" w:rsidRDefault="00041B42" w:rsidP="00041B42">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"AreaCode" : the list of area codes to use for filtering</w:t>
            </w:r>
          </w:p>
          <w:p w:rsidR="00041B42" w:rsidRDefault="00041B42" w:rsidP="00041B42">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 xml:space="preserve">"IcaoCode" : the list of </w:t>
            </w:r>
            <w:r w:rsidR="009C7D53">
              <w:rPr>
                <w:rFonts w:ascii="Arial" w:hAnsi="Arial" w:cs="Arial"/>
                <w:color w:val="800080"/>
                <w:sz w:val="18"/>
                <w:szCs w:val="18"/>
                <w:lang w:val="en-US"/>
              </w:rPr>
              <w:t xml:space="preserve">valid </w:t>
            </w:r>
            <w:r>
              <w:rPr>
                <w:rFonts w:ascii="Arial" w:hAnsi="Arial" w:cs="Arial"/>
                <w:color w:val="800080"/>
                <w:sz w:val="18"/>
                <w:szCs w:val="18"/>
                <w:lang w:val="en-US"/>
              </w:rPr>
              <w:t>ICAO codes to use for filtering (optional)</w:t>
            </w:r>
          </w:p>
          <w:p w:rsidR="00041B42" w:rsidRDefault="00041B42" w:rsidP="00041B42">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"Geometry</w:t>
            </w:r>
            <w:proofErr w:type="gramStart"/>
            <w:r>
              <w:rPr>
                <w:rFonts w:ascii="Arial" w:hAnsi="Arial" w:cs="Arial"/>
                <w:color w:val="800080"/>
                <w:sz w:val="18"/>
                <w:szCs w:val="18"/>
                <w:lang w:val="en-US"/>
              </w:rPr>
              <w:t>" :</w:t>
            </w:r>
            <w:proofErr w:type="gramEnd"/>
            <w:r>
              <w:rPr>
                <w:rFonts w:ascii="Arial" w:hAnsi="Arial" w:cs="Arial"/>
                <w:color w:val="800080"/>
                <w:sz w:val="18"/>
                <w:szCs w:val="18"/>
                <w:lang w:val="en-US"/>
              </w:rPr>
              <w:t xml:space="preserve"> a structure giving the latitude ("Latitude") and longitude ("Longitude") for the bottom/left ("BottomLeftPoint") and top/right point ("TopRightPoint") defining a bounding area to use for filtering (optional)</w:t>
            </w:r>
            <w:r w:rsidR="009C7D53">
              <w:rPr>
                <w:rFonts w:ascii="Arial" w:hAnsi="Arial" w:cs="Arial"/>
                <w:color w:val="800080"/>
                <w:sz w:val="18"/>
                <w:szCs w:val="18"/>
                <w:lang w:val="en-US"/>
              </w:rPr>
              <w:t>. Features that have a geometry will only be included if all their geometries match</w:t>
            </w:r>
          </w:p>
          <w:p w:rsidR="00041B42" w:rsidRDefault="00041B42" w:rsidP="00041B42">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"Header" : the identifiier of the header to use in the product map ("0" for none)</w:t>
            </w:r>
          </w:p>
          <w:p w:rsidR="00041B42" w:rsidRPr="00697549" w:rsidRDefault="00041B42" w:rsidP="00041B42">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w:t>
            </w:r>
            <w:proofErr w:type="gramStart"/>
            <w:r>
              <w:rPr>
                <w:rFonts w:ascii="Arial" w:hAnsi="Arial" w:cs="Arial"/>
                <w:color w:val="800080"/>
                <w:sz w:val="18"/>
                <w:szCs w:val="18"/>
                <w:lang w:val="en-US"/>
              </w:rPr>
              <w:t>outputFileName</w:t>
            </w:r>
            <w:proofErr w:type="gramEnd"/>
            <w:r>
              <w:rPr>
                <w:rFonts w:ascii="Arial" w:hAnsi="Arial" w:cs="Arial"/>
                <w:color w:val="800080"/>
                <w:sz w:val="18"/>
                <w:szCs w:val="18"/>
                <w:lang w:val="en-US"/>
              </w:rPr>
              <w:t>" : gives the output file name for the produced product map output.</w:t>
            </w:r>
          </w:p>
          <w:p w:rsidR="00B0729B" w:rsidRDefault="00041B42" w:rsidP="00623FC1">
            <w:pPr>
              <w:pStyle w:val="Normalexigences"/>
              <w:ind w:left="0"/>
              <w:rPr>
                <w:rFonts w:ascii="Arial" w:hAnsi="Arial" w:cs="Arial"/>
                <w:color w:val="800080"/>
                <w:sz w:val="18"/>
                <w:szCs w:val="18"/>
                <w:lang w:val="en-US"/>
              </w:rPr>
            </w:pPr>
            <w:r>
              <w:rPr>
                <w:rFonts w:ascii="Arial" w:hAnsi="Arial" w:cs="Arial"/>
                <w:color w:val="800080"/>
                <w:sz w:val="18"/>
                <w:szCs w:val="18"/>
                <w:lang w:val="en-US"/>
              </w:rPr>
              <w:t>Then, there is for each feature, there is :</w:t>
            </w:r>
          </w:p>
          <w:p w:rsidR="00041B42" w:rsidRDefault="00041B42" w:rsidP="009C7D53">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"value" of type boolean to define whether this feature shall be included or not in the product map</w:t>
            </w:r>
          </w:p>
          <w:p w:rsidR="009C7D53" w:rsidRDefault="009C7D53" w:rsidP="009C7D53">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"areaCode" to override the general "AreaCode" if specific for this feature,</w:t>
            </w:r>
          </w:p>
          <w:p w:rsidR="009C7D53" w:rsidRDefault="009C7D53" w:rsidP="009C7D53">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"IcaoCode" to override the general "IcaoCode" if specific for this feature</w:t>
            </w:r>
          </w:p>
          <w:p w:rsidR="009C7D53" w:rsidRDefault="009C7D53" w:rsidP="009C7D53">
            <w:pPr>
              <w:pStyle w:val="Normalexigences"/>
              <w:numPr>
                <w:ilvl w:val="0"/>
                <w:numId w:val="17"/>
              </w:numPr>
              <w:rPr>
                <w:rFonts w:ascii="Arial" w:hAnsi="Arial" w:cs="Arial"/>
                <w:color w:val="800080"/>
                <w:sz w:val="18"/>
                <w:szCs w:val="18"/>
                <w:lang w:val="en-US"/>
              </w:rPr>
            </w:pPr>
            <w:r>
              <w:rPr>
                <w:rFonts w:ascii="Arial" w:hAnsi="Arial" w:cs="Arial"/>
                <w:color w:val="800080"/>
                <w:sz w:val="18"/>
                <w:szCs w:val="18"/>
                <w:lang w:val="en-US"/>
              </w:rPr>
              <w:t>"Geometry" to override the general "Geometry" if specific for this feature</w:t>
            </w:r>
          </w:p>
          <w:p w:rsidR="00041B42" w:rsidRPr="00697549" w:rsidRDefault="00041B42" w:rsidP="00623FC1">
            <w:pPr>
              <w:pStyle w:val="Normalexigences"/>
              <w:ind w:left="0"/>
              <w:rPr>
                <w:rFonts w:ascii="Arial" w:hAnsi="Arial" w:cs="Arial"/>
                <w:color w:val="800080"/>
                <w:sz w:val="18"/>
                <w:szCs w:val="18"/>
                <w:lang w:val="en-US"/>
              </w:rPr>
            </w:pPr>
          </w:p>
          <w:p w:rsidR="00B0729B" w:rsidRPr="00697549" w:rsidRDefault="00B0729B" w:rsidP="00623FC1">
            <w:pPr>
              <w:pStyle w:val="Normalexigences"/>
              <w:ind w:left="0"/>
              <w:rPr>
                <w:rFonts w:ascii="Arial" w:hAnsi="Arial" w:cs="Arial"/>
                <w:color w:val="800080"/>
                <w:sz w:val="18"/>
                <w:szCs w:val="18"/>
                <w:lang w:val="en-US"/>
              </w:rPr>
            </w:pPr>
            <w:r w:rsidRPr="00697549">
              <w:rPr>
                <w:rFonts w:ascii="Arial" w:hAnsi="Arial" w:cs="Arial"/>
                <w:color w:val="800080"/>
                <w:sz w:val="18"/>
                <w:szCs w:val="18"/>
              </w:rPr>
              <w:t>Must not be null or empty.</w:t>
            </w:r>
          </w:p>
        </w:tc>
        <w:tc>
          <w:tcPr>
            <w:tcW w:w="1276" w:type="dxa"/>
            <w:vAlign w:val="center"/>
          </w:tcPr>
          <w:p w:rsidR="00B0729B" w:rsidRPr="00697549" w:rsidRDefault="00B0729B" w:rsidP="00623FC1">
            <w:pPr>
              <w:pStyle w:val="Normalexigences"/>
              <w:ind w:left="0"/>
              <w:jc w:val="center"/>
              <w:rPr>
                <w:rFonts w:ascii="Arial" w:hAnsi="Arial" w:cs="Arial"/>
                <w:color w:val="800080"/>
                <w:sz w:val="18"/>
                <w:szCs w:val="18"/>
              </w:rPr>
            </w:pPr>
            <w:r>
              <w:rPr>
                <w:rFonts w:ascii="Arial" w:hAnsi="Arial" w:cs="Arial"/>
                <w:color w:val="800080"/>
                <w:szCs w:val="18"/>
              </w:rPr>
              <w:t>#CM-189</w:t>
            </w:r>
          </w:p>
        </w:tc>
      </w:tr>
      <w:tr w:rsidR="00B0729B" w:rsidTr="00623FC1">
        <w:trPr>
          <w:cantSplit/>
          <w:trHeight w:val="373"/>
        </w:trPr>
        <w:tc>
          <w:tcPr>
            <w:tcW w:w="1809" w:type="dxa"/>
            <w:vAlign w:val="center"/>
          </w:tcPr>
          <w:p w:rsidR="00B0729B" w:rsidRPr="00697549" w:rsidRDefault="00B0729B" w:rsidP="00B0729B">
            <w:pPr>
              <w:pStyle w:val="ReqID"/>
              <w:jc w:val="center"/>
              <w:rPr>
                <w:rFonts w:ascii="Arial" w:hAnsi="Arial" w:cs="Arial"/>
                <w:szCs w:val="18"/>
              </w:rPr>
            </w:pPr>
            <w:r w:rsidRPr="00697549">
              <w:rPr>
                <w:rFonts w:ascii="Arial" w:hAnsi="Arial" w:cs="Arial"/>
                <w:szCs w:val="18"/>
              </w:rPr>
              <w:t>SD-ALB-</w:t>
            </w:r>
            <w:r>
              <w:rPr>
                <w:rFonts w:ascii="Arial" w:hAnsi="Arial" w:cs="Arial"/>
                <w:szCs w:val="18"/>
              </w:rPr>
              <w:t>PGM</w:t>
            </w:r>
            <w:r w:rsidRPr="00697549">
              <w:rPr>
                <w:rFonts w:ascii="Arial" w:hAnsi="Arial" w:cs="Arial"/>
                <w:szCs w:val="18"/>
              </w:rPr>
              <w:t>-020</w:t>
            </w:r>
          </w:p>
        </w:tc>
        <w:tc>
          <w:tcPr>
            <w:tcW w:w="1560" w:type="dxa"/>
            <w:vAlign w:val="center"/>
          </w:tcPr>
          <w:p w:rsidR="00B0729B" w:rsidRPr="00697549" w:rsidRDefault="00B0729B" w:rsidP="009C7D53">
            <w:pPr>
              <w:pStyle w:val="Cellulejustifi"/>
              <w:jc w:val="center"/>
              <w:rPr>
                <w:rFonts w:ascii="Arial" w:hAnsi="Arial" w:cs="Arial"/>
                <w:color w:val="800080"/>
                <w:sz w:val="18"/>
                <w:szCs w:val="18"/>
              </w:rPr>
            </w:pPr>
            <w:r w:rsidRPr="00697549">
              <w:rPr>
                <w:rFonts w:ascii="Arial" w:hAnsi="Arial" w:cs="Arial"/>
                <w:color w:val="800080"/>
                <w:sz w:val="18"/>
                <w:szCs w:val="18"/>
              </w:rPr>
              <w:t xml:space="preserve">Parameter – </w:t>
            </w:r>
            <w:r w:rsidR="009C7D53">
              <w:rPr>
                <w:rFonts w:ascii="Arial" w:hAnsi="Arial" w:cs="Arial"/>
                <w:color w:val="800080"/>
                <w:sz w:val="18"/>
                <w:szCs w:val="18"/>
              </w:rPr>
              <w:t>output file name</w:t>
            </w:r>
          </w:p>
        </w:tc>
        <w:tc>
          <w:tcPr>
            <w:tcW w:w="5811" w:type="dxa"/>
          </w:tcPr>
          <w:p w:rsidR="00B0729B" w:rsidRPr="00697549" w:rsidRDefault="00B0729B" w:rsidP="00623FC1">
            <w:pPr>
              <w:pStyle w:val="Normalexigences"/>
              <w:ind w:left="0"/>
              <w:rPr>
                <w:rFonts w:ascii="Arial" w:hAnsi="Arial" w:cs="Arial"/>
                <w:color w:val="800080"/>
                <w:sz w:val="18"/>
                <w:szCs w:val="18"/>
              </w:rPr>
            </w:pPr>
            <w:r w:rsidRPr="00697549">
              <w:rPr>
                <w:rFonts w:ascii="Arial" w:hAnsi="Arial" w:cs="Arial"/>
                <w:color w:val="800080"/>
                <w:sz w:val="18"/>
                <w:szCs w:val="18"/>
              </w:rPr>
              <w:t>Type: string</w:t>
            </w:r>
          </w:p>
          <w:p w:rsidR="00B0729B" w:rsidRPr="00697549" w:rsidRDefault="00B0729B" w:rsidP="00623FC1">
            <w:pPr>
              <w:pStyle w:val="Normalexigences"/>
              <w:ind w:left="0"/>
              <w:rPr>
                <w:rFonts w:ascii="Arial" w:hAnsi="Arial" w:cs="Arial"/>
                <w:color w:val="800080"/>
                <w:sz w:val="18"/>
                <w:szCs w:val="18"/>
              </w:rPr>
            </w:pPr>
          </w:p>
          <w:p w:rsidR="00B0729B" w:rsidRPr="00697549" w:rsidRDefault="00B0729B" w:rsidP="00623FC1">
            <w:pPr>
              <w:pStyle w:val="Normalexigences"/>
              <w:ind w:left="0"/>
              <w:rPr>
                <w:rFonts w:ascii="Arial" w:hAnsi="Arial" w:cs="Arial"/>
                <w:color w:val="800080"/>
                <w:sz w:val="18"/>
                <w:szCs w:val="18"/>
                <w:lang w:val="en-US"/>
              </w:rPr>
            </w:pPr>
            <w:r w:rsidRPr="00697549">
              <w:rPr>
                <w:rFonts w:ascii="Arial" w:hAnsi="Arial" w:cs="Arial"/>
                <w:color w:val="800080"/>
                <w:sz w:val="18"/>
                <w:szCs w:val="18"/>
                <w:lang w:val="en-US"/>
              </w:rPr>
              <w:t xml:space="preserve">The </w:t>
            </w:r>
            <w:r w:rsidR="009C7D53">
              <w:rPr>
                <w:rFonts w:ascii="Arial" w:hAnsi="Arial" w:cs="Arial"/>
                <w:color w:val="800080"/>
                <w:sz w:val="18"/>
                <w:szCs w:val="18"/>
                <w:lang w:val="en-US"/>
              </w:rPr>
              <w:t>base name for the generated product map file (".xml" will be appended automatically)</w:t>
            </w:r>
          </w:p>
          <w:p w:rsidR="00B0729B" w:rsidRPr="00697549" w:rsidRDefault="00B0729B" w:rsidP="00623FC1">
            <w:pPr>
              <w:pStyle w:val="Normalexigences"/>
              <w:ind w:left="0"/>
              <w:rPr>
                <w:rFonts w:ascii="Arial" w:hAnsi="Arial" w:cs="Arial"/>
                <w:color w:val="800080"/>
                <w:sz w:val="18"/>
                <w:szCs w:val="18"/>
                <w:lang w:val="en-US"/>
              </w:rPr>
            </w:pPr>
          </w:p>
          <w:p w:rsidR="00B0729B" w:rsidRPr="00697549" w:rsidRDefault="009C7D53" w:rsidP="00623FC1">
            <w:pPr>
              <w:pStyle w:val="Normalexigences"/>
              <w:ind w:left="0"/>
              <w:rPr>
                <w:rFonts w:ascii="Arial" w:hAnsi="Arial" w:cs="Arial"/>
                <w:color w:val="800080"/>
                <w:sz w:val="18"/>
                <w:szCs w:val="18"/>
                <w:lang w:val="en-US"/>
              </w:rPr>
            </w:pPr>
            <w:r>
              <w:rPr>
                <w:rFonts w:ascii="Arial" w:hAnsi="Arial" w:cs="Arial"/>
                <w:color w:val="800080"/>
                <w:sz w:val="18"/>
                <w:szCs w:val="18"/>
                <w:lang w:val="en-US"/>
              </w:rPr>
              <w:t>Must not be empty</w:t>
            </w:r>
            <w:r w:rsidR="00B0729B" w:rsidRPr="00697549">
              <w:rPr>
                <w:rFonts w:ascii="Arial" w:hAnsi="Arial" w:cs="Arial"/>
                <w:color w:val="800080"/>
                <w:sz w:val="18"/>
                <w:szCs w:val="18"/>
              </w:rPr>
              <w:t>.</w:t>
            </w:r>
          </w:p>
        </w:tc>
        <w:tc>
          <w:tcPr>
            <w:tcW w:w="1276" w:type="dxa"/>
            <w:vAlign w:val="center"/>
          </w:tcPr>
          <w:p w:rsidR="00B0729B" w:rsidRPr="00697549" w:rsidRDefault="00B0729B" w:rsidP="00623FC1">
            <w:pPr>
              <w:pStyle w:val="Normalexigences"/>
              <w:ind w:left="0"/>
              <w:jc w:val="center"/>
              <w:rPr>
                <w:rFonts w:ascii="Arial" w:hAnsi="Arial" w:cs="Arial"/>
                <w:color w:val="800080"/>
                <w:sz w:val="18"/>
                <w:szCs w:val="18"/>
              </w:rPr>
            </w:pPr>
            <w:r>
              <w:rPr>
                <w:rFonts w:ascii="Arial" w:hAnsi="Arial" w:cs="Arial"/>
                <w:color w:val="800080"/>
                <w:szCs w:val="18"/>
              </w:rPr>
              <w:t>#CM-189</w:t>
            </w:r>
          </w:p>
        </w:tc>
      </w:tr>
    </w:tbl>
    <w:p w:rsidR="00951DB0" w:rsidRDefault="00951DB0" w:rsidP="009536F7">
      <w:pPr>
        <w:rPr>
          <w:lang w:val="en-US"/>
        </w:rPr>
      </w:pPr>
    </w:p>
    <w:p w:rsidR="009C7D53" w:rsidRDefault="009C7D53" w:rsidP="009C7D53">
      <w:pPr>
        <w:rPr>
          <w:u w:val="single"/>
          <w:lang w:val="en-US"/>
        </w:rPr>
      </w:pPr>
      <w:r>
        <w:rPr>
          <w:u w:val="single"/>
          <w:lang w:val="en-US"/>
        </w:rPr>
        <w:t>Business Rules: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9C7D53" w:rsidRPr="00976258" w:rsidTr="00623FC1">
        <w:trPr>
          <w:cantSplit/>
          <w:tblHeader/>
        </w:trPr>
        <w:tc>
          <w:tcPr>
            <w:tcW w:w="1809" w:type="dxa"/>
            <w:shd w:val="pct10" w:color="auto" w:fill="auto"/>
          </w:tcPr>
          <w:p w:rsidR="009C7D53" w:rsidRPr="00976258" w:rsidRDefault="009C7D53" w:rsidP="00623FC1">
            <w:pPr>
              <w:jc w:val="center"/>
              <w:rPr>
                <w:rStyle w:val="lev"/>
                <w:bCs w:val="0"/>
              </w:rPr>
            </w:pPr>
            <w:r w:rsidRPr="00976258">
              <w:rPr>
                <w:rStyle w:val="lev"/>
              </w:rPr>
              <w:lastRenderedPageBreak/>
              <w:t>ID</w:t>
            </w:r>
          </w:p>
        </w:tc>
        <w:tc>
          <w:tcPr>
            <w:tcW w:w="1560" w:type="dxa"/>
            <w:shd w:val="pct10" w:color="auto" w:fill="auto"/>
          </w:tcPr>
          <w:p w:rsidR="009C7D53" w:rsidRPr="00976258" w:rsidRDefault="009C7D53" w:rsidP="00623FC1">
            <w:pPr>
              <w:jc w:val="center"/>
              <w:rPr>
                <w:rStyle w:val="lev"/>
                <w:bCs w:val="0"/>
              </w:rPr>
            </w:pPr>
            <w:r w:rsidRPr="00976258">
              <w:rPr>
                <w:rStyle w:val="lev"/>
              </w:rPr>
              <w:t>Short title</w:t>
            </w:r>
          </w:p>
        </w:tc>
        <w:tc>
          <w:tcPr>
            <w:tcW w:w="5811" w:type="dxa"/>
            <w:shd w:val="pct10" w:color="auto" w:fill="auto"/>
          </w:tcPr>
          <w:p w:rsidR="009C7D53" w:rsidRPr="00976258" w:rsidRDefault="009C7D53" w:rsidP="00623FC1">
            <w:pPr>
              <w:jc w:val="center"/>
              <w:rPr>
                <w:rStyle w:val="lev"/>
                <w:bCs w:val="0"/>
              </w:rPr>
            </w:pPr>
            <w:r w:rsidRPr="00976258">
              <w:rPr>
                <w:rStyle w:val="lev"/>
              </w:rPr>
              <w:t>Description</w:t>
            </w:r>
          </w:p>
        </w:tc>
        <w:tc>
          <w:tcPr>
            <w:tcW w:w="1276" w:type="dxa"/>
            <w:shd w:val="pct10" w:color="auto" w:fill="auto"/>
          </w:tcPr>
          <w:p w:rsidR="009C7D53" w:rsidRPr="00976258" w:rsidRDefault="009C7D53" w:rsidP="00623FC1">
            <w:pPr>
              <w:jc w:val="center"/>
              <w:rPr>
                <w:rStyle w:val="lev"/>
                <w:bCs w:val="0"/>
              </w:rPr>
            </w:pPr>
            <w:r w:rsidRPr="00976258">
              <w:rPr>
                <w:rStyle w:val="lev"/>
              </w:rPr>
              <w:t>US</w:t>
            </w:r>
          </w:p>
        </w:tc>
      </w:tr>
      <w:tr w:rsidR="009C7D53" w:rsidTr="00623FC1">
        <w:trPr>
          <w:cantSplit/>
          <w:trHeight w:val="373"/>
        </w:trPr>
        <w:tc>
          <w:tcPr>
            <w:tcW w:w="1809" w:type="dxa"/>
            <w:vAlign w:val="center"/>
          </w:tcPr>
          <w:p w:rsidR="009C7D53" w:rsidRPr="00697549" w:rsidRDefault="009C7D53" w:rsidP="009C7D53">
            <w:pPr>
              <w:pStyle w:val="ReqID"/>
              <w:jc w:val="center"/>
              <w:rPr>
                <w:rFonts w:ascii="Arial" w:hAnsi="Arial" w:cs="Arial"/>
                <w:szCs w:val="18"/>
              </w:rPr>
            </w:pPr>
            <w:r w:rsidRPr="00697549">
              <w:rPr>
                <w:rFonts w:ascii="Arial" w:hAnsi="Arial" w:cs="Arial"/>
                <w:szCs w:val="18"/>
              </w:rPr>
              <w:t>SD-ALB-</w:t>
            </w:r>
            <w:r>
              <w:rPr>
                <w:rFonts w:ascii="Arial" w:hAnsi="Arial" w:cs="Arial"/>
                <w:szCs w:val="18"/>
              </w:rPr>
              <w:t>PGM</w:t>
            </w:r>
            <w:r w:rsidRPr="00697549">
              <w:rPr>
                <w:rFonts w:ascii="Arial" w:hAnsi="Arial" w:cs="Arial"/>
                <w:szCs w:val="18"/>
              </w:rPr>
              <w:t>-100</w:t>
            </w:r>
          </w:p>
        </w:tc>
        <w:tc>
          <w:tcPr>
            <w:tcW w:w="1560" w:type="dxa"/>
            <w:vAlign w:val="center"/>
          </w:tcPr>
          <w:p w:rsidR="009C7D53" w:rsidRPr="00697549" w:rsidRDefault="009C7D53" w:rsidP="00623FC1">
            <w:pPr>
              <w:pStyle w:val="Cellulejustifi"/>
              <w:jc w:val="center"/>
              <w:rPr>
                <w:rFonts w:ascii="Arial" w:hAnsi="Arial" w:cs="Arial"/>
                <w:color w:val="800080"/>
                <w:sz w:val="18"/>
                <w:szCs w:val="18"/>
              </w:rPr>
            </w:pPr>
            <w:r>
              <w:rPr>
                <w:rFonts w:ascii="Arial" w:hAnsi="Arial" w:cs="Arial"/>
                <w:color w:val="800080"/>
                <w:sz w:val="18"/>
                <w:szCs w:val="18"/>
              </w:rPr>
              <w:t>Header inclusion</w:t>
            </w:r>
          </w:p>
        </w:tc>
        <w:tc>
          <w:tcPr>
            <w:tcW w:w="5811" w:type="dxa"/>
          </w:tcPr>
          <w:p w:rsidR="009C7D53" w:rsidRPr="00436D9E" w:rsidRDefault="009C7D53" w:rsidP="00623FC1">
            <w:pPr>
              <w:pStyle w:val="Normalexigences"/>
              <w:ind w:left="0"/>
              <w:rPr>
                <w:color w:val="800080"/>
                <w:sz w:val="18"/>
                <w:szCs w:val="18"/>
                <w:lang w:val="en-US"/>
              </w:rPr>
            </w:pPr>
            <w:r>
              <w:rPr>
                <w:color w:val="800080"/>
                <w:sz w:val="18"/>
                <w:szCs w:val="18"/>
                <w:lang w:val="en-US"/>
              </w:rPr>
              <w:t>If the header value is 0, then no header shall be included. Otherwise the header corresponding to the specified one shall be included in the generated product map.</w:t>
            </w:r>
            <w:r w:rsidRPr="004A19BE">
              <w:rPr>
                <w:color w:val="800080"/>
                <w:sz w:val="18"/>
                <w:szCs w:val="18"/>
                <w:lang w:val="en-US"/>
              </w:rPr>
              <w:t xml:space="preserve"> </w:t>
            </w:r>
          </w:p>
        </w:tc>
        <w:tc>
          <w:tcPr>
            <w:tcW w:w="1276" w:type="dxa"/>
            <w:vAlign w:val="center"/>
          </w:tcPr>
          <w:p w:rsidR="009C7D53" w:rsidRPr="00697549" w:rsidRDefault="009C7D53" w:rsidP="00623FC1">
            <w:pPr>
              <w:pStyle w:val="Normalexigences"/>
              <w:ind w:left="0"/>
              <w:jc w:val="center"/>
              <w:rPr>
                <w:rFonts w:ascii="Arial" w:hAnsi="Arial" w:cs="Arial"/>
                <w:color w:val="800080"/>
                <w:sz w:val="18"/>
                <w:szCs w:val="18"/>
              </w:rPr>
            </w:pPr>
            <w:r>
              <w:rPr>
                <w:rFonts w:ascii="Arial" w:hAnsi="Arial" w:cs="Arial"/>
                <w:color w:val="800080"/>
                <w:szCs w:val="18"/>
              </w:rPr>
              <w:t>#CM-189</w:t>
            </w:r>
          </w:p>
        </w:tc>
      </w:tr>
      <w:tr w:rsidR="00E55681" w:rsidTr="00623FC1">
        <w:trPr>
          <w:cantSplit/>
          <w:trHeight w:val="373"/>
        </w:trPr>
        <w:tc>
          <w:tcPr>
            <w:tcW w:w="1809" w:type="dxa"/>
            <w:vAlign w:val="center"/>
          </w:tcPr>
          <w:p w:rsidR="00E55681" w:rsidRPr="00697549" w:rsidRDefault="00E55681" w:rsidP="00E55681">
            <w:pPr>
              <w:pStyle w:val="ReqID"/>
              <w:jc w:val="center"/>
              <w:rPr>
                <w:rFonts w:ascii="Arial" w:hAnsi="Arial" w:cs="Arial"/>
                <w:szCs w:val="18"/>
              </w:rPr>
            </w:pPr>
            <w:r w:rsidRPr="00697549">
              <w:rPr>
                <w:rFonts w:ascii="Arial" w:hAnsi="Arial" w:cs="Arial"/>
                <w:szCs w:val="18"/>
              </w:rPr>
              <w:t>SD-ALB-</w:t>
            </w:r>
            <w:r>
              <w:rPr>
                <w:rFonts w:ascii="Arial" w:hAnsi="Arial" w:cs="Arial"/>
                <w:szCs w:val="18"/>
              </w:rPr>
              <w:t>PGM</w:t>
            </w:r>
            <w:r w:rsidRPr="00697549">
              <w:rPr>
                <w:rFonts w:ascii="Arial" w:hAnsi="Arial" w:cs="Arial"/>
                <w:szCs w:val="18"/>
              </w:rPr>
              <w:t>-1</w:t>
            </w:r>
            <w:r>
              <w:rPr>
                <w:rFonts w:ascii="Arial" w:hAnsi="Arial" w:cs="Arial"/>
                <w:szCs w:val="18"/>
              </w:rPr>
              <w:t>1</w:t>
            </w:r>
            <w:r w:rsidRPr="00697549">
              <w:rPr>
                <w:rFonts w:ascii="Arial" w:hAnsi="Arial" w:cs="Arial"/>
                <w:szCs w:val="18"/>
              </w:rPr>
              <w:t>0</w:t>
            </w:r>
          </w:p>
        </w:tc>
        <w:tc>
          <w:tcPr>
            <w:tcW w:w="1560" w:type="dxa"/>
            <w:vAlign w:val="center"/>
          </w:tcPr>
          <w:p w:rsidR="00E55681" w:rsidRDefault="00E55681" w:rsidP="00E55681">
            <w:pPr>
              <w:pStyle w:val="Cellulejustifi"/>
              <w:jc w:val="center"/>
              <w:rPr>
                <w:rFonts w:ascii="Arial" w:hAnsi="Arial" w:cs="Arial"/>
                <w:color w:val="800080"/>
                <w:sz w:val="18"/>
                <w:szCs w:val="18"/>
              </w:rPr>
            </w:pPr>
            <w:r>
              <w:rPr>
                <w:rFonts w:ascii="Arial" w:hAnsi="Arial" w:cs="Arial"/>
                <w:color w:val="800080"/>
                <w:sz w:val="18"/>
                <w:szCs w:val="18"/>
              </w:rPr>
              <w:t>Inclusion</w:t>
            </w:r>
          </w:p>
        </w:tc>
        <w:tc>
          <w:tcPr>
            <w:tcW w:w="5811" w:type="dxa"/>
          </w:tcPr>
          <w:p w:rsidR="00E55681" w:rsidRDefault="00E55681" w:rsidP="00E55681">
            <w:pPr>
              <w:pStyle w:val="Normalexigences"/>
              <w:ind w:left="0"/>
              <w:rPr>
                <w:color w:val="800080"/>
                <w:sz w:val="18"/>
                <w:szCs w:val="18"/>
                <w:lang w:val="en-US"/>
              </w:rPr>
            </w:pPr>
            <w:r>
              <w:rPr>
                <w:color w:val="800080"/>
                <w:sz w:val="18"/>
                <w:szCs w:val="18"/>
                <w:lang w:val="en-US"/>
              </w:rPr>
              <w:t>The features for which the "Value" is false shall not be included in the generated product map.</w:t>
            </w:r>
          </w:p>
        </w:tc>
        <w:tc>
          <w:tcPr>
            <w:tcW w:w="1276" w:type="dxa"/>
            <w:vAlign w:val="center"/>
          </w:tcPr>
          <w:p w:rsidR="00E55681" w:rsidRPr="00E55681" w:rsidRDefault="00E55681" w:rsidP="00E55681">
            <w:pPr>
              <w:pStyle w:val="Normalexigences"/>
              <w:ind w:left="0"/>
              <w:jc w:val="center"/>
              <w:rPr>
                <w:rFonts w:ascii="Arial" w:hAnsi="Arial" w:cs="Arial"/>
                <w:color w:val="800080"/>
                <w:szCs w:val="18"/>
                <w:lang w:val="en-US"/>
              </w:rPr>
            </w:pPr>
            <w:r>
              <w:rPr>
                <w:rFonts w:ascii="Arial" w:hAnsi="Arial" w:cs="Arial"/>
                <w:color w:val="800080"/>
                <w:szCs w:val="18"/>
              </w:rPr>
              <w:t>#CM-189</w:t>
            </w:r>
          </w:p>
        </w:tc>
      </w:tr>
      <w:tr w:rsidR="00E55681" w:rsidTr="00623FC1">
        <w:trPr>
          <w:cantSplit/>
          <w:trHeight w:val="373"/>
        </w:trPr>
        <w:tc>
          <w:tcPr>
            <w:tcW w:w="1809" w:type="dxa"/>
            <w:vAlign w:val="center"/>
          </w:tcPr>
          <w:p w:rsidR="00E55681" w:rsidRPr="00697549" w:rsidRDefault="00E55681" w:rsidP="00E55681">
            <w:pPr>
              <w:pStyle w:val="ReqID"/>
              <w:jc w:val="center"/>
              <w:rPr>
                <w:rFonts w:ascii="Arial" w:hAnsi="Arial" w:cs="Arial"/>
                <w:szCs w:val="18"/>
              </w:rPr>
            </w:pPr>
            <w:r w:rsidRPr="00697549">
              <w:rPr>
                <w:rFonts w:ascii="Arial" w:hAnsi="Arial" w:cs="Arial"/>
                <w:szCs w:val="18"/>
              </w:rPr>
              <w:t>SD-ALB-</w:t>
            </w:r>
            <w:r>
              <w:rPr>
                <w:rFonts w:ascii="Arial" w:hAnsi="Arial" w:cs="Arial"/>
                <w:szCs w:val="18"/>
              </w:rPr>
              <w:t>PGM</w:t>
            </w:r>
            <w:r w:rsidRPr="00697549">
              <w:rPr>
                <w:rFonts w:ascii="Arial" w:hAnsi="Arial" w:cs="Arial"/>
                <w:szCs w:val="18"/>
              </w:rPr>
              <w:t>-1</w:t>
            </w:r>
            <w:r>
              <w:rPr>
                <w:rFonts w:ascii="Arial" w:hAnsi="Arial" w:cs="Arial"/>
                <w:szCs w:val="18"/>
              </w:rPr>
              <w:t>2</w:t>
            </w:r>
            <w:r w:rsidRPr="00697549">
              <w:rPr>
                <w:rFonts w:ascii="Arial" w:hAnsi="Arial" w:cs="Arial"/>
                <w:szCs w:val="18"/>
              </w:rPr>
              <w:t>0</w:t>
            </w:r>
          </w:p>
        </w:tc>
        <w:tc>
          <w:tcPr>
            <w:tcW w:w="1560" w:type="dxa"/>
            <w:vAlign w:val="center"/>
          </w:tcPr>
          <w:p w:rsidR="00E55681" w:rsidRDefault="00E55681" w:rsidP="00E55681">
            <w:pPr>
              <w:pStyle w:val="Cellulejustifi"/>
              <w:jc w:val="center"/>
              <w:rPr>
                <w:rFonts w:ascii="Arial" w:hAnsi="Arial" w:cs="Arial"/>
                <w:color w:val="800080"/>
                <w:sz w:val="18"/>
                <w:szCs w:val="18"/>
              </w:rPr>
            </w:pPr>
            <w:r>
              <w:rPr>
                <w:rFonts w:ascii="Arial" w:hAnsi="Arial" w:cs="Arial"/>
                <w:color w:val="800080"/>
                <w:sz w:val="18"/>
                <w:szCs w:val="18"/>
              </w:rPr>
              <w:t>Filtering</w:t>
            </w:r>
          </w:p>
        </w:tc>
        <w:tc>
          <w:tcPr>
            <w:tcW w:w="5811" w:type="dxa"/>
          </w:tcPr>
          <w:p w:rsidR="00E55681" w:rsidRDefault="00E55681" w:rsidP="00E55681">
            <w:pPr>
              <w:pStyle w:val="Normalexigences"/>
              <w:ind w:left="0"/>
              <w:rPr>
                <w:color w:val="800080"/>
                <w:sz w:val="18"/>
                <w:szCs w:val="18"/>
                <w:lang w:val="en-US"/>
              </w:rPr>
            </w:pPr>
            <w:r>
              <w:rPr>
                <w:color w:val="800080"/>
                <w:sz w:val="18"/>
                <w:szCs w:val="18"/>
                <w:lang w:val="en-US"/>
              </w:rPr>
              <w:t>If a filtering is implied from the specification of code areas, ICAO codes, or bounding geometry (using the value defined at general level, or feature level if defined) the relevant Filter shall be inserted for that feature in the generated product map.</w:t>
            </w:r>
          </w:p>
          <w:p w:rsidR="001009F7" w:rsidRPr="001009F7" w:rsidRDefault="00320FB2" w:rsidP="00377C0E">
            <w:pPr>
              <w:pStyle w:val="Normalexigences"/>
              <w:ind w:left="0"/>
              <w:rPr>
                <w:color w:val="800080"/>
                <w:sz w:val="18"/>
                <w:szCs w:val="18"/>
                <w:lang w:val="en-US"/>
              </w:rPr>
            </w:pPr>
            <w:r>
              <w:rPr>
                <w:color w:val="800080"/>
                <w:sz w:val="18"/>
                <w:szCs w:val="18"/>
                <w:lang w:val="en-US"/>
              </w:rPr>
              <w:t>T</w:t>
            </w:r>
            <w:r w:rsidRPr="00320FB2">
              <w:rPr>
                <w:color w:val="800080"/>
                <w:sz w:val="18"/>
                <w:szCs w:val="18"/>
                <w:lang w:val="en-US"/>
              </w:rPr>
              <w:t xml:space="preserve">he default product map configuration </w:t>
            </w:r>
            <w:r>
              <w:rPr>
                <w:color w:val="800080"/>
                <w:sz w:val="18"/>
                <w:szCs w:val="18"/>
                <w:lang w:val="en-US"/>
              </w:rPr>
              <w:t xml:space="preserve">shall </w:t>
            </w:r>
            <w:r w:rsidRPr="00320FB2">
              <w:rPr>
                <w:color w:val="800080"/>
                <w:sz w:val="18"/>
                <w:szCs w:val="18"/>
                <w:lang w:val="en-US"/>
              </w:rPr>
              <w:t>be filtered on record type S</w:t>
            </w:r>
            <w:r>
              <w:rPr>
                <w:color w:val="800080"/>
                <w:sz w:val="18"/>
                <w:szCs w:val="18"/>
                <w:lang w:val="en-US"/>
              </w:rPr>
              <w:t>.</w:t>
            </w:r>
          </w:p>
          <w:p w:rsidR="001009F7" w:rsidRDefault="001009F7" w:rsidP="001009F7">
            <w:pPr>
              <w:pStyle w:val="Normalexigences"/>
              <w:ind w:left="0"/>
              <w:rPr>
                <w:color w:val="800080"/>
                <w:sz w:val="18"/>
                <w:szCs w:val="18"/>
                <w:lang w:val="en-US"/>
              </w:rPr>
            </w:pPr>
            <w:r>
              <w:rPr>
                <w:color w:val="800080"/>
                <w:sz w:val="18"/>
                <w:szCs w:val="18"/>
                <w:lang w:val="en-US"/>
              </w:rPr>
              <w:t>I</w:t>
            </w:r>
            <w:r w:rsidRPr="001009F7">
              <w:rPr>
                <w:color w:val="800080"/>
                <w:sz w:val="18"/>
                <w:szCs w:val="18"/>
                <w:lang w:val="en-US"/>
              </w:rPr>
              <w:t>n the case of the filter on the geometry of Navaids, the filter only applies on geometry not null</w:t>
            </w:r>
          </w:p>
        </w:tc>
        <w:tc>
          <w:tcPr>
            <w:tcW w:w="1276" w:type="dxa"/>
            <w:vAlign w:val="center"/>
          </w:tcPr>
          <w:p w:rsidR="00E55681" w:rsidRDefault="00E55681" w:rsidP="00E55681">
            <w:pPr>
              <w:pStyle w:val="Normalexigences"/>
              <w:ind w:left="0"/>
              <w:jc w:val="center"/>
              <w:rPr>
                <w:rFonts w:ascii="Arial" w:hAnsi="Arial" w:cs="Arial"/>
                <w:color w:val="800080"/>
                <w:szCs w:val="18"/>
              </w:rPr>
            </w:pPr>
            <w:r>
              <w:rPr>
                <w:rFonts w:ascii="Arial" w:hAnsi="Arial" w:cs="Arial"/>
                <w:color w:val="800080"/>
                <w:szCs w:val="18"/>
              </w:rPr>
              <w:t>#CM-189</w:t>
            </w:r>
          </w:p>
          <w:p w:rsidR="00320FB2" w:rsidRDefault="00320FB2" w:rsidP="00E55681">
            <w:pPr>
              <w:pStyle w:val="Normalexigences"/>
              <w:ind w:left="0"/>
              <w:jc w:val="center"/>
              <w:rPr>
                <w:rFonts w:ascii="Arial" w:hAnsi="Arial" w:cs="Arial"/>
                <w:color w:val="800080"/>
                <w:szCs w:val="18"/>
              </w:rPr>
            </w:pPr>
            <w:r>
              <w:rPr>
                <w:rFonts w:ascii="Arial" w:hAnsi="Arial" w:cs="Arial"/>
                <w:color w:val="800080"/>
                <w:szCs w:val="18"/>
              </w:rPr>
              <w:t>#CM-219</w:t>
            </w:r>
          </w:p>
          <w:p w:rsidR="001009F7" w:rsidRDefault="001009F7" w:rsidP="00E55681">
            <w:pPr>
              <w:pStyle w:val="Normalexigences"/>
              <w:ind w:left="0"/>
              <w:jc w:val="center"/>
              <w:rPr>
                <w:rFonts w:ascii="Arial" w:hAnsi="Arial" w:cs="Arial"/>
                <w:color w:val="800080"/>
                <w:szCs w:val="18"/>
              </w:rPr>
            </w:pPr>
            <w:r>
              <w:rPr>
                <w:rFonts w:ascii="Arial" w:hAnsi="Arial" w:cs="Arial"/>
                <w:color w:val="800080"/>
                <w:szCs w:val="18"/>
              </w:rPr>
              <w:t>#CM-237</w:t>
            </w:r>
          </w:p>
        </w:tc>
      </w:tr>
    </w:tbl>
    <w:p w:rsidR="009C7D53" w:rsidRPr="00C4588D" w:rsidRDefault="009C7D53" w:rsidP="009536F7">
      <w:pPr>
        <w:rPr>
          <w:lang w:val="en-US"/>
        </w:rPr>
      </w:pPr>
    </w:p>
    <w:p w:rsidR="00214023" w:rsidRDefault="00214023" w:rsidP="00214023">
      <w:pPr>
        <w:pStyle w:val="Titre1"/>
        <w:numPr>
          <w:ilvl w:val="1"/>
          <w:numId w:val="12"/>
        </w:numPr>
        <w:tabs>
          <w:tab w:val="num" w:pos="0"/>
        </w:tabs>
        <w:spacing w:line="240" w:lineRule="auto"/>
        <w:ind w:left="0" w:firstLine="0"/>
        <w:jc w:val="left"/>
        <w:rPr>
          <w:lang w:val="en-US"/>
        </w:rPr>
      </w:pPr>
      <w:bookmarkStart w:id="144" w:name="_Toc18921519"/>
      <w:bookmarkStart w:id="145" w:name="_Toc19526874"/>
      <w:r>
        <w:rPr>
          <w:lang w:val="en-US"/>
        </w:rPr>
        <w:t>SDA424 Delta tool</w:t>
      </w:r>
      <w:bookmarkEnd w:id="144"/>
      <w:bookmarkEnd w:id="145"/>
    </w:p>
    <w:p w:rsidR="00214023" w:rsidRDefault="00214023" w:rsidP="00214023">
      <w:pPr>
        <w:pStyle w:val="Titre2"/>
        <w:keepNext w:val="0"/>
        <w:spacing w:before="240"/>
        <w:ind w:left="3555" w:hanging="720"/>
      </w:pPr>
      <w:bookmarkStart w:id="146" w:name="_Toc18921520"/>
      <w:bookmarkStart w:id="147" w:name="_Toc19526875"/>
      <w:r>
        <w:t>Overview</w:t>
      </w:r>
      <w:bookmarkEnd w:id="146"/>
      <w:bookmarkEnd w:id="147"/>
    </w:p>
    <w:p w:rsidR="00214023" w:rsidRDefault="00214023" w:rsidP="00214023">
      <w:pPr>
        <w:rPr>
          <w:lang w:val="en-US"/>
        </w:rPr>
      </w:pPr>
      <w:r>
        <w:rPr>
          <w:lang w:val="en-US"/>
        </w:rPr>
        <w:t>This tool is a standalone program which compares two A424 and generates a CSV containing differences.</w:t>
      </w:r>
    </w:p>
    <w:p w:rsidR="00214023" w:rsidRDefault="00214023" w:rsidP="00214023">
      <w:pPr>
        <w:pStyle w:val="Titre2"/>
        <w:keepNext w:val="0"/>
        <w:spacing w:before="240"/>
        <w:ind w:left="3555" w:hanging="720"/>
      </w:pPr>
      <w:bookmarkStart w:id="148" w:name="_Toc18921521"/>
      <w:bookmarkStart w:id="149" w:name="_Toc19526876"/>
      <w:r>
        <w:t>Business rules</w:t>
      </w:r>
      <w:bookmarkEnd w:id="148"/>
      <w:bookmarkEnd w:id="149"/>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5811"/>
        <w:gridCol w:w="1276"/>
      </w:tblGrid>
      <w:tr w:rsidR="00214023" w:rsidRPr="00976258" w:rsidTr="008931F9">
        <w:trPr>
          <w:cantSplit/>
          <w:tblHeader/>
        </w:trPr>
        <w:tc>
          <w:tcPr>
            <w:tcW w:w="1809" w:type="dxa"/>
            <w:shd w:val="pct10" w:color="auto" w:fill="auto"/>
          </w:tcPr>
          <w:p w:rsidR="00214023" w:rsidRPr="00976258" w:rsidRDefault="00214023" w:rsidP="008931F9">
            <w:pPr>
              <w:jc w:val="center"/>
              <w:rPr>
                <w:rStyle w:val="lev"/>
                <w:bCs w:val="0"/>
              </w:rPr>
            </w:pPr>
            <w:r w:rsidRPr="00976258">
              <w:rPr>
                <w:rStyle w:val="lev"/>
                <w:bCs w:val="0"/>
              </w:rPr>
              <w:t>ID</w:t>
            </w:r>
          </w:p>
        </w:tc>
        <w:tc>
          <w:tcPr>
            <w:tcW w:w="1560" w:type="dxa"/>
            <w:shd w:val="pct10" w:color="auto" w:fill="auto"/>
          </w:tcPr>
          <w:p w:rsidR="00214023" w:rsidRPr="00976258" w:rsidRDefault="00214023" w:rsidP="008931F9">
            <w:pPr>
              <w:jc w:val="center"/>
              <w:rPr>
                <w:rStyle w:val="lev"/>
                <w:bCs w:val="0"/>
              </w:rPr>
            </w:pPr>
            <w:r w:rsidRPr="00976258">
              <w:rPr>
                <w:rStyle w:val="lev"/>
                <w:bCs w:val="0"/>
              </w:rPr>
              <w:t>Short title</w:t>
            </w:r>
          </w:p>
        </w:tc>
        <w:tc>
          <w:tcPr>
            <w:tcW w:w="5811" w:type="dxa"/>
            <w:shd w:val="pct10" w:color="auto" w:fill="auto"/>
          </w:tcPr>
          <w:p w:rsidR="00214023" w:rsidRPr="00976258" w:rsidRDefault="00214023" w:rsidP="008931F9">
            <w:pPr>
              <w:jc w:val="center"/>
              <w:rPr>
                <w:rStyle w:val="lev"/>
                <w:bCs w:val="0"/>
              </w:rPr>
            </w:pPr>
            <w:r w:rsidRPr="00976258">
              <w:rPr>
                <w:rStyle w:val="lev"/>
                <w:bCs w:val="0"/>
              </w:rPr>
              <w:t>Description</w:t>
            </w:r>
          </w:p>
        </w:tc>
        <w:tc>
          <w:tcPr>
            <w:tcW w:w="1276" w:type="dxa"/>
            <w:shd w:val="pct10" w:color="auto" w:fill="auto"/>
          </w:tcPr>
          <w:p w:rsidR="00214023" w:rsidRPr="00976258" w:rsidRDefault="00214023" w:rsidP="008931F9">
            <w:pPr>
              <w:jc w:val="center"/>
              <w:rPr>
                <w:rStyle w:val="lev"/>
                <w:bCs w:val="0"/>
              </w:rPr>
            </w:pPr>
            <w:r w:rsidRPr="00976258">
              <w:rPr>
                <w:rStyle w:val="lev"/>
                <w:bCs w:val="0"/>
              </w:rPr>
              <w:t>US</w:t>
            </w:r>
          </w:p>
        </w:tc>
      </w:tr>
      <w:tr w:rsidR="00214023" w:rsidRPr="00976258" w:rsidTr="008931F9">
        <w:trPr>
          <w:cantSplit/>
          <w:trHeight w:val="373"/>
        </w:trPr>
        <w:tc>
          <w:tcPr>
            <w:tcW w:w="1809" w:type="dxa"/>
            <w:vAlign w:val="center"/>
          </w:tcPr>
          <w:p w:rsidR="00214023" w:rsidRDefault="00214023" w:rsidP="008931F9">
            <w:pPr>
              <w:pStyle w:val="ReqID"/>
              <w:jc w:val="center"/>
              <w:rPr>
                <w:rFonts w:cs="Arial"/>
                <w:szCs w:val="18"/>
              </w:rPr>
            </w:pPr>
            <w:r>
              <w:rPr>
                <w:rFonts w:cs="Arial"/>
                <w:szCs w:val="18"/>
              </w:rPr>
              <w:t>SD-ALB-A4D-001</w:t>
            </w:r>
          </w:p>
        </w:tc>
        <w:tc>
          <w:tcPr>
            <w:tcW w:w="1560" w:type="dxa"/>
            <w:vAlign w:val="center"/>
          </w:tcPr>
          <w:p w:rsidR="00214023" w:rsidRDefault="00214023" w:rsidP="008931F9">
            <w:pPr>
              <w:pStyle w:val="Cellulejustifi"/>
              <w:jc w:val="center"/>
              <w:rPr>
                <w:color w:val="800080"/>
                <w:sz w:val="18"/>
                <w:szCs w:val="18"/>
              </w:rPr>
            </w:pPr>
            <w:r>
              <w:rPr>
                <w:color w:val="800080"/>
                <w:sz w:val="18"/>
                <w:szCs w:val="18"/>
              </w:rPr>
              <w:t>A4D – output format</w:t>
            </w:r>
          </w:p>
        </w:tc>
        <w:tc>
          <w:tcPr>
            <w:tcW w:w="5811" w:type="dxa"/>
          </w:tcPr>
          <w:p w:rsidR="00214023" w:rsidRDefault="00214023" w:rsidP="008931F9">
            <w:pPr>
              <w:pStyle w:val="Normalexigences"/>
              <w:ind w:left="0"/>
              <w:rPr>
                <w:color w:val="800080"/>
                <w:sz w:val="18"/>
                <w:szCs w:val="18"/>
              </w:rPr>
            </w:pPr>
            <w:r>
              <w:rPr>
                <w:color w:val="800080"/>
                <w:sz w:val="18"/>
                <w:szCs w:val="18"/>
              </w:rPr>
              <w:t>The output format should follow the format of the sample references/</w:t>
            </w:r>
            <w:r w:rsidRPr="00D62D52">
              <w:rPr>
                <w:color w:val="800080"/>
                <w:sz w:val="18"/>
                <w:szCs w:val="18"/>
              </w:rPr>
              <w:t>A424-diff-sample.xlsx</w:t>
            </w:r>
          </w:p>
        </w:tc>
        <w:tc>
          <w:tcPr>
            <w:tcW w:w="1276" w:type="dxa"/>
            <w:vAlign w:val="center"/>
          </w:tcPr>
          <w:p w:rsidR="00214023" w:rsidRDefault="00214023" w:rsidP="008931F9">
            <w:pPr>
              <w:pStyle w:val="Normalexigences"/>
              <w:ind w:left="0"/>
              <w:jc w:val="center"/>
              <w:rPr>
                <w:color w:val="800080"/>
                <w:sz w:val="18"/>
                <w:szCs w:val="18"/>
              </w:rPr>
            </w:pPr>
            <w:r>
              <w:rPr>
                <w:color w:val="800080"/>
                <w:sz w:val="18"/>
                <w:szCs w:val="18"/>
              </w:rPr>
              <w:t>#18.1-05</w:t>
            </w:r>
          </w:p>
        </w:tc>
      </w:tr>
      <w:tr w:rsidR="00214023" w:rsidRPr="00976258" w:rsidTr="008931F9">
        <w:trPr>
          <w:cantSplit/>
          <w:trHeight w:val="373"/>
        </w:trPr>
        <w:tc>
          <w:tcPr>
            <w:tcW w:w="1809" w:type="dxa"/>
            <w:vAlign w:val="center"/>
          </w:tcPr>
          <w:p w:rsidR="00214023" w:rsidRDefault="00214023" w:rsidP="008931F9">
            <w:pPr>
              <w:pStyle w:val="ReqID"/>
              <w:jc w:val="center"/>
              <w:rPr>
                <w:rFonts w:cs="Arial"/>
                <w:szCs w:val="18"/>
              </w:rPr>
            </w:pPr>
            <w:r>
              <w:rPr>
                <w:rFonts w:cs="Arial"/>
                <w:szCs w:val="18"/>
              </w:rPr>
              <w:t>SD-ALB-A4D-010</w:t>
            </w:r>
          </w:p>
        </w:tc>
        <w:tc>
          <w:tcPr>
            <w:tcW w:w="1560" w:type="dxa"/>
            <w:vAlign w:val="center"/>
          </w:tcPr>
          <w:p w:rsidR="00214023" w:rsidRDefault="00214023" w:rsidP="008931F9">
            <w:pPr>
              <w:pStyle w:val="Cellulejustifi"/>
              <w:jc w:val="center"/>
              <w:rPr>
                <w:color w:val="800080"/>
                <w:sz w:val="18"/>
                <w:szCs w:val="18"/>
              </w:rPr>
            </w:pPr>
            <w:r>
              <w:rPr>
                <w:color w:val="800080"/>
                <w:sz w:val="18"/>
                <w:szCs w:val="18"/>
              </w:rPr>
              <w:t>A4D – packaging</w:t>
            </w:r>
          </w:p>
        </w:tc>
        <w:tc>
          <w:tcPr>
            <w:tcW w:w="5811" w:type="dxa"/>
          </w:tcPr>
          <w:p w:rsidR="00214023" w:rsidRPr="00122E05" w:rsidRDefault="00214023" w:rsidP="008931F9">
            <w:pPr>
              <w:pStyle w:val="Normalexigences"/>
              <w:ind w:left="0"/>
              <w:rPr>
                <w:color w:val="800080"/>
                <w:sz w:val="18"/>
                <w:szCs w:val="18"/>
                <w:lang w:val="en-US"/>
              </w:rPr>
            </w:pPr>
            <w:r>
              <w:rPr>
                <w:color w:val="800080"/>
                <w:sz w:val="18"/>
                <w:szCs w:val="18"/>
                <w:lang w:val="en-US"/>
              </w:rPr>
              <w:t>The tool is packaged as a standalone program</w:t>
            </w:r>
          </w:p>
        </w:tc>
        <w:tc>
          <w:tcPr>
            <w:tcW w:w="1276" w:type="dxa"/>
            <w:vAlign w:val="center"/>
          </w:tcPr>
          <w:p w:rsidR="00214023" w:rsidRPr="00976258" w:rsidRDefault="00214023" w:rsidP="008931F9">
            <w:pPr>
              <w:pStyle w:val="Normalexigences"/>
              <w:ind w:left="0"/>
              <w:jc w:val="center"/>
              <w:rPr>
                <w:color w:val="800080"/>
                <w:sz w:val="18"/>
                <w:szCs w:val="18"/>
              </w:rPr>
            </w:pPr>
            <w:r>
              <w:rPr>
                <w:color w:val="800080"/>
                <w:sz w:val="18"/>
                <w:szCs w:val="18"/>
              </w:rPr>
              <w:t>#18.1-05</w:t>
            </w:r>
          </w:p>
        </w:tc>
      </w:tr>
      <w:tr w:rsidR="00214023" w:rsidRPr="00976258" w:rsidTr="008931F9">
        <w:trPr>
          <w:cantSplit/>
          <w:trHeight w:val="373"/>
        </w:trPr>
        <w:tc>
          <w:tcPr>
            <w:tcW w:w="1809" w:type="dxa"/>
            <w:vAlign w:val="center"/>
          </w:tcPr>
          <w:p w:rsidR="00214023" w:rsidRDefault="00214023" w:rsidP="008931F9">
            <w:pPr>
              <w:pStyle w:val="ReqID"/>
              <w:jc w:val="center"/>
              <w:rPr>
                <w:rFonts w:cs="Arial"/>
                <w:szCs w:val="18"/>
              </w:rPr>
            </w:pPr>
            <w:r>
              <w:rPr>
                <w:rFonts w:cs="Arial"/>
                <w:szCs w:val="18"/>
              </w:rPr>
              <w:t>SD-ALB-A4D-020</w:t>
            </w:r>
          </w:p>
        </w:tc>
        <w:tc>
          <w:tcPr>
            <w:tcW w:w="1560" w:type="dxa"/>
            <w:vAlign w:val="center"/>
          </w:tcPr>
          <w:p w:rsidR="00214023" w:rsidRDefault="00214023" w:rsidP="008931F9">
            <w:pPr>
              <w:pStyle w:val="Cellulejustifi"/>
              <w:jc w:val="center"/>
              <w:rPr>
                <w:color w:val="800080"/>
                <w:sz w:val="18"/>
                <w:szCs w:val="18"/>
              </w:rPr>
            </w:pPr>
            <w:r>
              <w:rPr>
                <w:color w:val="800080"/>
                <w:sz w:val="18"/>
                <w:szCs w:val="18"/>
              </w:rPr>
              <w:t>A4D – comparison</w:t>
            </w:r>
          </w:p>
        </w:tc>
        <w:tc>
          <w:tcPr>
            <w:tcW w:w="5811" w:type="dxa"/>
          </w:tcPr>
          <w:p w:rsidR="00214023" w:rsidRDefault="00214023" w:rsidP="008931F9">
            <w:pPr>
              <w:pStyle w:val="Normalexigences"/>
              <w:ind w:left="0"/>
              <w:rPr>
                <w:color w:val="800080"/>
                <w:sz w:val="18"/>
                <w:szCs w:val="18"/>
              </w:rPr>
            </w:pPr>
            <w:r>
              <w:rPr>
                <w:color w:val="800080"/>
                <w:sz w:val="18"/>
                <w:szCs w:val="18"/>
                <w:lang w:val="en-US"/>
              </w:rPr>
              <w:t>The tool compares all fields of the files for all ICAOs</w:t>
            </w:r>
          </w:p>
        </w:tc>
        <w:tc>
          <w:tcPr>
            <w:tcW w:w="1276" w:type="dxa"/>
            <w:vAlign w:val="center"/>
          </w:tcPr>
          <w:p w:rsidR="00214023" w:rsidRPr="00976258" w:rsidRDefault="00214023" w:rsidP="008931F9">
            <w:pPr>
              <w:pStyle w:val="Normalexigences"/>
              <w:ind w:left="0"/>
              <w:jc w:val="center"/>
              <w:rPr>
                <w:color w:val="800080"/>
                <w:sz w:val="18"/>
                <w:szCs w:val="18"/>
              </w:rPr>
            </w:pPr>
            <w:r>
              <w:rPr>
                <w:color w:val="800080"/>
                <w:sz w:val="18"/>
                <w:szCs w:val="18"/>
              </w:rPr>
              <w:t>#18.1-05</w:t>
            </w:r>
          </w:p>
        </w:tc>
      </w:tr>
      <w:tr w:rsidR="00214023" w:rsidRPr="00976258" w:rsidTr="008931F9">
        <w:trPr>
          <w:cantSplit/>
          <w:trHeight w:val="373"/>
        </w:trPr>
        <w:tc>
          <w:tcPr>
            <w:tcW w:w="1809" w:type="dxa"/>
            <w:vAlign w:val="center"/>
          </w:tcPr>
          <w:p w:rsidR="00214023" w:rsidRDefault="00214023" w:rsidP="008931F9">
            <w:pPr>
              <w:pStyle w:val="ReqID"/>
              <w:jc w:val="center"/>
              <w:rPr>
                <w:rFonts w:cs="Arial"/>
                <w:szCs w:val="18"/>
              </w:rPr>
            </w:pPr>
          </w:p>
        </w:tc>
        <w:tc>
          <w:tcPr>
            <w:tcW w:w="1560" w:type="dxa"/>
            <w:vAlign w:val="center"/>
          </w:tcPr>
          <w:p w:rsidR="00214023" w:rsidRDefault="00214023" w:rsidP="008931F9">
            <w:pPr>
              <w:pStyle w:val="Cellulejustifi"/>
              <w:jc w:val="center"/>
              <w:rPr>
                <w:color w:val="800080"/>
                <w:sz w:val="18"/>
                <w:szCs w:val="18"/>
              </w:rPr>
            </w:pPr>
          </w:p>
        </w:tc>
        <w:tc>
          <w:tcPr>
            <w:tcW w:w="5811" w:type="dxa"/>
          </w:tcPr>
          <w:p w:rsidR="00214023" w:rsidRPr="004C12CC" w:rsidRDefault="00214023" w:rsidP="008931F9">
            <w:pPr>
              <w:pStyle w:val="Normalexigences"/>
              <w:ind w:left="0"/>
              <w:rPr>
                <w:color w:val="800080"/>
                <w:sz w:val="18"/>
                <w:szCs w:val="18"/>
                <w:lang w:val="en-US"/>
              </w:rPr>
            </w:pPr>
          </w:p>
        </w:tc>
        <w:tc>
          <w:tcPr>
            <w:tcW w:w="1276" w:type="dxa"/>
            <w:vAlign w:val="center"/>
          </w:tcPr>
          <w:p w:rsidR="00214023" w:rsidRPr="00976258" w:rsidRDefault="00214023" w:rsidP="008931F9">
            <w:pPr>
              <w:pStyle w:val="Normalexigences"/>
              <w:ind w:left="0"/>
              <w:jc w:val="center"/>
              <w:rPr>
                <w:color w:val="800080"/>
                <w:sz w:val="18"/>
                <w:szCs w:val="18"/>
              </w:rPr>
            </w:pPr>
          </w:p>
        </w:tc>
      </w:tr>
      <w:tr w:rsidR="00214023" w:rsidRPr="00976258" w:rsidTr="008931F9">
        <w:trPr>
          <w:cantSplit/>
          <w:trHeight w:val="373"/>
        </w:trPr>
        <w:tc>
          <w:tcPr>
            <w:tcW w:w="1809" w:type="dxa"/>
            <w:vAlign w:val="center"/>
          </w:tcPr>
          <w:p w:rsidR="00214023" w:rsidRDefault="00214023" w:rsidP="008931F9">
            <w:pPr>
              <w:pStyle w:val="ReqID"/>
              <w:jc w:val="center"/>
              <w:rPr>
                <w:rFonts w:cs="Arial"/>
                <w:szCs w:val="18"/>
              </w:rPr>
            </w:pPr>
          </w:p>
        </w:tc>
        <w:tc>
          <w:tcPr>
            <w:tcW w:w="1560" w:type="dxa"/>
            <w:vAlign w:val="center"/>
          </w:tcPr>
          <w:p w:rsidR="00214023" w:rsidRDefault="00214023" w:rsidP="008931F9">
            <w:pPr>
              <w:pStyle w:val="Cellulejustifi"/>
              <w:jc w:val="center"/>
              <w:rPr>
                <w:color w:val="800080"/>
                <w:sz w:val="18"/>
                <w:szCs w:val="18"/>
              </w:rPr>
            </w:pPr>
          </w:p>
        </w:tc>
        <w:tc>
          <w:tcPr>
            <w:tcW w:w="5811" w:type="dxa"/>
          </w:tcPr>
          <w:p w:rsidR="00214023" w:rsidRDefault="00214023" w:rsidP="008931F9">
            <w:pPr>
              <w:pStyle w:val="Normalexigences"/>
              <w:ind w:left="0"/>
              <w:rPr>
                <w:color w:val="800080"/>
                <w:sz w:val="18"/>
                <w:szCs w:val="18"/>
              </w:rPr>
            </w:pPr>
          </w:p>
        </w:tc>
        <w:tc>
          <w:tcPr>
            <w:tcW w:w="1276" w:type="dxa"/>
            <w:vAlign w:val="center"/>
          </w:tcPr>
          <w:p w:rsidR="00214023" w:rsidRDefault="00214023" w:rsidP="008931F9">
            <w:pPr>
              <w:pStyle w:val="Normalexigences"/>
              <w:ind w:left="0"/>
              <w:jc w:val="center"/>
              <w:rPr>
                <w:color w:val="800080"/>
                <w:sz w:val="18"/>
                <w:szCs w:val="18"/>
              </w:rPr>
            </w:pPr>
          </w:p>
        </w:tc>
      </w:tr>
      <w:tr w:rsidR="00214023" w:rsidRPr="00976258" w:rsidTr="008931F9">
        <w:trPr>
          <w:cantSplit/>
          <w:trHeight w:val="373"/>
        </w:trPr>
        <w:tc>
          <w:tcPr>
            <w:tcW w:w="1809" w:type="dxa"/>
            <w:vAlign w:val="center"/>
          </w:tcPr>
          <w:p w:rsidR="00214023" w:rsidRDefault="00214023" w:rsidP="008931F9">
            <w:pPr>
              <w:pStyle w:val="ReqID"/>
              <w:jc w:val="center"/>
              <w:rPr>
                <w:rFonts w:cs="Arial"/>
                <w:szCs w:val="18"/>
              </w:rPr>
            </w:pPr>
          </w:p>
        </w:tc>
        <w:tc>
          <w:tcPr>
            <w:tcW w:w="1560" w:type="dxa"/>
            <w:vAlign w:val="center"/>
          </w:tcPr>
          <w:p w:rsidR="00214023" w:rsidRDefault="00214023" w:rsidP="008931F9">
            <w:pPr>
              <w:pStyle w:val="Cellulejustifi"/>
              <w:jc w:val="center"/>
              <w:rPr>
                <w:color w:val="800080"/>
                <w:sz w:val="18"/>
                <w:szCs w:val="18"/>
              </w:rPr>
            </w:pPr>
          </w:p>
        </w:tc>
        <w:tc>
          <w:tcPr>
            <w:tcW w:w="5811" w:type="dxa"/>
          </w:tcPr>
          <w:p w:rsidR="00214023" w:rsidRDefault="00214023" w:rsidP="008931F9">
            <w:pPr>
              <w:pStyle w:val="Normalexigences"/>
              <w:ind w:left="0"/>
              <w:rPr>
                <w:color w:val="800080"/>
                <w:sz w:val="18"/>
                <w:szCs w:val="18"/>
              </w:rPr>
            </w:pPr>
          </w:p>
        </w:tc>
        <w:tc>
          <w:tcPr>
            <w:tcW w:w="1276" w:type="dxa"/>
            <w:vAlign w:val="center"/>
          </w:tcPr>
          <w:p w:rsidR="00214023" w:rsidRDefault="00214023" w:rsidP="008931F9">
            <w:pPr>
              <w:pStyle w:val="Normalexigences"/>
              <w:ind w:left="0"/>
              <w:jc w:val="center"/>
              <w:rPr>
                <w:color w:val="800080"/>
                <w:sz w:val="18"/>
                <w:szCs w:val="18"/>
              </w:rPr>
            </w:pPr>
          </w:p>
        </w:tc>
      </w:tr>
      <w:tr w:rsidR="00214023" w:rsidRPr="00976258" w:rsidTr="008931F9">
        <w:trPr>
          <w:cantSplit/>
          <w:trHeight w:val="373"/>
        </w:trPr>
        <w:tc>
          <w:tcPr>
            <w:tcW w:w="1809" w:type="dxa"/>
            <w:vAlign w:val="center"/>
          </w:tcPr>
          <w:p w:rsidR="00214023" w:rsidRDefault="00214023" w:rsidP="008931F9">
            <w:pPr>
              <w:pStyle w:val="ReqID"/>
              <w:jc w:val="center"/>
              <w:rPr>
                <w:rFonts w:cs="Arial"/>
                <w:szCs w:val="18"/>
              </w:rPr>
            </w:pPr>
          </w:p>
        </w:tc>
        <w:tc>
          <w:tcPr>
            <w:tcW w:w="1560" w:type="dxa"/>
            <w:vAlign w:val="center"/>
          </w:tcPr>
          <w:p w:rsidR="00214023" w:rsidRDefault="00214023" w:rsidP="008931F9">
            <w:pPr>
              <w:pStyle w:val="Cellulejustifi"/>
              <w:jc w:val="center"/>
              <w:rPr>
                <w:color w:val="800080"/>
                <w:sz w:val="18"/>
                <w:szCs w:val="18"/>
              </w:rPr>
            </w:pPr>
          </w:p>
        </w:tc>
        <w:tc>
          <w:tcPr>
            <w:tcW w:w="5811" w:type="dxa"/>
          </w:tcPr>
          <w:p w:rsidR="00214023" w:rsidRDefault="00214023" w:rsidP="008931F9">
            <w:pPr>
              <w:pStyle w:val="Normalexigences"/>
              <w:ind w:left="0"/>
              <w:rPr>
                <w:color w:val="800080"/>
                <w:sz w:val="18"/>
                <w:szCs w:val="18"/>
              </w:rPr>
            </w:pPr>
          </w:p>
        </w:tc>
        <w:tc>
          <w:tcPr>
            <w:tcW w:w="1276" w:type="dxa"/>
            <w:vAlign w:val="center"/>
          </w:tcPr>
          <w:p w:rsidR="00214023" w:rsidRDefault="00214023" w:rsidP="008931F9">
            <w:pPr>
              <w:pStyle w:val="Normalexigences"/>
              <w:ind w:left="0"/>
              <w:jc w:val="center"/>
              <w:rPr>
                <w:color w:val="800080"/>
                <w:sz w:val="18"/>
                <w:szCs w:val="18"/>
              </w:rPr>
            </w:pPr>
          </w:p>
        </w:tc>
      </w:tr>
    </w:tbl>
    <w:p w:rsidR="009658B7" w:rsidRPr="009536F7" w:rsidRDefault="009658B7" w:rsidP="00377C0E"/>
    <w:sectPr w:rsidR="009658B7" w:rsidRPr="009536F7" w:rsidSect="009536F7">
      <w:headerReference w:type="default" r:id="rId18"/>
      <w:footerReference w:type="default" r:id="rId19"/>
      <w:pgSz w:w="11906" w:h="16838"/>
      <w:pgMar w:top="1440" w:right="992" w:bottom="1440" w:left="851" w:header="720" w:footer="2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59D" w:rsidRDefault="0071259D" w:rsidP="009536F7">
      <w:pPr>
        <w:spacing w:before="0" w:line="240" w:lineRule="auto"/>
      </w:pPr>
      <w:r>
        <w:separator/>
      </w:r>
    </w:p>
  </w:endnote>
  <w:endnote w:type="continuationSeparator" w:id="0">
    <w:p w:rsidR="0071259D" w:rsidRDefault="0071259D" w:rsidP="009536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59D" w:rsidRPr="00FA01AD" w:rsidRDefault="0071259D" w:rsidP="009536F7">
    <w:pPr>
      <w:pStyle w:val="StylepourPieddepage"/>
      <w:rPr>
        <w:lang w:val="en-US"/>
      </w:rPr>
    </w:pPr>
    <w:r w:rsidRPr="00FA01AD">
      <w:rPr>
        <w:noProof/>
      </w:rPr>
      <w:drawing>
        <wp:anchor distT="0" distB="0" distL="114300" distR="114300" simplePos="0" relativeHeight="251660288" behindDoc="0" locked="0" layoutInCell="1" allowOverlap="1" wp14:anchorId="457DF034" wp14:editId="0B74D149">
          <wp:simplePos x="0" y="0"/>
          <wp:positionH relativeFrom="column">
            <wp:posOffset>4697730</wp:posOffset>
          </wp:positionH>
          <wp:positionV relativeFrom="paragraph">
            <wp:posOffset>-118110</wp:posOffset>
          </wp:positionV>
          <wp:extent cx="1746250" cy="449580"/>
          <wp:effectExtent l="0" t="0" r="6350" b="7620"/>
          <wp:wrapSquare wrapText="bothSides"/>
          <wp:docPr id="4097" name="Image 4097"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01AD">
      <w:rPr>
        <w:noProof/>
      </w:rPr>
      <mc:AlternateContent>
        <mc:Choice Requires="wps">
          <w:drawing>
            <wp:anchor distT="0" distB="0" distL="114300" distR="114300" simplePos="0" relativeHeight="251659264" behindDoc="0" locked="0" layoutInCell="1" allowOverlap="1" wp14:anchorId="1B8DA18F" wp14:editId="237B9BBB">
              <wp:simplePos x="0" y="0"/>
              <wp:positionH relativeFrom="column">
                <wp:posOffset>-6350</wp:posOffset>
              </wp:positionH>
              <wp:positionV relativeFrom="paragraph">
                <wp:posOffset>111760</wp:posOffset>
              </wp:positionV>
              <wp:extent cx="5568950" cy="1270"/>
              <wp:effectExtent l="0" t="0" r="0" b="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127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1A6E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8pt" to="43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" strokecolor="#cf022b" strokeweight=".5pt"/>
          </w:pict>
        </mc:Fallback>
      </mc:AlternateContent>
    </w:r>
    <w:r w:rsidRPr="00FA01AD">
      <w:rPr>
        <w:lang w:val="en-US"/>
      </w:rPr>
      <w:t xml:space="preserve">© Sopra Steria Group, </w:t>
    </w:r>
    <w:r w:rsidRPr="00FA01AD">
      <w:rPr>
        <w:lang w:val="en-US"/>
      </w:rPr>
      <w:fldChar w:fldCharType="begin"/>
    </w:r>
    <w:r w:rsidRPr="00FA01AD">
      <w:rPr>
        <w:lang w:val="en-US"/>
      </w:rPr>
      <w:instrText xml:space="preserve"> DATE \@ "yyyy" \* MERGEFORMAT </w:instrText>
    </w:r>
    <w:r w:rsidRPr="00FA01AD">
      <w:rPr>
        <w:lang w:val="en-US"/>
      </w:rPr>
      <w:fldChar w:fldCharType="separate"/>
    </w:r>
    <w:r w:rsidR="009052EC">
      <w:rPr>
        <w:noProof/>
        <w:lang w:val="en-US"/>
      </w:rPr>
      <w:t>2020</w:t>
    </w:r>
    <w:r w:rsidRPr="00FA01AD">
      <w:rPr>
        <w:lang w:val="en-US"/>
      </w:rPr>
      <w:fldChar w:fldCharType="end"/>
    </w:r>
    <w:r w:rsidRPr="00FA01AD">
      <w:rPr>
        <w:lang w:val="en-US"/>
      </w:rPr>
      <w:t xml:space="preserve"> /</w:t>
    </w:r>
    <w:r w:rsidRPr="004B609E">
      <w:rPr>
        <w:lang w:val="en-US"/>
      </w:rPr>
      <w:t xml:space="preserve"> V R </w:t>
    </w:r>
    <w:r>
      <w:rPr>
        <w:lang w:val="en-US"/>
      </w:rPr>
      <w:t>20.1.0.</w:t>
    </w:r>
    <w:ins w:id="154" w:author="BENCHERIF Maher" w:date="2020-07-16T13:17:00Z">
      <w:r>
        <w:rPr>
          <w:lang w:val="en-US"/>
        </w:rPr>
        <w:t>4</w:t>
      </w:r>
    </w:ins>
    <w:del w:id="155" w:author="BENCHERIF Maher" w:date="2020-07-16T13:17:00Z">
      <w:r w:rsidDel="00673757">
        <w:rPr>
          <w:lang w:val="en-US"/>
        </w:rPr>
        <w:delText>2</w:delText>
      </w:r>
    </w:del>
    <w:r w:rsidRPr="00250A5E">
      <w:rPr>
        <w:lang w:val="en-US"/>
      </w:rPr>
      <w:t xml:space="preserve"> </w:t>
    </w:r>
    <w:r>
      <w:rPr>
        <w:lang w:val="en-US"/>
      </w:rPr>
      <w:t xml:space="preserve">/ </w:t>
    </w:r>
    <w:r w:rsidRPr="0050056D">
      <w:rPr>
        <w:lang w:val="en-US"/>
      </w:rPr>
      <w:t xml:space="preserve">Issue: </w:t>
    </w:r>
    <w:r>
      <w:rPr>
        <w:lang w:val="en-US"/>
      </w:rPr>
      <w:t>20.1.0.</w:t>
    </w:r>
    <w:ins w:id="156" w:author="BENCHERIF Maher" w:date="2020-07-16T13:17:00Z">
      <w:r>
        <w:rPr>
          <w:lang w:val="en-US"/>
        </w:rPr>
        <w:t>4</w:t>
      </w:r>
    </w:ins>
    <w:del w:id="157" w:author="BENCHERIF Maher" w:date="2020-07-16T13:17:00Z">
      <w:r w:rsidDel="00673757">
        <w:rPr>
          <w:lang w:val="en-US"/>
        </w:rPr>
        <w:delText>2</w:delText>
      </w:r>
    </w:del>
    <w:r>
      <w:rPr>
        <w:lang w:val="en-US"/>
      </w:rPr>
      <w:t xml:space="preserve"> </w:t>
    </w:r>
    <w:r w:rsidRPr="00FA01AD">
      <w:rPr>
        <w:lang w:val="en-US"/>
      </w:rPr>
      <w:t>/ Ref</w:t>
    </w:r>
    <w:proofErr w:type="gramStart"/>
    <w:r w:rsidRPr="00FA01AD">
      <w:rPr>
        <w:lang w:val="en-US"/>
      </w:rPr>
      <w:t>. :</w:t>
    </w:r>
    <w:proofErr w:type="gramEnd"/>
    <w:r w:rsidRPr="00FA01AD">
      <w:rPr>
        <w:lang w:val="en-US"/>
      </w:rPr>
      <w:t xml:space="preserve"> </w:t>
    </w:r>
    <w:r w:rsidRPr="009536F7">
      <w:rPr>
        <w:lang w:val="en-US"/>
      </w:rPr>
      <w:t>20190912-161808-PSV-SD</w:t>
    </w:r>
  </w:p>
  <w:p w:rsidR="0071259D" w:rsidRPr="004B609E" w:rsidRDefault="0071259D" w:rsidP="009536F7">
    <w:pPr>
      <w:pStyle w:val="NumrotationduPieddepage"/>
      <w:rPr>
        <w:lang w:val="en-US"/>
      </w:rPr>
    </w:pPr>
    <w:r w:rsidRPr="00FA01AD">
      <w:rPr>
        <w:lang w:val="en-US"/>
      </w:rPr>
      <w:fldChar w:fldCharType="begin"/>
    </w:r>
    <w:r w:rsidRPr="00FA01AD">
      <w:rPr>
        <w:lang w:val="en-US"/>
      </w:rPr>
      <w:instrText xml:space="preserve"> PAGE  \* MERGEFORMAT </w:instrText>
    </w:r>
    <w:r w:rsidRPr="00FA01AD">
      <w:rPr>
        <w:lang w:val="en-US"/>
      </w:rPr>
      <w:fldChar w:fldCharType="separate"/>
    </w:r>
    <w:r w:rsidR="0007624B">
      <w:rPr>
        <w:noProof/>
        <w:lang w:val="en-US"/>
      </w:rPr>
      <w:t>114</w:t>
    </w:r>
    <w:r w:rsidRPr="00FA01AD">
      <w:rPr>
        <w:lang w:val="en-US"/>
      </w:rPr>
      <w:fldChar w:fldCharType="end"/>
    </w:r>
    <w:r w:rsidRPr="00FA01AD">
      <w:rPr>
        <w:lang w:val="en-US"/>
      </w:rPr>
      <w:t>/</w:t>
    </w:r>
    <w:r w:rsidRPr="00FA01AD">
      <w:rPr>
        <w:lang w:val="en-US"/>
      </w:rPr>
      <w:fldChar w:fldCharType="begin"/>
    </w:r>
    <w:r w:rsidRPr="00FA01AD">
      <w:rPr>
        <w:lang w:val="en-US"/>
      </w:rPr>
      <w:instrText xml:space="preserve"> NUMPAGES  \* MERGEFORMAT </w:instrText>
    </w:r>
    <w:r w:rsidRPr="00FA01AD">
      <w:rPr>
        <w:lang w:val="en-US"/>
      </w:rPr>
      <w:fldChar w:fldCharType="separate"/>
    </w:r>
    <w:r w:rsidR="0007624B">
      <w:rPr>
        <w:noProof/>
        <w:lang w:val="en-US"/>
      </w:rPr>
      <w:t>160</w:t>
    </w:r>
    <w:r w:rsidRPr="00FA01AD">
      <w:rPr>
        <w:lang w:val="en-US"/>
      </w:rPr>
      <w:fldChar w:fldCharType="end"/>
    </w:r>
  </w:p>
  <w:p w:rsidR="0071259D" w:rsidRDefault="0071259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59D" w:rsidRDefault="0071259D" w:rsidP="009536F7">
      <w:pPr>
        <w:spacing w:before="0" w:line="240" w:lineRule="auto"/>
      </w:pPr>
      <w:r>
        <w:separator/>
      </w:r>
    </w:p>
  </w:footnote>
  <w:footnote w:type="continuationSeparator" w:id="0">
    <w:p w:rsidR="0071259D" w:rsidRDefault="0071259D" w:rsidP="009536F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59D" w:rsidRPr="004B609E" w:rsidRDefault="0071259D" w:rsidP="009536F7">
    <w:pPr>
      <w:pStyle w:val="En-ttedroit"/>
    </w:pPr>
    <w:r w:rsidRPr="00FA01AD">
      <w:rPr>
        <w:lang w:val="en-US"/>
      </w:rPr>
      <w:tab/>
    </w:r>
    <w:r w:rsidRPr="00FA01AD">
      <w:rPr>
        <w:lang w:val="en-US"/>
      </w:rPr>
      <w:fldChar w:fldCharType="begin"/>
    </w:r>
    <w:r w:rsidRPr="004B609E">
      <w:instrText xml:space="preserve"> DOCPROPERTY  DOCSPROP_title  \* MERGEFORMAT </w:instrText>
    </w:r>
    <w:r w:rsidRPr="00FA01AD">
      <w:rPr>
        <w:lang w:val="en-US"/>
      </w:rPr>
      <w:fldChar w:fldCharType="separate"/>
    </w:r>
    <w:r>
      <w:t>Production Services Specification Dossier</w:t>
    </w:r>
    <w:r w:rsidRPr="00FA01AD">
      <w:rPr>
        <w:lang w:val="en-US"/>
      </w:rPr>
      <w:fldChar w:fldCharType="end"/>
    </w:r>
  </w:p>
  <w:p w:rsidR="0071259D" w:rsidRPr="004B609E" w:rsidRDefault="0071259D" w:rsidP="009536F7">
    <w:pPr>
      <w:pStyle w:val="En-ttedroit"/>
    </w:pPr>
    <w:r w:rsidRPr="004B609E">
      <w:tab/>
    </w:r>
    <w:r w:rsidRPr="00FA01AD">
      <w:rPr>
        <w:lang w:val="en-US"/>
      </w:rPr>
      <w:fldChar w:fldCharType="begin"/>
    </w:r>
    <w:r w:rsidRPr="004B609E">
      <w:instrText xml:space="preserve"> DOCPROPERTY  DOCSPROP_project  \* MERGEFORMAT </w:instrText>
    </w:r>
    <w:r w:rsidRPr="00FA01AD">
      <w:rPr>
        <w:lang w:val="en-US"/>
      </w:rPr>
      <w:fldChar w:fldCharType="separate"/>
    </w:r>
    <w:r>
      <w:t>DATA +</w:t>
    </w:r>
    <w:r w:rsidRPr="00FA01AD">
      <w:rPr>
        <w:lang w:val="en-US"/>
      </w:rPr>
      <w:fldChar w:fldCharType="end"/>
    </w:r>
  </w:p>
  <w:p w:rsidR="0071259D" w:rsidRPr="004B609E" w:rsidRDefault="0071259D" w:rsidP="009536F7">
    <w:pPr>
      <w:pBdr>
        <w:bottom w:val="single" w:sz="2" w:space="0" w:color="999999"/>
      </w:pBdr>
      <w:tabs>
        <w:tab w:val="right" w:pos="9960"/>
      </w:tabs>
      <w:rPr>
        <w:color w:val="999999"/>
        <w:sz w:val="16"/>
        <w:szCs w:val="16"/>
        <w:lang w:val="fr-FR"/>
      </w:rPr>
    </w:pPr>
    <w:r>
      <w:rPr>
        <w:rStyle w:val="En-ttegaucheCar"/>
        <w:lang w:val="en-US"/>
      </w:rPr>
      <w:t>2</w:t>
    </w:r>
    <w:ins w:id="150" w:author="BENCHERIF Maher" w:date="2020-07-16T13:16:00Z">
      <w:r>
        <w:rPr>
          <w:rStyle w:val="En-ttegaucheCar"/>
          <w:lang w:val="en-US"/>
        </w:rPr>
        <w:t>4</w:t>
      </w:r>
    </w:ins>
    <w:del w:id="151" w:author="BENCHERIF Maher" w:date="2020-07-16T13:16:00Z">
      <w:r w:rsidDel="00673757">
        <w:rPr>
          <w:rStyle w:val="En-ttegaucheCar"/>
          <w:lang w:val="en-US"/>
        </w:rPr>
        <w:delText>7</w:delText>
      </w:r>
    </w:del>
    <w:r>
      <w:rPr>
        <w:rStyle w:val="En-ttegaucheCar"/>
        <w:lang w:val="en-US"/>
      </w:rPr>
      <w:t xml:space="preserve"> – </w:t>
    </w:r>
    <w:del w:id="152" w:author="BENCHERIF Maher" w:date="2020-07-16T13:16:00Z">
      <w:r w:rsidDel="00673757">
        <w:rPr>
          <w:rStyle w:val="En-ttegaucheCar"/>
          <w:lang w:val="en-US"/>
        </w:rPr>
        <w:delText xml:space="preserve">May </w:delText>
      </w:r>
    </w:del>
    <w:ins w:id="153" w:author="BENCHERIF Maher" w:date="2020-07-16T13:16:00Z">
      <w:r>
        <w:rPr>
          <w:rStyle w:val="En-ttegaucheCar"/>
          <w:lang w:val="en-US"/>
        </w:rPr>
        <w:t xml:space="preserve">July </w:t>
      </w:r>
    </w:ins>
    <w:r>
      <w:rPr>
        <w:rStyle w:val="En-ttegaucheCar"/>
        <w:lang w:val="en-US"/>
      </w:rPr>
      <w:t>- 2020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79C12A6"/>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AAE45B2"/>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AB88134E"/>
    <w:lvl w:ilvl="0">
      <w:start w:val="1"/>
      <w:numFmt w:val="decimal"/>
      <w:lvlText w:val="%1."/>
      <w:lvlJc w:val="left"/>
      <w:pPr>
        <w:ind w:left="720" w:hanging="720"/>
      </w:pPr>
      <w:rPr>
        <w:rFonts w:hint="default"/>
      </w:rPr>
    </w:lvl>
    <w:lvl w:ilvl="1">
      <w:start w:val="1"/>
      <w:numFmt w:val="decimal"/>
      <w:lvlText w:val="%1.%2."/>
      <w:lvlJc w:val="left"/>
      <w:pPr>
        <w:ind w:left="3555"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itre5"/>
      <w:lvlText w:val="%1.%2.%3.%4.%5."/>
      <w:lvlJc w:val="left"/>
      <w:pPr>
        <w:ind w:left="3556" w:hanging="720"/>
      </w:pPr>
      <w:rPr>
        <w:rFonts w:hint="default"/>
      </w:rPr>
    </w:lvl>
    <w:lvl w:ilvl="5">
      <w:start w:val="1"/>
      <w:numFmt w:val="decimal"/>
      <w:pStyle w:val="Titre6"/>
      <w:lvlText w:val="%1.%2.%3.%4.%5.%6."/>
      <w:lvlJc w:val="left"/>
      <w:pPr>
        <w:ind w:left="4320" w:hanging="720"/>
      </w:pPr>
      <w:rPr>
        <w:rFonts w:hint="default"/>
      </w:rPr>
    </w:lvl>
    <w:lvl w:ilvl="6">
      <w:start w:val="1"/>
      <w:numFmt w:val="decimal"/>
      <w:pStyle w:val="Titre7"/>
      <w:lvlText w:val="%1.%2.%3.%4.%5.%6.%7."/>
      <w:lvlJc w:val="left"/>
      <w:pPr>
        <w:ind w:left="5040" w:hanging="720"/>
      </w:pPr>
      <w:rPr>
        <w:rFonts w:hint="default"/>
      </w:rPr>
    </w:lvl>
    <w:lvl w:ilvl="7">
      <w:start w:val="1"/>
      <w:numFmt w:val="decimal"/>
      <w:pStyle w:val="Titre8"/>
      <w:lvlText w:val="%1.%2.%3.%4.%5.%6.%7.%8."/>
      <w:lvlJc w:val="left"/>
      <w:pPr>
        <w:ind w:left="5760" w:hanging="720"/>
      </w:pPr>
      <w:rPr>
        <w:rFonts w:hint="default"/>
      </w:rPr>
    </w:lvl>
    <w:lvl w:ilvl="8">
      <w:start w:val="1"/>
      <w:numFmt w:val="decimal"/>
      <w:pStyle w:val="Titre9"/>
      <w:lvlText w:val="%1.%2.%3.%4.%5.%6.%7.%8.%9."/>
      <w:lvlJc w:val="left"/>
      <w:pPr>
        <w:ind w:left="6480" w:hanging="720"/>
      </w:pPr>
      <w:rPr>
        <w:rFonts w:hint="default"/>
      </w:rPr>
    </w:lvl>
  </w:abstractNum>
  <w:abstractNum w:abstractNumId="3" w15:restartNumberingAfterBreak="0">
    <w:nsid w:val="05A40BF7"/>
    <w:multiLevelType w:val="hybridMultilevel"/>
    <w:tmpl w:val="7C74D11A"/>
    <w:lvl w:ilvl="0" w:tplc="8DC40DAA">
      <w:start w:val="1"/>
      <w:numFmt w:val="bullet"/>
      <w:lvlText w:val="•"/>
      <w:lvlJc w:val="left"/>
      <w:pPr>
        <w:tabs>
          <w:tab w:val="num" w:pos="720"/>
        </w:tabs>
        <w:ind w:left="720" w:hanging="360"/>
      </w:pPr>
      <w:rPr>
        <w:rFonts w:ascii="Arial" w:hAnsi="Arial" w:hint="default"/>
      </w:rPr>
    </w:lvl>
    <w:lvl w:ilvl="1" w:tplc="9064F788" w:tentative="1">
      <w:start w:val="1"/>
      <w:numFmt w:val="bullet"/>
      <w:lvlText w:val="•"/>
      <w:lvlJc w:val="left"/>
      <w:pPr>
        <w:tabs>
          <w:tab w:val="num" w:pos="1440"/>
        </w:tabs>
        <w:ind w:left="1440" w:hanging="360"/>
      </w:pPr>
      <w:rPr>
        <w:rFonts w:ascii="Arial" w:hAnsi="Arial" w:hint="default"/>
      </w:rPr>
    </w:lvl>
    <w:lvl w:ilvl="2" w:tplc="ADF884E0" w:tentative="1">
      <w:start w:val="1"/>
      <w:numFmt w:val="bullet"/>
      <w:lvlText w:val="•"/>
      <w:lvlJc w:val="left"/>
      <w:pPr>
        <w:tabs>
          <w:tab w:val="num" w:pos="2160"/>
        </w:tabs>
        <w:ind w:left="2160" w:hanging="360"/>
      </w:pPr>
      <w:rPr>
        <w:rFonts w:ascii="Arial" w:hAnsi="Arial" w:hint="default"/>
      </w:rPr>
    </w:lvl>
    <w:lvl w:ilvl="3" w:tplc="1644A64E" w:tentative="1">
      <w:start w:val="1"/>
      <w:numFmt w:val="bullet"/>
      <w:lvlText w:val="•"/>
      <w:lvlJc w:val="left"/>
      <w:pPr>
        <w:tabs>
          <w:tab w:val="num" w:pos="2880"/>
        </w:tabs>
        <w:ind w:left="2880" w:hanging="360"/>
      </w:pPr>
      <w:rPr>
        <w:rFonts w:ascii="Arial" w:hAnsi="Arial" w:hint="default"/>
      </w:rPr>
    </w:lvl>
    <w:lvl w:ilvl="4" w:tplc="7F1006FA" w:tentative="1">
      <w:start w:val="1"/>
      <w:numFmt w:val="bullet"/>
      <w:lvlText w:val="•"/>
      <w:lvlJc w:val="left"/>
      <w:pPr>
        <w:tabs>
          <w:tab w:val="num" w:pos="3600"/>
        </w:tabs>
        <w:ind w:left="3600" w:hanging="360"/>
      </w:pPr>
      <w:rPr>
        <w:rFonts w:ascii="Arial" w:hAnsi="Arial" w:hint="default"/>
      </w:rPr>
    </w:lvl>
    <w:lvl w:ilvl="5" w:tplc="0D84D544" w:tentative="1">
      <w:start w:val="1"/>
      <w:numFmt w:val="bullet"/>
      <w:lvlText w:val="•"/>
      <w:lvlJc w:val="left"/>
      <w:pPr>
        <w:tabs>
          <w:tab w:val="num" w:pos="4320"/>
        </w:tabs>
        <w:ind w:left="4320" w:hanging="360"/>
      </w:pPr>
      <w:rPr>
        <w:rFonts w:ascii="Arial" w:hAnsi="Arial" w:hint="default"/>
      </w:rPr>
    </w:lvl>
    <w:lvl w:ilvl="6" w:tplc="3BD6F66A" w:tentative="1">
      <w:start w:val="1"/>
      <w:numFmt w:val="bullet"/>
      <w:lvlText w:val="•"/>
      <w:lvlJc w:val="left"/>
      <w:pPr>
        <w:tabs>
          <w:tab w:val="num" w:pos="5040"/>
        </w:tabs>
        <w:ind w:left="5040" w:hanging="360"/>
      </w:pPr>
      <w:rPr>
        <w:rFonts w:ascii="Arial" w:hAnsi="Arial" w:hint="default"/>
      </w:rPr>
    </w:lvl>
    <w:lvl w:ilvl="7" w:tplc="EF74DC0C" w:tentative="1">
      <w:start w:val="1"/>
      <w:numFmt w:val="bullet"/>
      <w:lvlText w:val="•"/>
      <w:lvlJc w:val="left"/>
      <w:pPr>
        <w:tabs>
          <w:tab w:val="num" w:pos="5760"/>
        </w:tabs>
        <w:ind w:left="5760" w:hanging="360"/>
      </w:pPr>
      <w:rPr>
        <w:rFonts w:ascii="Arial" w:hAnsi="Arial" w:hint="default"/>
      </w:rPr>
    </w:lvl>
    <w:lvl w:ilvl="8" w:tplc="3B940B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8D3CDF"/>
    <w:multiLevelType w:val="hybridMultilevel"/>
    <w:tmpl w:val="134A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441578"/>
    <w:multiLevelType w:val="hybridMultilevel"/>
    <w:tmpl w:val="BC98CA26"/>
    <w:lvl w:ilvl="0" w:tplc="C5E2EB18">
      <w:start w:val="1"/>
      <w:numFmt w:val="bullet"/>
      <w:lvlText w:val="•"/>
      <w:lvlJc w:val="left"/>
      <w:pPr>
        <w:tabs>
          <w:tab w:val="num" w:pos="720"/>
        </w:tabs>
        <w:ind w:left="720" w:hanging="360"/>
      </w:pPr>
      <w:rPr>
        <w:rFonts w:ascii="Arial" w:hAnsi="Arial" w:hint="default"/>
      </w:rPr>
    </w:lvl>
    <w:lvl w:ilvl="1" w:tplc="A83E03BC">
      <w:start w:val="4902"/>
      <w:numFmt w:val="bullet"/>
      <w:lvlText w:val="•"/>
      <w:lvlJc w:val="left"/>
      <w:pPr>
        <w:tabs>
          <w:tab w:val="num" w:pos="1440"/>
        </w:tabs>
        <w:ind w:left="1440" w:hanging="360"/>
      </w:pPr>
      <w:rPr>
        <w:rFonts w:ascii="Arial" w:hAnsi="Arial" w:hint="default"/>
      </w:rPr>
    </w:lvl>
    <w:lvl w:ilvl="2" w:tplc="A918AB28" w:tentative="1">
      <w:start w:val="1"/>
      <w:numFmt w:val="bullet"/>
      <w:lvlText w:val="•"/>
      <w:lvlJc w:val="left"/>
      <w:pPr>
        <w:tabs>
          <w:tab w:val="num" w:pos="2160"/>
        </w:tabs>
        <w:ind w:left="2160" w:hanging="360"/>
      </w:pPr>
      <w:rPr>
        <w:rFonts w:ascii="Arial" w:hAnsi="Arial" w:hint="default"/>
      </w:rPr>
    </w:lvl>
    <w:lvl w:ilvl="3" w:tplc="CE843C62" w:tentative="1">
      <w:start w:val="1"/>
      <w:numFmt w:val="bullet"/>
      <w:lvlText w:val="•"/>
      <w:lvlJc w:val="left"/>
      <w:pPr>
        <w:tabs>
          <w:tab w:val="num" w:pos="2880"/>
        </w:tabs>
        <w:ind w:left="2880" w:hanging="360"/>
      </w:pPr>
      <w:rPr>
        <w:rFonts w:ascii="Arial" w:hAnsi="Arial" w:hint="default"/>
      </w:rPr>
    </w:lvl>
    <w:lvl w:ilvl="4" w:tplc="CB7254B8" w:tentative="1">
      <w:start w:val="1"/>
      <w:numFmt w:val="bullet"/>
      <w:lvlText w:val="•"/>
      <w:lvlJc w:val="left"/>
      <w:pPr>
        <w:tabs>
          <w:tab w:val="num" w:pos="3600"/>
        </w:tabs>
        <w:ind w:left="3600" w:hanging="360"/>
      </w:pPr>
      <w:rPr>
        <w:rFonts w:ascii="Arial" w:hAnsi="Arial" w:hint="default"/>
      </w:rPr>
    </w:lvl>
    <w:lvl w:ilvl="5" w:tplc="89786002" w:tentative="1">
      <w:start w:val="1"/>
      <w:numFmt w:val="bullet"/>
      <w:lvlText w:val="•"/>
      <w:lvlJc w:val="left"/>
      <w:pPr>
        <w:tabs>
          <w:tab w:val="num" w:pos="4320"/>
        </w:tabs>
        <w:ind w:left="4320" w:hanging="360"/>
      </w:pPr>
      <w:rPr>
        <w:rFonts w:ascii="Arial" w:hAnsi="Arial" w:hint="default"/>
      </w:rPr>
    </w:lvl>
    <w:lvl w:ilvl="6" w:tplc="992497AE" w:tentative="1">
      <w:start w:val="1"/>
      <w:numFmt w:val="bullet"/>
      <w:lvlText w:val="•"/>
      <w:lvlJc w:val="left"/>
      <w:pPr>
        <w:tabs>
          <w:tab w:val="num" w:pos="5040"/>
        </w:tabs>
        <w:ind w:left="5040" w:hanging="360"/>
      </w:pPr>
      <w:rPr>
        <w:rFonts w:ascii="Arial" w:hAnsi="Arial" w:hint="default"/>
      </w:rPr>
    </w:lvl>
    <w:lvl w:ilvl="7" w:tplc="5756E2AE" w:tentative="1">
      <w:start w:val="1"/>
      <w:numFmt w:val="bullet"/>
      <w:lvlText w:val="•"/>
      <w:lvlJc w:val="left"/>
      <w:pPr>
        <w:tabs>
          <w:tab w:val="num" w:pos="5760"/>
        </w:tabs>
        <w:ind w:left="5760" w:hanging="360"/>
      </w:pPr>
      <w:rPr>
        <w:rFonts w:ascii="Arial" w:hAnsi="Arial" w:hint="default"/>
      </w:rPr>
    </w:lvl>
    <w:lvl w:ilvl="8" w:tplc="CA7EDC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6E58E3"/>
    <w:multiLevelType w:val="hybridMultilevel"/>
    <w:tmpl w:val="984C2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D0BB9"/>
    <w:multiLevelType w:val="hybridMultilevel"/>
    <w:tmpl w:val="EABCB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F35C2D"/>
    <w:multiLevelType w:val="hybridMultilevel"/>
    <w:tmpl w:val="FD92829C"/>
    <w:lvl w:ilvl="0" w:tplc="06E876E8">
      <w:start w:val="1"/>
      <w:numFmt w:val="bullet"/>
      <w:lvlText w:val="•"/>
      <w:lvlJc w:val="left"/>
      <w:pPr>
        <w:tabs>
          <w:tab w:val="num" w:pos="720"/>
        </w:tabs>
        <w:ind w:left="720" w:hanging="360"/>
      </w:pPr>
      <w:rPr>
        <w:rFonts w:ascii="Arial" w:hAnsi="Arial" w:hint="default"/>
      </w:rPr>
    </w:lvl>
    <w:lvl w:ilvl="1" w:tplc="0C28AB0A" w:tentative="1">
      <w:start w:val="1"/>
      <w:numFmt w:val="bullet"/>
      <w:lvlText w:val="•"/>
      <w:lvlJc w:val="left"/>
      <w:pPr>
        <w:tabs>
          <w:tab w:val="num" w:pos="1440"/>
        </w:tabs>
        <w:ind w:left="1440" w:hanging="360"/>
      </w:pPr>
      <w:rPr>
        <w:rFonts w:ascii="Arial" w:hAnsi="Arial" w:hint="default"/>
      </w:rPr>
    </w:lvl>
    <w:lvl w:ilvl="2" w:tplc="15C6C8E2" w:tentative="1">
      <w:start w:val="1"/>
      <w:numFmt w:val="bullet"/>
      <w:lvlText w:val="•"/>
      <w:lvlJc w:val="left"/>
      <w:pPr>
        <w:tabs>
          <w:tab w:val="num" w:pos="2160"/>
        </w:tabs>
        <w:ind w:left="2160" w:hanging="360"/>
      </w:pPr>
      <w:rPr>
        <w:rFonts w:ascii="Arial" w:hAnsi="Arial" w:hint="default"/>
      </w:rPr>
    </w:lvl>
    <w:lvl w:ilvl="3" w:tplc="FFBEB940" w:tentative="1">
      <w:start w:val="1"/>
      <w:numFmt w:val="bullet"/>
      <w:lvlText w:val="•"/>
      <w:lvlJc w:val="left"/>
      <w:pPr>
        <w:tabs>
          <w:tab w:val="num" w:pos="2880"/>
        </w:tabs>
        <w:ind w:left="2880" w:hanging="360"/>
      </w:pPr>
      <w:rPr>
        <w:rFonts w:ascii="Arial" w:hAnsi="Arial" w:hint="default"/>
      </w:rPr>
    </w:lvl>
    <w:lvl w:ilvl="4" w:tplc="7A4AE430" w:tentative="1">
      <w:start w:val="1"/>
      <w:numFmt w:val="bullet"/>
      <w:lvlText w:val="•"/>
      <w:lvlJc w:val="left"/>
      <w:pPr>
        <w:tabs>
          <w:tab w:val="num" w:pos="3600"/>
        </w:tabs>
        <w:ind w:left="3600" w:hanging="360"/>
      </w:pPr>
      <w:rPr>
        <w:rFonts w:ascii="Arial" w:hAnsi="Arial" w:hint="default"/>
      </w:rPr>
    </w:lvl>
    <w:lvl w:ilvl="5" w:tplc="B46E94C6" w:tentative="1">
      <w:start w:val="1"/>
      <w:numFmt w:val="bullet"/>
      <w:lvlText w:val="•"/>
      <w:lvlJc w:val="left"/>
      <w:pPr>
        <w:tabs>
          <w:tab w:val="num" w:pos="4320"/>
        </w:tabs>
        <w:ind w:left="4320" w:hanging="360"/>
      </w:pPr>
      <w:rPr>
        <w:rFonts w:ascii="Arial" w:hAnsi="Arial" w:hint="default"/>
      </w:rPr>
    </w:lvl>
    <w:lvl w:ilvl="6" w:tplc="16202032" w:tentative="1">
      <w:start w:val="1"/>
      <w:numFmt w:val="bullet"/>
      <w:lvlText w:val="•"/>
      <w:lvlJc w:val="left"/>
      <w:pPr>
        <w:tabs>
          <w:tab w:val="num" w:pos="5040"/>
        </w:tabs>
        <w:ind w:left="5040" w:hanging="360"/>
      </w:pPr>
      <w:rPr>
        <w:rFonts w:ascii="Arial" w:hAnsi="Arial" w:hint="default"/>
      </w:rPr>
    </w:lvl>
    <w:lvl w:ilvl="7" w:tplc="61D0F0DC" w:tentative="1">
      <w:start w:val="1"/>
      <w:numFmt w:val="bullet"/>
      <w:lvlText w:val="•"/>
      <w:lvlJc w:val="left"/>
      <w:pPr>
        <w:tabs>
          <w:tab w:val="num" w:pos="5760"/>
        </w:tabs>
        <w:ind w:left="5760" w:hanging="360"/>
      </w:pPr>
      <w:rPr>
        <w:rFonts w:ascii="Arial" w:hAnsi="Arial" w:hint="default"/>
      </w:rPr>
    </w:lvl>
    <w:lvl w:ilvl="8" w:tplc="D214F6A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2C1062"/>
    <w:multiLevelType w:val="hybridMultilevel"/>
    <w:tmpl w:val="40E27F76"/>
    <w:lvl w:ilvl="0" w:tplc="30688CC8">
      <w:start w:val="1"/>
      <w:numFmt w:val="bullet"/>
      <w:lvlText w:val="•"/>
      <w:lvlJc w:val="left"/>
      <w:pPr>
        <w:tabs>
          <w:tab w:val="num" w:pos="720"/>
        </w:tabs>
        <w:ind w:left="720" w:hanging="360"/>
      </w:pPr>
      <w:rPr>
        <w:rFonts w:ascii="Arial" w:hAnsi="Arial" w:hint="default"/>
      </w:rPr>
    </w:lvl>
    <w:lvl w:ilvl="1" w:tplc="5F70C6F0" w:tentative="1">
      <w:start w:val="1"/>
      <w:numFmt w:val="bullet"/>
      <w:lvlText w:val="•"/>
      <w:lvlJc w:val="left"/>
      <w:pPr>
        <w:tabs>
          <w:tab w:val="num" w:pos="1440"/>
        </w:tabs>
        <w:ind w:left="1440" w:hanging="360"/>
      </w:pPr>
      <w:rPr>
        <w:rFonts w:ascii="Arial" w:hAnsi="Arial" w:hint="default"/>
      </w:rPr>
    </w:lvl>
    <w:lvl w:ilvl="2" w:tplc="678CD48E" w:tentative="1">
      <w:start w:val="1"/>
      <w:numFmt w:val="bullet"/>
      <w:lvlText w:val="•"/>
      <w:lvlJc w:val="left"/>
      <w:pPr>
        <w:tabs>
          <w:tab w:val="num" w:pos="2160"/>
        </w:tabs>
        <w:ind w:left="2160" w:hanging="360"/>
      </w:pPr>
      <w:rPr>
        <w:rFonts w:ascii="Arial" w:hAnsi="Arial" w:hint="default"/>
      </w:rPr>
    </w:lvl>
    <w:lvl w:ilvl="3" w:tplc="003AE990" w:tentative="1">
      <w:start w:val="1"/>
      <w:numFmt w:val="bullet"/>
      <w:lvlText w:val="•"/>
      <w:lvlJc w:val="left"/>
      <w:pPr>
        <w:tabs>
          <w:tab w:val="num" w:pos="2880"/>
        </w:tabs>
        <w:ind w:left="2880" w:hanging="360"/>
      </w:pPr>
      <w:rPr>
        <w:rFonts w:ascii="Arial" w:hAnsi="Arial" w:hint="default"/>
      </w:rPr>
    </w:lvl>
    <w:lvl w:ilvl="4" w:tplc="C4C8E252" w:tentative="1">
      <w:start w:val="1"/>
      <w:numFmt w:val="bullet"/>
      <w:lvlText w:val="•"/>
      <w:lvlJc w:val="left"/>
      <w:pPr>
        <w:tabs>
          <w:tab w:val="num" w:pos="3600"/>
        </w:tabs>
        <w:ind w:left="3600" w:hanging="360"/>
      </w:pPr>
      <w:rPr>
        <w:rFonts w:ascii="Arial" w:hAnsi="Arial" w:hint="default"/>
      </w:rPr>
    </w:lvl>
    <w:lvl w:ilvl="5" w:tplc="EE304A16" w:tentative="1">
      <w:start w:val="1"/>
      <w:numFmt w:val="bullet"/>
      <w:lvlText w:val="•"/>
      <w:lvlJc w:val="left"/>
      <w:pPr>
        <w:tabs>
          <w:tab w:val="num" w:pos="4320"/>
        </w:tabs>
        <w:ind w:left="4320" w:hanging="360"/>
      </w:pPr>
      <w:rPr>
        <w:rFonts w:ascii="Arial" w:hAnsi="Arial" w:hint="default"/>
      </w:rPr>
    </w:lvl>
    <w:lvl w:ilvl="6" w:tplc="B524C0C0" w:tentative="1">
      <w:start w:val="1"/>
      <w:numFmt w:val="bullet"/>
      <w:lvlText w:val="•"/>
      <w:lvlJc w:val="left"/>
      <w:pPr>
        <w:tabs>
          <w:tab w:val="num" w:pos="5040"/>
        </w:tabs>
        <w:ind w:left="5040" w:hanging="360"/>
      </w:pPr>
      <w:rPr>
        <w:rFonts w:ascii="Arial" w:hAnsi="Arial" w:hint="default"/>
      </w:rPr>
    </w:lvl>
    <w:lvl w:ilvl="7" w:tplc="FEF83EE0" w:tentative="1">
      <w:start w:val="1"/>
      <w:numFmt w:val="bullet"/>
      <w:lvlText w:val="•"/>
      <w:lvlJc w:val="left"/>
      <w:pPr>
        <w:tabs>
          <w:tab w:val="num" w:pos="5760"/>
        </w:tabs>
        <w:ind w:left="5760" w:hanging="360"/>
      </w:pPr>
      <w:rPr>
        <w:rFonts w:ascii="Arial" w:hAnsi="Arial" w:hint="default"/>
      </w:rPr>
    </w:lvl>
    <w:lvl w:ilvl="8" w:tplc="92B49D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12E4A4A"/>
    <w:multiLevelType w:val="hybridMultilevel"/>
    <w:tmpl w:val="862001B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119D778C"/>
    <w:multiLevelType w:val="hybridMultilevel"/>
    <w:tmpl w:val="F6C0ADAE"/>
    <w:lvl w:ilvl="0" w:tplc="869232B0">
      <w:start w:val="1"/>
      <w:numFmt w:val="bullet"/>
      <w:lvlText w:val="•"/>
      <w:lvlJc w:val="left"/>
      <w:pPr>
        <w:tabs>
          <w:tab w:val="num" w:pos="720"/>
        </w:tabs>
        <w:ind w:left="720" w:hanging="360"/>
      </w:pPr>
      <w:rPr>
        <w:rFonts w:ascii="Arial" w:hAnsi="Arial" w:hint="default"/>
      </w:rPr>
    </w:lvl>
    <w:lvl w:ilvl="1" w:tplc="08F856D8">
      <w:start w:val="4020"/>
      <w:numFmt w:val="bullet"/>
      <w:lvlText w:val="•"/>
      <w:lvlJc w:val="left"/>
      <w:pPr>
        <w:tabs>
          <w:tab w:val="num" w:pos="1440"/>
        </w:tabs>
        <w:ind w:left="1440" w:hanging="360"/>
      </w:pPr>
      <w:rPr>
        <w:rFonts w:ascii="Arial" w:hAnsi="Arial" w:hint="default"/>
      </w:rPr>
    </w:lvl>
    <w:lvl w:ilvl="2" w:tplc="EEB8BAB6" w:tentative="1">
      <w:start w:val="1"/>
      <w:numFmt w:val="bullet"/>
      <w:lvlText w:val="•"/>
      <w:lvlJc w:val="left"/>
      <w:pPr>
        <w:tabs>
          <w:tab w:val="num" w:pos="2160"/>
        </w:tabs>
        <w:ind w:left="2160" w:hanging="360"/>
      </w:pPr>
      <w:rPr>
        <w:rFonts w:ascii="Arial" w:hAnsi="Arial" w:hint="default"/>
      </w:rPr>
    </w:lvl>
    <w:lvl w:ilvl="3" w:tplc="601CA2A0" w:tentative="1">
      <w:start w:val="1"/>
      <w:numFmt w:val="bullet"/>
      <w:lvlText w:val="•"/>
      <w:lvlJc w:val="left"/>
      <w:pPr>
        <w:tabs>
          <w:tab w:val="num" w:pos="2880"/>
        </w:tabs>
        <w:ind w:left="2880" w:hanging="360"/>
      </w:pPr>
      <w:rPr>
        <w:rFonts w:ascii="Arial" w:hAnsi="Arial" w:hint="default"/>
      </w:rPr>
    </w:lvl>
    <w:lvl w:ilvl="4" w:tplc="794276F8" w:tentative="1">
      <w:start w:val="1"/>
      <w:numFmt w:val="bullet"/>
      <w:lvlText w:val="•"/>
      <w:lvlJc w:val="left"/>
      <w:pPr>
        <w:tabs>
          <w:tab w:val="num" w:pos="3600"/>
        </w:tabs>
        <w:ind w:left="3600" w:hanging="360"/>
      </w:pPr>
      <w:rPr>
        <w:rFonts w:ascii="Arial" w:hAnsi="Arial" w:hint="default"/>
      </w:rPr>
    </w:lvl>
    <w:lvl w:ilvl="5" w:tplc="85905C5E" w:tentative="1">
      <w:start w:val="1"/>
      <w:numFmt w:val="bullet"/>
      <w:lvlText w:val="•"/>
      <w:lvlJc w:val="left"/>
      <w:pPr>
        <w:tabs>
          <w:tab w:val="num" w:pos="4320"/>
        </w:tabs>
        <w:ind w:left="4320" w:hanging="360"/>
      </w:pPr>
      <w:rPr>
        <w:rFonts w:ascii="Arial" w:hAnsi="Arial" w:hint="default"/>
      </w:rPr>
    </w:lvl>
    <w:lvl w:ilvl="6" w:tplc="D992773C" w:tentative="1">
      <w:start w:val="1"/>
      <w:numFmt w:val="bullet"/>
      <w:lvlText w:val="•"/>
      <w:lvlJc w:val="left"/>
      <w:pPr>
        <w:tabs>
          <w:tab w:val="num" w:pos="5040"/>
        </w:tabs>
        <w:ind w:left="5040" w:hanging="360"/>
      </w:pPr>
      <w:rPr>
        <w:rFonts w:ascii="Arial" w:hAnsi="Arial" w:hint="default"/>
      </w:rPr>
    </w:lvl>
    <w:lvl w:ilvl="7" w:tplc="C456CF64" w:tentative="1">
      <w:start w:val="1"/>
      <w:numFmt w:val="bullet"/>
      <w:lvlText w:val="•"/>
      <w:lvlJc w:val="left"/>
      <w:pPr>
        <w:tabs>
          <w:tab w:val="num" w:pos="5760"/>
        </w:tabs>
        <w:ind w:left="5760" w:hanging="360"/>
      </w:pPr>
      <w:rPr>
        <w:rFonts w:ascii="Arial" w:hAnsi="Arial" w:hint="default"/>
      </w:rPr>
    </w:lvl>
    <w:lvl w:ilvl="8" w:tplc="AE8008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1F21E3C"/>
    <w:multiLevelType w:val="multilevel"/>
    <w:tmpl w:val="53289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66671BE"/>
    <w:multiLevelType w:val="multilevel"/>
    <w:tmpl w:val="729648AA"/>
    <w:styleLink w:val="Style1"/>
    <w:lvl w:ilvl="0">
      <w:start w:val="1"/>
      <w:numFmt w:val="decimal"/>
      <w:lvlText w:val="%1."/>
      <w:lvlJc w:val="left"/>
      <w:pPr>
        <w:ind w:left="720" w:hanging="720"/>
      </w:pPr>
      <w:rPr>
        <w:rFonts w:hint="default"/>
      </w:rPr>
    </w:lvl>
    <w:lvl w:ilvl="1">
      <w:start w:val="1"/>
      <w:numFmt w:val="decimal"/>
      <w:lvlText w:val="%1.%2."/>
      <w:lvlJc w:val="left"/>
      <w:pPr>
        <w:ind w:left="3555"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3556"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4" w15:restartNumberingAfterBreak="0">
    <w:nsid w:val="173F6F98"/>
    <w:multiLevelType w:val="multilevel"/>
    <w:tmpl w:val="1E38D62C"/>
    <w:styleLink w:val="Style2"/>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8693BFA"/>
    <w:multiLevelType w:val="hybridMultilevel"/>
    <w:tmpl w:val="4D8ECAD8"/>
    <w:lvl w:ilvl="0" w:tplc="593CC044">
      <w:start w:val="1"/>
      <w:numFmt w:val="bullet"/>
      <w:lvlText w:val="•"/>
      <w:lvlJc w:val="left"/>
      <w:pPr>
        <w:tabs>
          <w:tab w:val="num" w:pos="360"/>
        </w:tabs>
        <w:ind w:left="360" w:hanging="360"/>
      </w:pPr>
      <w:rPr>
        <w:rFonts w:ascii="Arial" w:hAnsi="Arial" w:hint="default"/>
      </w:rPr>
    </w:lvl>
    <w:lvl w:ilvl="1" w:tplc="7ED40E22">
      <w:start w:val="1"/>
      <w:numFmt w:val="bullet"/>
      <w:lvlText w:val="•"/>
      <w:lvlJc w:val="left"/>
      <w:pPr>
        <w:tabs>
          <w:tab w:val="num" w:pos="1080"/>
        </w:tabs>
        <w:ind w:left="1080" w:hanging="360"/>
      </w:pPr>
      <w:rPr>
        <w:rFonts w:ascii="Arial" w:hAnsi="Arial" w:hint="default"/>
      </w:rPr>
    </w:lvl>
    <w:lvl w:ilvl="2" w:tplc="75081A30">
      <w:start w:val="1658"/>
      <w:numFmt w:val="bullet"/>
      <w:lvlText w:val="•"/>
      <w:lvlJc w:val="left"/>
      <w:pPr>
        <w:tabs>
          <w:tab w:val="num" w:pos="1800"/>
        </w:tabs>
        <w:ind w:left="1800" w:hanging="360"/>
      </w:pPr>
      <w:rPr>
        <w:rFonts w:ascii="Arial" w:hAnsi="Arial" w:hint="default"/>
      </w:rPr>
    </w:lvl>
    <w:lvl w:ilvl="3" w:tplc="1A20BC5C" w:tentative="1">
      <w:start w:val="1"/>
      <w:numFmt w:val="bullet"/>
      <w:lvlText w:val="•"/>
      <w:lvlJc w:val="left"/>
      <w:pPr>
        <w:tabs>
          <w:tab w:val="num" w:pos="2520"/>
        </w:tabs>
        <w:ind w:left="2520" w:hanging="360"/>
      </w:pPr>
      <w:rPr>
        <w:rFonts w:ascii="Arial" w:hAnsi="Arial" w:hint="default"/>
      </w:rPr>
    </w:lvl>
    <w:lvl w:ilvl="4" w:tplc="88F000E8" w:tentative="1">
      <w:start w:val="1"/>
      <w:numFmt w:val="bullet"/>
      <w:lvlText w:val="•"/>
      <w:lvlJc w:val="left"/>
      <w:pPr>
        <w:tabs>
          <w:tab w:val="num" w:pos="3240"/>
        </w:tabs>
        <w:ind w:left="3240" w:hanging="360"/>
      </w:pPr>
      <w:rPr>
        <w:rFonts w:ascii="Arial" w:hAnsi="Arial" w:hint="default"/>
      </w:rPr>
    </w:lvl>
    <w:lvl w:ilvl="5" w:tplc="221AA62C" w:tentative="1">
      <w:start w:val="1"/>
      <w:numFmt w:val="bullet"/>
      <w:lvlText w:val="•"/>
      <w:lvlJc w:val="left"/>
      <w:pPr>
        <w:tabs>
          <w:tab w:val="num" w:pos="3960"/>
        </w:tabs>
        <w:ind w:left="3960" w:hanging="360"/>
      </w:pPr>
      <w:rPr>
        <w:rFonts w:ascii="Arial" w:hAnsi="Arial" w:hint="default"/>
      </w:rPr>
    </w:lvl>
    <w:lvl w:ilvl="6" w:tplc="508A4B26" w:tentative="1">
      <w:start w:val="1"/>
      <w:numFmt w:val="bullet"/>
      <w:lvlText w:val="•"/>
      <w:lvlJc w:val="left"/>
      <w:pPr>
        <w:tabs>
          <w:tab w:val="num" w:pos="4680"/>
        </w:tabs>
        <w:ind w:left="4680" w:hanging="360"/>
      </w:pPr>
      <w:rPr>
        <w:rFonts w:ascii="Arial" w:hAnsi="Arial" w:hint="default"/>
      </w:rPr>
    </w:lvl>
    <w:lvl w:ilvl="7" w:tplc="4E3EFF48" w:tentative="1">
      <w:start w:val="1"/>
      <w:numFmt w:val="bullet"/>
      <w:lvlText w:val="•"/>
      <w:lvlJc w:val="left"/>
      <w:pPr>
        <w:tabs>
          <w:tab w:val="num" w:pos="5400"/>
        </w:tabs>
        <w:ind w:left="5400" w:hanging="360"/>
      </w:pPr>
      <w:rPr>
        <w:rFonts w:ascii="Arial" w:hAnsi="Arial" w:hint="default"/>
      </w:rPr>
    </w:lvl>
    <w:lvl w:ilvl="8" w:tplc="117C0F70"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190505E2"/>
    <w:multiLevelType w:val="hybridMultilevel"/>
    <w:tmpl w:val="B1C21186"/>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1AFE26CB"/>
    <w:multiLevelType w:val="hybridMultilevel"/>
    <w:tmpl w:val="EE108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B9A27B2"/>
    <w:multiLevelType w:val="hybridMultilevel"/>
    <w:tmpl w:val="F8A2F9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D1B5826"/>
    <w:multiLevelType w:val="hybridMultilevel"/>
    <w:tmpl w:val="D5FA9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D656644"/>
    <w:multiLevelType w:val="hybridMultilevel"/>
    <w:tmpl w:val="06A8D132"/>
    <w:lvl w:ilvl="0" w:tplc="040C0005">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15:restartNumberingAfterBreak="0">
    <w:nsid w:val="1E7D52DA"/>
    <w:multiLevelType w:val="multilevel"/>
    <w:tmpl w:val="65527844"/>
    <w:lvl w:ilvl="0">
      <w:start w:val="1"/>
      <w:numFmt w:val="decimal"/>
      <w:pStyle w:val="Titre1"/>
      <w:lvlText w:val="%1."/>
      <w:lvlJc w:val="left"/>
      <w:pPr>
        <w:ind w:left="964" w:hanging="680"/>
      </w:pPr>
      <w:rPr>
        <w:rFonts w:hint="default"/>
      </w:rPr>
    </w:lvl>
    <w:lvl w:ilvl="1">
      <w:start w:val="1"/>
      <w:numFmt w:val="decimal"/>
      <w:pStyle w:val="Titre2"/>
      <w:lvlText w:val="%1.%2"/>
      <w:lvlJc w:val="left"/>
      <w:pPr>
        <w:ind w:left="1928" w:hanging="851"/>
      </w:pPr>
      <w:rPr>
        <w:rFonts w:hint="default"/>
      </w:rPr>
    </w:lvl>
    <w:lvl w:ilvl="2">
      <w:start w:val="1"/>
      <w:numFmt w:val="decimal"/>
      <w:lvlRestart w:val="1"/>
      <w:pStyle w:val="Titre3"/>
      <w:lvlText w:val="%1.%2.%3"/>
      <w:lvlJc w:val="right"/>
      <w:pPr>
        <w:tabs>
          <w:tab w:val="num" w:pos="2552"/>
        </w:tabs>
        <w:ind w:left="2325" w:hanging="114"/>
      </w:pPr>
      <w:rPr>
        <w:rFonts w:hint="default"/>
      </w:rPr>
    </w:lvl>
    <w:lvl w:ilvl="3">
      <w:start w:val="1"/>
      <w:numFmt w:val="decimal"/>
      <w:lvlRestart w:val="1"/>
      <w:pStyle w:val="Titre4"/>
      <w:lvlText w:val="%4.%3.%2.%1"/>
      <w:lvlJc w:val="left"/>
      <w:pPr>
        <w:ind w:left="2665" w:hanging="794"/>
      </w:pPr>
      <w:rPr>
        <w:rFonts w:hint="default"/>
      </w:rPr>
    </w:lvl>
    <w:lvl w:ilvl="4">
      <w:start w:val="1"/>
      <w:numFmt w:val="lowerLetter"/>
      <w:lvlText w:val="%5."/>
      <w:lvlJc w:val="left"/>
      <w:pPr>
        <w:ind w:left="3957" w:hanging="720"/>
      </w:pPr>
      <w:rPr>
        <w:rFonts w:hint="default"/>
      </w:rPr>
    </w:lvl>
    <w:lvl w:ilvl="5">
      <w:start w:val="1"/>
      <w:numFmt w:val="lowerRoman"/>
      <w:lvlText w:val="%6."/>
      <w:lvlJc w:val="right"/>
      <w:pPr>
        <w:ind w:left="4677" w:hanging="720"/>
      </w:pPr>
      <w:rPr>
        <w:rFonts w:hint="default"/>
      </w:rPr>
    </w:lvl>
    <w:lvl w:ilvl="6">
      <w:start w:val="1"/>
      <w:numFmt w:val="decimal"/>
      <w:lvlText w:val="%7."/>
      <w:lvlJc w:val="left"/>
      <w:pPr>
        <w:ind w:left="5397" w:hanging="720"/>
      </w:pPr>
      <w:rPr>
        <w:rFonts w:hint="default"/>
      </w:rPr>
    </w:lvl>
    <w:lvl w:ilvl="7">
      <w:start w:val="1"/>
      <w:numFmt w:val="lowerLetter"/>
      <w:lvlText w:val="%8."/>
      <w:lvlJc w:val="left"/>
      <w:pPr>
        <w:ind w:left="6117" w:hanging="720"/>
      </w:pPr>
      <w:rPr>
        <w:rFonts w:hint="default"/>
      </w:rPr>
    </w:lvl>
    <w:lvl w:ilvl="8">
      <w:start w:val="1"/>
      <w:numFmt w:val="lowerRoman"/>
      <w:lvlText w:val="%9."/>
      <w:lvlJc w:val="right"/>
      <w:pPr>
        <w:ind w:left="6837" w:hanging="720"/>
      </w:pPr>
      <w:rPr>
        <w:rFonts w:hint="default"/>
      </w:rPr>
    </w:lvl>
  </w:abstractNum>
  <w:abstractNum w:abstractNumId="22" w15:restartNumberingAfterBreak="0">
    <w:nsid w:val="1EA856B9"/>
    <w:multiLevelType w:val="hybridMultilevel"/>
    <w:tmpl w:val="CDB40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29902CC"/>
    <w:multiLevelType w:val="hybridMultilevel"/>
    <w:tmpl w:val="D61CA06A"/>
    <w:lvl w:ilvl="0" w:tplc="6C3A7614">
      <w:start w:val="1"/>
      <w:numFmt w:val="bullet"/>
      <w:lvlText w:val="•"/>
      <w:lvlJc w:val="left"/>
      <w:pPr>
        <w:tabs>
          <w:tab w:val="num" w:pos="720"/>
        </w:tabs>
        <w:ind w:left="720" w:hanging="360"/>
      </w:pPr>
      <w:rPr>
        <w:rFonts w:ascii="Arial" w:hAnsi="Arial" w:hint="default"/>
      </w:rPr>
    </w:lvl>
    <w:lvl w:ilvl="1" w:tplc="678022AE">
      <w:start w:val="1"/>
      <w:numFmt w:val="bullet"/>
      <w:lvlText w:val="•"/>
      <w:lvlJc w:val="left"/>
      <w:pPr>
        <w:tabs>
          <w:tab w:val="num" w:pos="1440"/>
        </w:tabs>
        <w:ind w:left="1440" w:hanging="360"/>
      </w:pPr>
      <w:rPr>
        <w:rFonts w:ascii="Arial" w:hAnsi="Arial" w:hint="default"/>
      </w:rPr>
    </w:lvl>
    <w:lvl w:ilvl="2" w:tplc="B6848170" w:tentative="1">
      <w:start w:val="1"/>
      <w:numFmt w:val="bullet"/>
      <w:lvlText w:val="•"/>
      <w:lvlJc w:val="left"/>
      <w:pPr>
        <w:tabs>
          <w:tab w:val="num" w:pos="2160"/>
        </w:tabs>
        <w:ind w:left="2160" w:hanging="360"/>
      </w:pPr>
      <w:rPr>
        <w:rFonts w:ascii="Arial" w:hAnsi="Arial" w:hint="default"/>
      </w:rPr>
    </w:lvl>
    <w:lvl w:ilvl="3" w:tplc="424022C6" w:tentative="1">
      <w:start w:val="1"/>
      <w:numFmt w:val="bullet"/>
      <w:lvlText w:val="•"/>
      <w:lvlJc w:val="left"/>
      <w:pPr>
        <w:tabs>
          <w:tab w:val="num" w:pos="2880"/>
        </w:tabs>
        <w:ind w:left="2880" w:hanging="360"/>
      </w:pPr>
      <w:rPr>
        <w:rFonts w:ascii="Arial" w:hAnsi="Arial" w:hint="default"/>
      </w:rPr>
    </w:lvl>
    <w:lvl w:ilvl="4" w:tplc="5900EA24" w:tentative="1">
      <w:start w:val="1"/>
      <w:numFmt w:val="bullet"/>
      <w:lvlText w:val="•"/>
      <w:lvlJc w:val="left"/>
      <w:pPr>
        <w:tabs>
          <w:tab w:val="num" w:pos="3600"/>
        </w:tabs>
        <w:ind w:left="3600" w:hanging="360"/>
      </w:pPr>
      <w:rPr>
        <w:rFonts w:ascii="Arial" w:hAnsi="Arial" w:hint="default"/>
      </w:rPr>
    </w:lvl>
    <w:lvl w:ilvl="5" w:tplc="0F0A711C" w:tentative="1">
      <w:start w:val="1"/>
      <w:numFmt w:val="bullet"/>
      <w:lvlText w:val="•"/>
      <w:lvlJc w:val="left"/>
      <w:pPr>
        <w:tabs>
          <w:tab w:val="num" w:pos="4320"/>
        </w:tabs>
        <w:ind w:left="4320" w:hanging="360"/>
      </w:pPr>
      <w:rPr>
        <w:rFonts w:ascii="Arial" w:hAnsi="Arial" w:hint="default"/>
      </w:rPr>
    </w:lvl>
    <w:lvl w:ilvl="6" w:tplc="C810ADC4" w:tentative="1">
      <w:start w:val="1"/>
      <w:numFmt w:val="bullet"/>
      <w:lvlText w:val="•"/>
      <w:lvlJc w:val="left"/>
      <w:pPr>
        <w:tabs>
          <w:tab w:val="num" w:pos="5040"/>
        </w:tabs>
        <w:ind w:left="5040" w:hanging="360"/>
      </w:pPr>
      <w:rPr>
        <w:rFonts w:ascii="Arial" w:hAnsi="Arial" w:hint="default"/>
      </w:rPr>
    </w:lvl>
    <w:lvl w:ilvl="7" w:tplc="A6A20B06" w:tentative="1">
      <w:start w:val="1"/>
      <w:numFmt w:val="bullet"/>
      <w:lvlText w:val="•"/>
      <w:lvlJc w:val="left"/>
      <w:pPr>
        <w:tabs>
          <w:tab w:val="num" w:pos="5760"/>
        </w:tabs>
        <w:ind w:left="5760" w:hanging="360"/>
      </w:pPr>
      <w:rPr>
        <w:rFonts w:ascii="Arial" w:hAnsi="Arial" w:hint="default"/>
      </w:rPr>
    </w:lvl>
    <w:lvl w:ilvl="8" w:tplc="37B0D13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51B350B"/>
    <w:multiLevelType w:val="hybridMultilevel"/>
    <w:tmpl w:val="5F62C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58777D2"/>
    <w:multiLevelType w:val="hybridMultilevel"/>
    <w:tmpl w:val="0EE00C6C"/>
    <w:lvl w:ilvl="0" w:tplc="470C06D6">
      <w:start w:val="1"/>
      <w:numFmt w:val="bullet"/>
      <w:lvlText w:val="•"/>
      <w:lvlJc w:val="left"/>
      <w:pPr>
        <w:tabs>
          <w:tab w:val="num" w:pos="720"/>
        </w:tabs>
        <w:ind w:left="720" w:hanging="360"/>
      </w:pPr>
      <w:rPr>
        <w:rFonts w:ascii="Arial" w:hAnsi="Arial" w:hint="default"/>
      </w:rPr>
    </w:lvl>
    <w:lvl w:ilvl="1" w:tplc="7DCEABE6">
      <w:start w:val="1"/>
      <w:numFmt w:val="bullet"/>
      <w:lvlText w:val="•"/>
      <w:lvlJc w:val="left"/>
      <w:pPr>
        <w:tabs>
          <w:tab w:val="num" w:pos="1440"/>
        </w:tabs>
        <w:ind w:left="1440" w:hanging="360"/>
      </w:pPr>
      <w:rPr>
        <w:rFonts w:ascii="Arial" w:hAnsi="Arial" w:hint="default"/>
      </w:rPr>
    </w:lvl>
    <w:lvl w:ilvl="2" w:tplc="093CB9B0">
      <w:start w:val="4588"/>
      <w:numFmt w:val="bullet"/>
      <w:lvlText w:val="•"/>
      <w:lvlJc w:val="left"/>
      <w:pPr>
        <w:tabs>
          <w:tab w:val="num" w:pos="2160"/>
        </w:tabs>
        <w:ind w:left="2160" w:hanging="360"/>
      </w:pPr>
      <w:rPr>
        <w:rFonts w:ascii="Arial" w:hAnsi="Arial" w:hint="default"/>
      </w:rPr>
    </w:lvl>
    <w:lvl w:ilvl="3" w:tplc="4100055C" w:tentative="1">
      <w:start w:val="1"/>
      <w:numFmt w:val="bullet"/>
      <w:lvlText w:val="•"/>
      <w:lvlJc w:val="left"/>
      <w:pPr>
        <w:tabs>
          <w:tab w:val="num" w:pos="2880"/>
        </w:tabs>
        <w:ind w:left="2880" w:hanging="360"/>
      </w:pPr>
      <w:rPr>
        <w:rFonts w:ascii="Arial" w:hAnsi="Arial" w:hint="default"/>
      </w:rPr>
    </w:lvl>
    <w:lvl w:ilvl="4" w:tplc="DE40C7D2" w:tentative="1">
      <w:start w:val="1"/>
      <w:numFmt w:val="bullet"/>
      <w:lvlText w:val="•"/>
      <w:lvlJc w:val="left"/>
      <w:pPr>
        <w:tabs>
          <w:tab w:val="num" w:pos="3600"/>
        </w:tabs>
        <w:ind w:left="3600" w:hanging="360"/>
      </w:pPr>
      <w:rPr>
        <w:rFonts w:ascii="Arial" w:hAnsi="Arial" w:hint="default"/>
      </w:rPr>
    </w:lvl>
    <w:lvl w:ilvl="5" w:tplc="63F05B76" w:tentative="1">
      <w:start w:val="1"/>
      <w:numFmt w:val="bullet"/>
      <w:lvlText w:val="•"/>
      <w:lvlJc w:val="left"/>
      <w:pPr>
        <w:tabs>
          <w:tab w:val="num" w:pos="4320"/>
        </w:tabs>
        <w:ind w:left="4320" w:hanging="360"/>
      </w:pPr>
      <w:rPr>
        <w:rFonts w:ascii="Arial" w:hAnsi="Arial" w:hint="default"/>
      </w:rPr>
    </w:lvl>
    <w:lvl w:ilvl="6" w:tplc="4080BAA4" w:tentative="1">
      <w:start w:val="1"/>
      <w:numFmt w:val="bullet"/>
      <w:lvlText w:val="•"/>
      <w:lvlJc w:val="left"/>
      <w:pPr>
        <w:tabs>
          <w:tab w:val="num" w:pos="5040"/>
        </w:tabs>
        <w:ind w:left="5040" w:hanging="360"/>
      </w:pPr>
      <w:rPr>
        <w:rFonts w:ascii="Arial" w:hAnsi="Arial" w:hint="default"/>
      </w:rPr>
    </w:lvl>
    <w:lvl w:ilvl="7" w:tplc="96829952" w:tentative="1">
      <w:start w:val="1"/>
      <w:numFmt w:val="bullet"/>
      <w:lvlText w:val="•"/>
      <w:lvlJc w:val="left"/>
      <w:pPr>
        <w:tabs>
          <w:tab w:val="num" w:pos="5760"/>
        </w:tabs>
        <w:ind w:left="5760" w:hanging="360"/>
      </w:pPr>
      <w:rPr>
        <w:rFonts w:ascii="Arial" w:hAnsi="Arial" w:hint="default"/>
      </w:rPr>
    </w:lvl>
    <w:lvl w:ilvl="8" w:tplc="4D2E45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7CE51DE"/>
    <w:multiLevelType w:val="hybridMultilevel"/>
    <w:tmpl w:val="D3B42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8575601"/>
    <w:multiLevelType w:val="hybridMultilevel"/>
    <w:tmpl w:val="5BD6AC00"/>
    <w:lvl w:ilvl="0" w:tplc="2CB0B8E0">
      <w:start w:val="1"/>
      <w:numFmt w:val="bullet"/>
      <w:lvlText w:val="-"/>
      <w:lvlJc w:val="left"/>
      <w:pPr>
        <w:tabs>
          <w:tab w:val="num" w:pos="720"/>
        </w:tabs>
        <w:ind w:left="720" w:hanging="360"/>
      </w:pPr>
      <w:rPr>
        <w:rFonts w:ascii="Times New Roman" w:hAnsi="Times New Roman" w:hint="default"/>
      </w:rPr>
    </w:lvl>
    <w:lvl w:ilvl="1" w:tplc="DAAC839E" w:tentative="1">
      <w:start w:val="1"/>
      <w:numFmt w:val="bullet"/>
      <w:lvlText w:val="-"/>
      <w:lvlJc w:val="left"/>
      <w:pPr>
        <w:tabs>
          <w:tab w:val="num" w:pos="1440"/>
        </w:tabs>
        <w:ind w:left="1440" w:hanging="360"/>
      </w:pPr>
      <w:rPr>
        <w:rFonts w:ascii="Times New Roman" w:hAnsi="Times New Roman" w:hint="default"/>
      </w:rPr>
    </w:lvl>
    <w:lvl w:ilvl="2" w:tplc="D7347F50" w:tentative="1">
      <w:start w:val="1"/>
      <w:numFmt w:val="bullet"/>
      <w:lvlText w:val="-"/>
      <w:lvlJc w:val="left"/>
      <w:pPr>
        <w:tabs>
          <w:tab w:val="num" w:pos="2160"/>
        </w:tabs>
        <w:ind w:left="2160" w:hanging="360"/>
      </w:pPr>
      <w:rPr>
        <w:rFonts w:ascii="Times New Roman" w:hAnsi="Times New Roman" w:hint="default"/>
      </w:rPr>
    </w:lvl>
    <w:lvl w:ilvl="3" w:tplc="8D407358" w:tentative="1">
      <w:start w:val="1"/>
      <w:numFmt w:val="bullet"/>
      <w:lvlText w:val="-"/>
      <w:lvlJc w:val="left"/>
      <w:pPr>
        <w:tabs>
          <w:tab w:val="num" w:pos="2880"/>
        </w:tabs>
        <w:ind w:left="2880" w:hanging="360"/>
      </w:pPr>
      <w:rPr>
        <w:rFonts w:ascii="Times New Roman" w:hAnsi="Times New Roman" w:hint="default"/>
      </w:rPr>
    </w:lvl>
    <w:lvl w:ilvl="4" w:tplc="60507118" w:tentative="1">
      <w:start w:val="1"/>
      <w:numFmt w:val="bullet"/>
      <w:lvlText w:val="-"/>
      <w:lvlJc w:val="left"/>
      <w:pPr>
        <w:tabs>
          <w:tab w:val="num" w:pos="3600"/>
        </w:tabs>
        <w:ind w:left="3600" w:hanging="360"/>
      </w:pPr>
      <w:rPr>
        <w:rFonts w:ascii="Times New Roman" w:hAnsi="Times New Roman" w:hint="default"/>
      </w:rPr>
    </w:lvl>
    <w:lvl w:ilvl="5" w:tplc="24702318" w:tentative="1">
      <w:start w:val="1"/>
      <w:numFmt w:val="bullet"/>
      <w:lvlText w:val="-"/>
      <w:lvlJc w:val="left"/>
      <w:pPr>
        <w:tabs>
          <w:tab w:val="num" w:pos="4320"/>
        </w:tabs>
        <w:ind w:left="4320" w:hanging="360"/>
      </w:pPr>
      <w:rPr>
        <w:rFonts w:ascii="Times New Roman" w:hAnsi="Times New Roman" w:hint="default"/>
      </w:rPr>
    </w:lvl>
    <w:lvl w:ilvl="6" w:tplc="DBB416FE" w:tentative="1">
      <w:start w:val="1"/>
      <w:numFmt w:val="bullet"/>
      <w:lvlText w:val="-"/>
      <w:lvlJc w:val="left"/>
      <w:pPr>
        <w:tabs>
          <w:tab w:val="num" w:pos="5040"/>
        </w:tabs>
        <w:ind w:left="5040" w:hanging="360"/>
      </w:pPr>
      <w:rPr>
        <w:rFonts w:ascii="Times New Roman" w:hAnsi="Times New Roman" w:hint="default"/>
      </w:rPr>
    </w:lvl>
    <w:lvl w:ilvl="7" w:tplc="6B2616BE" w:tentative="1">
      <w:start w:val="1"/>
      <w:numFmt w:val="bullet"/>
      <w:lvlText w:val="-"/>
      <w:lvlJc w:val="left"/>
      <w:pPr>
        <w:tabs>
          <w:tab w:val="num" w:pos="5760"/>
        </w:tabs>
        <w:ind w:left="5760" w:hanging="360"/>
      </w:pPr>
      <w:rPr>
        <w:rFonts w:ascii="Times New Roman" w:hAnsi="Times New Roman" w:hint="default"/>
      </w:rPr>
    </w:lvl>
    <w:lvl w:ilvl="8" w:tplc="BCA0EAE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28EA43D7"/>
    <w:multiLevelType w:val="hybridMultilevel"/>
    <w:tmpl w:val="9262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9E458E"/>
    <w:multiLevelType w:val="hybridMultilevel"/>
    <w:tmpl w:val="E8545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A856271"/>
    <w:multiLevelType w:val="hybridMultilevel"/>
    <w:tmpl w:val="8E224AE6"/>
    <w:lvl w:ilvl="0" w:tplc="A69A1454">
      <w:start w:val="1"/>
      <w:numFmt w:val="bullet"/>
      <w:lvlText w:val="•"/>
      <w:lvlJc w:val="left"/>
      <w:pPr>
        <w:tabs>
          <w:tab w:val="num" w:pos="360"/>
        </w:tabs>
        <w:ind w:left="360" w:hanging="360"/>
      </w:pPr>
      <w:rPr>
        <w:rFonts w:ascii="Arial" w:hAnsi="Arial" w:hint="default"/>
      </w:rPr>
    </w:lvl>
    <w:lvl w:ilvl="1" w:tplc="45D8CE60">
      <w:start w:val="1"/>
      <w:numFmt w:val="bullet"/>
      <w:lvlText w:val="•"/>
      <w:lvlJc w:val="left"/>
      <w:pPr>
        <w:tabs>
          <w:tab w:val="num" w:pos="1080"/>
        </w:tabs>
        <w:ind w:left="1080" w:hanging="360"/>
      </w:pPr>
      <w:rPr>
        <w:rFonts w:ascii="Arial" w:hAnsi="Arial" w:hint="default"/>
      </w:rPr>
    </w:lvl>
    <w:lvl w:ilvl="2" w:tplc="D79882A2" w:tentative="1">
      <w:start w:val="1"/>
      <w:numFmt w:val="bullet"/>
      <w:lvlText w:val="•"/>
      <w:lvlJc w:val="left"/>
      <w:pPr>
        <w:tabs>
          <w:tab w:val="num" w:pos="1800"/>
        </w:tabs>
        <w:ind w:left="1800" w:hanging="360"/>
      </w:pPr>
      <w:rPr>
        <w:rFonts w:ascii="Arial" w:hAnsi="Arial" w:hint="default"/>
      </w:rPr>
    </w:lvl>
    <w:lvl w:ilvl="3" w:tplc="06F89EFC">
      <w:start w:val="1"/>
      <w:numFmt w:val="bullet"/>
      <w:lvlText w:val="•"/>
      <w:lvlJc w:val="left"/>
      <w:pPr>
        <w:tabs>
          <w:tab w:val="num" w:pos="2520"/>
        </w:tabs>
        <w:ind w:left="2520" w:hanging="360"/>
      </w:pPr>
      <w:rPr>
        <w:rFonts w:ascii="Arial" w:hAnsi="Arial" w:hint="default"/>
      </w:rPr>
    </w:lvl>
    <w:lvl w:ilvl="4" w:tplc="A02C3102" w:tentative="1">
      <w:start w:val="1"/>
      <w:numFmt w:val="bullet"/>
      <w:lvlText w:val="•"/>
      <w:lvlJc w:val="left"/>
      <w:pPr>
        <w:tabs>
          <w:tab w:val="num" w:pos="3240"/>
        </w:tabs>
        <w:ind w:left="3240" w:hanging="360"/>
      </w:pPr>
      <w:rPr>
        <w:rFonts w:ascii="Arial" w:hAnsi="Arial" w:hint="default"/>
      </w:rPr>
    </w:lvl>
    <w:lvl w:ilvl="5" w:tplc="A522AE26" w:tentative="1">
      <w:start w:val="1"/>
      <w:numFmt w:val="bullet"/>
      <w:lvlText w:val="•"/>
      <w:lvlJc w:val="left"/>
      <w:pPr>
        <w:tabs>
          <w:tab w:val="num" w:pos="3960"/>
        </w:tabs>
        <w:ind w:left="3960" w:hanging="360"/>
      </w:pPr>
      <w:rPr>
        <w:rFonts w:ascii="Arial" w:hAnsi="Arial" w:hint="default"/>
      </w:rPr>
    </w:lvl>
    <w:lvl w:ilvl="6" w:tplc="55E49660" w:tentative="1">
      <w:start w:val="1"/>
      <w:numFmt w:val="bullet"/>
      <w:lvlText w:val="•"/>
      <w:lvlJc w:val="left"/>
      <w:pPr>
        <w:tabs>
          <w:tab w:val="num" w:pos="4680"/>
        </w:tabs>
        <w:ind w:left="4680" w:hanging="360"/>
      </w:pPr>
      <w:rPr>
        <w:rFonts w:ascii="Arial" w:hAnsi="Arial" w:hint="default"/>
      </w:rPr>
    </w:lvl>
    <w:lvl w:ilvl="7" w:tplc="4F087790" w:tentative="1">
      <w:start w:val="1"/>
      <w:numFmt w:val="bullet"/>
      <w:lvlText w:val="•"/>
      <w:lvlJc w:val="left"/>
      <w:pPr>
        <w:tabs>
          <w:tab w:val="num" w:pos="5400"/>
        </w:tabs>
        <w:ind w:left="5400" w:hanging="360"/>
      </w:pPr>
      <w:rPr>
        <w:rFonts w:ascii="Arial" w:hAnsi="Arial" w:hint="default"/>
      </w:rPr>
    </w:lvl>
    <w:lvl w:ilvl="8" w:tplc="41C6DA62"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2E564ECF"/>
    <w:multiLevelType w:val="hybridMultilevel"/>
    <w:tmpl w:val="38A21F4A"/>
    <w:lvl w:ilvl="0" w:tplc="AC14FEE0">
      <w:start w:val="1"/>
      <w:numFmt w:val="bullet"/>
      <w:lvlText w:val="•"/>
      <w:lvlJc w:val="left"/>
      <w:pPr>
        <w:tabs>
          <w:tab w:val="num" w:pos="720"/>
        </w:tabs>
        <w:ind w:left="720" w:hanging="360"/>
      </w:pPr>
      <w:rPr>
        <w:rFonts w:ascii="Arial" w:hAnsi="Arial" w:hint="default"/>
      </w:rPr>
    </w:lvl>
    <w:lvl w:ilvl="1" w:tplc="68C6D6DE">
      <w:start w:val="1"/>
      <w:numFmt w:val="bullet"/>
      <w:lvlText w:val="•"/>
      <w:lvlJc w:val="left"/>
      <w:pPr>
        <w:tabs>
          <w:tab w:val="num" w:pos="1440"/>
        </w:tabs>
        <w:ind w:left="1440" w:hanging="360"/>
      </w:pPr>
      <w:rPr>
        <w:rFonts w:ascii="Arial" w:hAnsi="Arial" w:hint="default"/>
      </w:rPr>
    </w:lvl>
    <w:lvl w:ilvl="2" w:tplc="A218F5FC" w:tentative="1">
      <w:start w:val="1"/>
      <w:numFmt w:val="bullet"/>
      <w:lvlText w:val="•"/>
      <w:lvlJc w:val="left"/>
      <w:pPr>
        <w:tabs>
          <w:tab w:val="num" w:pos="2160"/>
        </w:tabs>
        <w:ind w:left="2160" w:hanging="360"/>
      </w:pPr>
      <w:rPr>
        <w:rFonts w:ascii="Arial" w:hAnsi="Arial" w:hint="default"/>
      </w:rPr>
    </w:lvl>
    <w:lvl w:ilvl="3" w:tplc="6870EC2C" w:tentative="1">
      <w:start w:val="1"/>
      <w:numFmt w:val="bullet"/>
      <w:lvlText w:val="•"/>
      <w:lvlJc w:val="left"/>
      <w:pPr>
        <w:tabs>
          <w:tab w:val="num" w:pos="2880"/>
        </w:tabs>
        <w:ind w:left="2880" w:hanging="360"/>
      </w:pPr>
      <w:rPr>
        <w:rFonts w:ascii="Arial" w:hAnsi="Arial" w:hint="default"/>
      </w:rPr>
    </w:lvl>
    <w:lvl w:ilvl="4" w:tplc="D59ECCC0" w:tentative="1">
      <w:start w:val="1"/>
      <w:numFmt w:val="bullet"/>
      <w:lvlText w:val="•"/>
      <w:lvlJc w:val="left"/>
      <w:pPr>
        <w:tabs>
          <w:tab w:val="num" w:pos="3600"/>
        </w:tabs>
        <w:ind w:left="3600" w:hanging="360"/>
      </w:pPr>
      <w:rPr>
        <w:rFonts w:ascii="Arial" w:hAnsi="Arial" w:hint="default"/>
      </w:rPr>
    </w:lvl>
    <w:lvl w:ilvl="5" w:tplc="6492BA12" w:tentative="1">
      <w:start w:val="1"/>
      <w:numFmt w:val="bullet"/>
      <w:lvlText w:val="•"/>
      <w:lvlJc w:val="left"/>
      <w:pPr>
        <w:tabs>
          <w:tab w:val="num" w:pos="4320"/>
        </w:tabs>
        <w:ind w:left="4320" w:hanging="360"/>
      </w:pPr>
      <w:rPr>
        <w:rFonts w:ascii="Arial" w:hAnsi="Arial" w:hint="default"/>
      </w:rPr>
    </w:lvl>
    <w:lvl w:ilvl="6" w:tplc="F28EF280" w:tentative="1">
      <w:start w:val="1"/>
      <w:numFmt w:val="bullet"/>
      <w:lvlText w:val="•"/>
      <w:lvlJc w:val="left"/>
      <w:pPr>
        <w:tabs>
          <w:tab w:val="num" w:pos="5040"/>
        </w:tabs>
        <w:ind w:left="5040" w:hanging="360"/>
      </w:pPr>
      <w:rPr>
        <w:rFonts w:ascii="Arial" w:hAnsi="Arial" w:hint="default"/>
      </w:rPr>
    </w:lvl>
    <w:lvl w:ilvl="7" w:tplc="E3468368" w:tentative="1">
      <w:start w:val="1"/>
      <w:numFmt w:val="bullet"/>
      <w:lvlText w:val="•"/>
      <w:lvlJc w:val="left"/>
      <w:pPr>
        <w:tabs>
          <w:tab w:val="num" w:pos="5760"/>
        </w:tabs>
        <w:ind w:left="5760" w:hanging="360"/>
      </w:pPr>
      <w:rPr>
        <w:rFonts w:ascii="Arial" w:hAnsi="Arial" w:hint="default"/>
      </w:rPr>
    </w:lvl>
    <w:lvl w:ilvl="8" w:tplc="D00AA47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E937412"/>
    <w:multiLevelType w:val="hybridMultilevel"/>
    <w:tmpl w:val="2B608A96"/>
    <w:lvl w:ilvl="0" w:tplc="126C3C3E">
      <w:start w:val="1"/>
      <w:numFmt w:val="bullet"/>
      <w:lvlText w:val="•"/>
      <w:lvlJc w:val="left"/>
      <w:pPr>
        <w:tabs>
          <w:tab w:val="num" w:pos="720"/>
        </w:tabs>
        <w:ind w:left="720" w:hanging="360"/>
      </w:pPr>
      <w:rPr>
        <w:rFonts w:ascii="Arial" w:hAnsi="Arial" w:hint="default"/>
      </w:rPr>
    </w:lvl>
    <w:lvl w:ilvl="1" w:tplc="7CA6759C">
      <w:start w:val="1"/>
      <w:numFmt w:val="bullet"/>
      <w:lvlText w:val="•"/>
      <w:lvlJc w:val="left"/>
      <w:pPr>
        <w:tabs>
          <w:tab w:val="num" w:pos="1440"/>
        </w:tabs>
        <w:ind w:left="1440" w:hanging="360"/>
      </w:pPr>
      <w:rPr>
        <w:rFonts w:ascii="Arial" w:hAnsi="Arial" w:hint="default"/>
      </w:rPr>
    </w:lvl>
    <w:lvl w:ilvl="2" w:tplc="5E9296E6" w:tentative="1">
      <w:start w:val="1"/>
      <w:numFmt w:val="bullet"/>
      <w:lvlText w:val="•"/>
      <w:lvlJc w:val="left"/>
      <w:pPr>
        <w:tabs>
          <w:tab w:val="num" w:pos="2160"/>
        </w:tabs>
        <w:ind w:left="2160" w:hanging="360"/>
      </w:pPr>
      <w:rPr>
        <w:rFonts w:ascii="Arial" w:hAnsi="Arial" w:hint="default"/>
      </w:rPr>
    </w:lvl>
    <w:lvl w:ilvl="3" w:tplc="8B7A5D18" w:tentative="1">
      <w:start w:val="1"/>
      <w:numFmt w:val="bullet"/>
      <w:lvlText w:val="•"/>
      <w:lvlJc w:val="left"/>
      <w:pPr>
        <w:tabs>
          <w:tab w:val="num" w:pos="2880"/>
        </w:tabs>
        <w:ind w:left="2880" w:hanging="360"/>
      </w:pPr>
      <w:rPr>
        <w:rFonts w:ascii="Arial" w:hAnsi="Arial" w:hint="default"/>
      </w:rPr>
    </w:lvl>
    <w:lvl w:ilvl="4" w:tplc="BE6854C4" w:tentative="1">
      <w:start w:val="1"/>
      <w:numFmt w:val="bullet"/>
      <w:lvlText w:val="•"/>
      <w:lvlJc w:val="left"/>
      <w:pPr>
        <w:tabs>
          <w:tab w:val="num" w:pos="3600"/>
        </w:tabs>
        <w:ind w:left="3600" w:hanging="360"/>
      </w:pPr>
      <w:rPr>
        <w:rFonts w:ascii="Arial" w:hAnsi="Arial" w:hint="default"/>
      </w:rPr>
    </w:lvl>
    <w:lvl w:ilvl="5" w:tplc="6DE4624C" w:tentative="1">
      <w:start w:val="1"/>
      <w:numFmt w:val="bullet"/>
      <w:lvlText w:val="•"/>
      <w:lvlJc w:val="left"/>
      <w:pPr>
        <w:tabs>
          <w:tab w:val="num" w:pos="4320"/>
        </w:tabs>
        <w:ind w:left="4320" w:hanging="360"/>
      </w:pPr>
      <w:rPr>
        <w:rFonts w:ascii="Arial" w:hAnsi="Arial" w:hint="default"/>
      </w:rPr>
    </w:lvl>
    <w:lvl w:ilvl="6" w:tplc="70387EA0" w:tentative="1">
      <w:start w:val="1"/>
      <w:numFmt w:val="bullet"/>
      <w:lvlText w:val="•"/>
      <w:lvlJc w:val="left"/>
      <w:pPr>
        <w:tabs>
          <w:tab w:val="num" w:pos="5040"/>
        </w:tabs>
        <w:ind w:left="5040" w:hanging="360"/>
      </w:pPr>
      <w:rPr>
        <w:rFonts w:ascii="Arial" w:hAnsi="Arial" w:hint="default"/>
      </w:rPr>
    </w:lvl>
    <w:lvl w:ilvl="7" w:tplc="549A3316" w:tentative="1">
      <w:start w:val="1"/>
      <w:numFmt w:val="bullet"/>
      <w:lvlText w:val="•"/>
      <w:lvlJc w:val="left"/>
      <w:pPr>
        <w:tabs>
          <w:tab w:val="num" w:pos="5760"/>
        </w:tabs>
        <w:ind w:left="5760" w:hanging="360"/>
      </w:pPr>
      <w:rPr>
        <w:rFonts w:ascii="Arial" w:hAnsi="Arial" w:hint="default"/>
      </w:rPr>
    </w:lvl>
    <w:lvl w:ilvl="8" w:tplc="3E2450E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FE92782"/>
    <w:multiLevelType w:val="hybridMultilevel"/>
    <w:tmpl w:val="B90EC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03F297D"/>
    <w:multiLevelType w:val="hybridMultilevel"/>
    <w:tmpl w:val="B9B87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0417397"/>
    <w:multiLevelType w:val="hybridMultilevel"/>
    <w:tmpl w:val="5C1E6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15:restartNumberingAfterBreak="0">
    <w:nsid w:val="3255166A"/>
    <w:multiLevelType w:val="hybridMultilevel"/>
    <w:tmpl w:val="45B8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06E06"/>
    <w:multiLevelType w:val="hybridMultilevel"/>
    <w:tmpl w:val="05C22DB2"/>
    <w:lvl w:ilvl="0" w:tplc="B3CC0662">
      <w:start w:val="1"/>
      <w:numFmt w:val="bullet"/>
      <w:pStyle w:val="Listepuces3"/>
      <w:lvlText w:val=""/>
      <w:lvlJc w:val="left"/>
      <w:pPr>
        <w:tabs>
          <w:tab w:val="num" w:pos="926"/>
        </w:tabs>
        <w:ind w:left="926" w:hanging="360"/>
      </w:pPr>
      <w:rPr>
        <w:rFonts w:ascii="Symbol" w:hAnsi="Symbol" w:hint="default"/>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3643BC5"/>
    <w:multiLevelType w:val="hybridMultilevel"/>
    <w:tmpl w:val="58B0CBEA"/>
    <w:lvl w:ilvl="0" w:tplc="661A8542">
      <w:start w:val="1"/>
      <w:numFmt w:val="bullet"/>
      <w:lvlText w:val="•"/>
      <w:lvlJc w:val="left"/>
      <w:pPr>
        <w:tabs>
          <w:tab w:val="num" w:pos="720"/>
        </w:tabs>
        <w:ind w:left="720" w:hanging="360"/>
      </w:pPr>
      <w:rPr>
        <w:rFonts w:ascii="Arial" w:hAnsi="Arial" w:hint="default"/>
      </w:rPr>
    </w:lvl>
    <w:lvl w:ilvl="1" w:tplc="B76E6B4C" w:tentative="1">
      <w:start w:val="1"/>
      <w:numFmt w:val="bullet"/>
      <w:lvlText w:val="•"/>
      <w:lvlJc w:val="left"/>
      <w:pPr>
        <w:tabs>
          <w:tab w:val="num" w:pos="1440"/>
        </w:tabs>
        <w:ind w:left="1440" w:hanging="360"/>
      </w:pPr>
      <w:rPr>
        <w:rFonts w:ascii="Arial" w:hAnsi="Arial" w:hint="default"/>
      </w:rPr>
    </w:lvl>
    <w:lvl w:ilvl="2" w:tplc="A3B625AA" w:tentative="1">
      <w:start w:val="1"/>
      <w:numFmt w:val="bullet"/>
      <w:lvlText w:val="•"/>
      <w:lvlJc w:val="left"/>
      <w:pPr>
        <w:tabs>
          <w:tab w:val="num" w:pos="2160"/>
        </w:tabs>
        <w:ind w:left="2160" w:hanging="360"/>
      </w:pPr>
      <w:rPr>
        <w:rFonts w:ascii="Arial" w:hAnsi="Arial" w:hint="default"/>
      </w:rPr>
    </w:lvl>
    <w:lvl w:ilvl="3" w:tplc="4052F3A4" w:tentative="1">
      <w:start w:val="1"/>
      <w:numFmt w:val="bullet"/>
      <w:lvlText w:val="•"/>
      <w:lvlJc w:val="left"/>
      <w:pPr>
        <w:tabs>
          <w:tab w:val="num" w:pos="2880"/>
        </w:tabs>
        <w:ind w:left="2880" w:hanging="360"/>
      </w:pPr>
      <w:rPr>
        <w:rFonts w:ascii="Arial" w:hAnsi="Arial" w:hint="default"/>
      </w:rPr>
    </w:lvl>
    <w:lvl w:ilvl="4" w:tplc="9FCA8D28" w:tentative="1">
      <w:start w:val="1"/>
      <w:numFmt w:val="bullet"/>
      <w:lvlText w:val="•"/>
      <w:lvlJc w:val="left"/>
      <w:pPr>
        <w:tabs>
          <w:tab w:val="num" w:pos="3600"/>
        </w:tabs>
        <w:ind w:left="3600" w:hanging="360"/>
      </w:pPr>
      <w:rPr>
        <w:rFonts w:ascii="Arial" w:hAnsi="Arial" w:hint="default"/>
      </w:rPr>
    </w:lvl>
    <w:lvl w:ilvl="5" w:tplc="ABDC81F8" w:tentative="1">
      <w:start w:val="1"/>
      <w:numFmt w:val="bullet"/>
      <w:lvlText w:val="•"/>
      <w:lvlJc w:val="left"/>
      <w:pPr>
        <w:tabs>
          <w:tab w:val="num" w:pos="4320"/>
        </w:tabs>
        <w:ind w:left="4320" w:hanging="360"/>
      </w:pPr>
      <w:rPr>
        <w:rFonts w:ascii="Arial" w:hAnsi="Arial" w:hint="default"/>
      </w:rPr>
    </w:lvl>
    <w:lvl w:ilvl="6" w:tplc="7646F212" w:tentative="1">
      <w:start w:val="1"/>
      <w:numFmt w:val="bullet"/>
      <w:lvlText w:val="•"/>
      <w:lvlJc w:val="left"/>
      <w:pPr>
        <w:tabs>
          <w:tab w:val="num" w:pos="5040"/>
        </w:tabs>
        <w:ind w:left="5040" w:hanging="360"/>
      </w:pPr>
      <w:rPr>
        <w:rFonts w:ascii="Arial" w:hAnsi="Arial" w:hint="default"/>
      </w:rPr>
    </w:lvl>
    <w:lvl w:ilvl="7" w:tplc="67CC76FA" w:tentative="1">
      <w:start w:val="1"/>
      <w:numFmt w:val="bullet"/>
      <w:lvlText w:val="•"/>
      <w:lvlJc w:val="left"/>
      <w:pPr>
        <w:tabs>
          <w:tab w:val="num" w:pos="5760"/>
        </w:tabs>
        <w:ind w:left="5760" w:hanging="360"/>
      </w:pPr>
      <w:rPr>
        <w:rFonts w:ascii="Arial" w:hAnsi="Arial" w:hint="default"/>
      </w:rPr>
    </w:lvl>
    <w:lvl w:ilvl="8" w:tplc="C548059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3F047B5"/>
    <w:multiLevelType w:val="hybridMultilevel"/>
    <w:tmpl w:val="C3065F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5B114EC"/>
    <w:multiLevelType w:val="hybridMultilevel"/>
    <w:tmpl w:val="A5460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F77371"/>
    <w:multiLevelType w:val="hybridMultilevel"/>
    <w:tmpl w:val="130C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230616"/>
    <w:multiLevelType w:val="hybridMultilevel"/>
    <w:tmpl w:val="62CCB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88929FB"/>
    <w:multiLevelType w:val="hybridMultilevel"/>
    <w:tmpl w:val="31561368"/>
    <w:lvl w:ilvl="0" w:tplc="102E2DD4">
      <w:start w:val="1"/>
      <w:numFmt w:val="bullet"/>
      <w:lvlText w:val=""/>
      <w:lvlJc w:val="left"/>
      <w:pPr>
        <w:ind w:left="1482" w:hanging="360"/>
      </w:pPr>
      <w:rPr>
        <w:rFonts w:ascii="Wingdings" w:hAnsi="Wingdings" w:hint="default"/>
        <w:color w:val="CF022B"/>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8D030C4"/>
    <w:multiLevelType w:val="hybridMultilevel"/>
    <w:tmpl w:val="083E854C"/>
    <w:lvl w:ilvl="0" w:tplc="44FE24E2">
      <w:start w:val="1"/>
      <w:numFmt w:val="bullet"/>
      <w:lvlText w:val="•"/>
      <w:lvlJc w:val="left"/>
      <w:pPr>
        <w:tabs>
          <w:tab w:val="num" w:pos="720"/>
        </w:tabs>
        <w:ind w:left="720" w:hanging="360"/>
      </w:pPr>
      <w:rPr>
        <w:rFonts w:ascii="Arial" w:hAnsi="Arial" w:hint="default"/>
      </w:rPr>
    </w:lvl>
    <w:lvl w:ilvl="1" w:tplc="52C243AC">
      <w:start w:val="4903"/>
      <w:numFmt w:val="bullet"/>
      <w:lvlText w:val="•"/>
      <w:lvlJc w:val="left"/>
      <w:pPr>
        <w:tabs>
          <w:tab w:val="num" w:pos="1440"/>
        </w:tabs>
        <w:ind w:left="1440" w:hanging="360"/>
      </w:pPr>
      <w:rPr>
        <w:rFonts w:ascii="Arial" w:hAnsi="Arial" w:hint="default"/>
      </w:rPr>
    </w:lvl>
    <w:lvl w:ilvl="2" w:tplc="B464EF12">
      <w:start w:val="4903"/>
      <w:numFmt w:val="bullet"/>
      <w:lvlText w:val="•"/>
      <w:lvlJc w:val="left"/>
      <w:pPr>
        <w:tabs>
          <w:tab w:val="num" w:pos="2160"/>
        </w:tabs>
        <w:ind w:left="2160" w:hanging="360"/>
      </w:pPr>
      <w:rPr>
        <w:rFonts w:ascii="Arial" w:hAnsi="Arial" w:hint="default"/>
      </w:rPr>
    </w:lvl>
    <w:lvl w:ilvl="3" w:tplc="468E361A" w:tentative="1">
      <w:start w:val="1"/>
      <w:numFmt w:val="bullet"/>
      <w:lvlText w:val="•"/>
      <w:lvlJc w:val="left"/>
      <w:pPr>
        <w:tabs>
          <w:tab w:val="num" w:pos="2880"/>
        </w:tabs>
        <w:ind w:left="2880" w:hanging="360"/>
      </w:pPr>
      <w:rPr>
        <w:rFonts w:ascii="Arial" w:hAnsi="Arial" w:hint="default"/>
      </w:rPr>
    </w:lvl>
    <w:lvl w:ilvl="4" w:tplc="F4562B6C" w:tentative="1">
      <w:start w:val="1"/>
      <w:numFmt w:val="bullet"/>
      <w:lvlText w:val="•"/>
      <w:lvlJc w:val="left"/>
      <w:pPr>
        <w:tabs>
          <w:tab w:val="num" w:pos="3600"/>
        </w:tabs>
        <w:ind w:left="3600" w:hanging="360"/>
      </w:pPr>
      <w:rPr>
        <w:rFonts w:ascii="Arial" w:hAnsi="Arial" w:hint="default"/>
      </w:rPr>
    </w:lvl>
    <w:lvl w:ilvl="5" w:tplc="4922102C" w:tentative="1">
      <w:start w:val="1"/>
      <w:numFmt w:val="bullet"/>
      <w:lvlText w:val="•"/>
      <w:lvlJc w:val="left"/>
      <w:pPr>
        <w:tabs>
          <w:tab w:val="num" w:pos="4320"/>
        </w:tabs>
        <w:ind w:left="4320" w:hanging="360"/>
      </w:pPr>
      <w:rPr>
        <w:rFonts w:ascii="Arial" w:hAnsi="Arial" w:hint="default"/>
      </w:rPr>
    </w:lvl>
    <w:lvl w:ilvl="6" w:tplc="CE9496CA" w:tentative="1">
      <w:start w:val="1"/>
      <w:numFmt w:val="bullet"/>
      <w:lvlText w:val="•"/>
      <w:lvlJc w:val="left"/>
      <w:pPr>
        <w:tabs>
          <w:tab w:val="num" w:pos="5040"/>
        </w:tabs>
        <w:ind w:left="5040" w:hanging="360"/>
      </w:pPr>
      <w:rPr>
        <w:rFonts w:ascii="Arial" w:hAnsi="Arial" w:hint="default"/>
      </w:rPr>
    </w:lvl>
    <w:lvl w:ilvl="7" w:tplc="6E0E887A" w:tentative="1">
      <w:start w:val="1"/>
      <w:numFmt w:val="bullet"/>
      <w:lvlText w:val="•"/>
      <w:lvlJc w:val="left"/>
      <w:pPr>
        <w:tabs>
          <w:tab w:val="num" w:pos="5760"/>
        </w:tabs>
        <w:ind w:left="5760" w:hanging="360"/>
      </w:pPr>
      <w:rPr>
        <w:rFonts w:ascii="Arial" w:hAnsi="Arial" w:hint="default"/>
      </w:rPr>
    </w:lvl>
    <w:lvl w:ilvl="8" w:tplc="5B42580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9A4112E"/>
    <w:multiLevelType w:val="hybridMultilevel"/>
    <w:tmpl w:val="79A67964"/>
    <w:lvl w:ilvl="0" w:tplc="8EAE20C2">
      <w:start w:val="1"/>
      <w:numFmt w:val="bullet"/>
      <w:lvlText w:val="•"/>
      <w:lvlJc w:val="left"/>
      <w:pPr>
        <w:tabs>
          <w:tab w:val="num" w:pos="720"/>
        </w:tabs>
        <w:ind w:left="720" w:hanging="360"/>
      </w:pPr>
      <w:rPr>
        <w:rFonts w:ascii="Arial" w:hAnsi="Arial" w:hint="default"/>
      </w:rPr>
    </w:lvl>
    <w:lvl w:ilvl="1" w:tplc="196818A0" w:tentative="1">
      <w:start w:val="1"/>
      <w:numFmt w:val="bullet"/>
      <w:lvlText w:val="•"/>
      <w:lvlJc w:val="left"/>
      <w:pPr>
        <w:tabs>
          <w:tab w:val="num" w:pos="1440"/>
        </w:tabs>
        <w:ind w:left="1440" w:hanging="360"/>
      </w:pPr>
      <w:rPr>
        <w:rFonts w:ascii="Arial" w:hAnsi="Arial" w:hint="default"/>
      </w:rPr>
    </w:lvl>
    <w:lvl w:ilvl="2" w:tplc="2C5C336A" w:tentative="1">
      <w:start w:val="1"/>
      <w:numFmt w:val="bullet"/>
      <w:lvlText w:val="•"/>
      <w:lvlJc w:val="left"/>
      <w:pPr>
        <w:tabs>
          <w:tab w:val="num" w:pos="2160"/>
        </w:tabs>
        <w:ind w:left="2160" w:hanging="360"/>
      </w:pPr>
      <w:rPr>
        <w:rFonts w:ascii="Arial" w:hAnsi="Arial" w:hint="default"/>
      </w:rPr>
    </w:lvl>
    <w:lvl w:ilvl="3" w:tplc="D556C7B8" w:tentative="1">
      <w:start w:val="1"/>
      <w:numFmt w:val="bullet"/>
      <w:lvlText w:val="•"/>
      <w:lvlJc w:val="left"/>
      <w:pPr>
        <w:tabs>
          <w:tab w:val="num" w:pos="2880"/>
        </w:tabs>
        <w:ind w:left="2880" w:hanging="360"/>
      </w:pPr>
      <w:rPr>
        <w:rFonts w:ascii="Arial" w:hAnsi="Arial" w:hint="default"/>
      </w:rPr>
    </w:lvl>
    <w:lvl w:ilvl="4" w:tplc="968AD88E" w:tentative="1">
      <w:start w:val="1"/>
      <w:numFmt w:val="bullet"/>
      <w:lvlText w:val="•"/>
      <w:lvlJc w:val="left"/>
      <w:pPr>
        <w:tabs>
          <w:tab w:val="num" w:pos="3600"/>
        </w:tabs>
        <w:ind w:left="3600" w:hanging="360"/>
      </w:pPr>
      <w:rPr>
        <w:rFonts w:ascii="Arial" w:hAnsi="Arial" w:hint="default"/>
      </w:rPr>
    </w:lvl>
    <w:lvl w:ilvl="5" w:tplc="65F4B24C" w:tentative="1">
      <w:start w:val="1"/>
      <w:numFmt w:val="bullet"/>
      <w:lvlText w:val="•"/>
      <w:lvlJc w:val="left"/>
      <w:pPr>
        <w:tabs>
          <w:tab w:val="num" w:pos="4320"/>
        </w:tabs>
        <w:ind w:left="4320" w:hanging="360"/>
      </w:pPr>
      <w:rPr>
        <w:rFonts w:ascii="Arial" w:hAnsi="Arial" w:hint="default"/>
      </w:rPr>
    </w:lvl>
    <w:lvl w:ilvl="6" w:tplc="7CBA47AC" w:tentative="1">
      <w:start w:val="1"/>
      <w:numFmt w:val="bullet"/>
      <w:lvlText w:val="•"/>
      <w:lvlJc w:val="left"/>
      <w:pPr>
        <w:tabs>
          <w:tab w:val="num" w:pos="5040"/>
        </w:tabs>
        <w:ind w:left="5040" w:hanging="360"/>
      </w:pPr>
      <w:rPr>
        <w:rFonts w:ascii="Arial" w:hAnsi="Arial" w:hint="default"/>
      </w:rPr>
    </w:lvl>
    <w:lvl w:ilvl="7" w:tplc="F33E4566" w:tentative="1">
      <w:start w:val="1"/>
      <w:numFmt w:val="bullet"/>
      <w:lvlText w:val="•"/>
      <w:lvlJc w:val="left"/>
      <w:pPr>
        <w:tabs>
          <w:tab w:val="num" w:pos="5760"/>
        </w:tabs>
        <w:ind w:left="5760" w:hanging="360"/>
      </w:pPr>
      <w:rPr>
        <w:rFonts w:ascii="Arial" w:hAnsi="Arial" w:hint="default"/>
      </w:rPr>
    </w:lvl>
    <w:lvl w:ilvl="8" w:tplc="CD444E4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9BF2600"/>
    <w:multiLevelType w:val="hybridMultilevel"/>
    <w:tmpl w:val="0F741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3B282D40"/>
    <w:multiLevelType w:val="hybridMultilevel"/>
    <w:tmpl w:val="328A3018"/>
    <w:lvl w:ilvl="0" w:tplc="4D8A2594">
      <w:start w:val="1"/>
      <w:numFmt w:val="bullet"/>
      <w:lvlText w:val="•"/>
      <w:lvlJc w:val="left"/>
      <w:pPr>
        <w:tabs>
          <w:tab w:val="num" w:pos="720"/>
        </w:tabs>
        <w:ind w:left="720" w:hanging="360"/>
      </w:pPr>
      <w:rPr>
        <w:rFonts w:ascii="Arial" w:hAnsi="Arial" w:hint="default"/>
      </w:rPr>
    </w:lvl>
    <w:lvl w:ilvl="1" w:tplc="F82C3108">
      <w:start w:val="782"/>
      <w:numFmt w:val="bullet"/>
      <w:lvlText w:val="•"/>
      <w:lvlJc w:val="left"/>
      <w:pPr>
        <w:tabs>
          <w:tab w:val="num" w:pos="1440"/>
        </w:tabs>
        <w:ind w:left="1440" w:hanging="360"/>
      </w:pPr>
      <w:rPr>
        <w:rFonts w:ascii="Arial" w:hAnsi="Arial" w:hint="default"/>
      </w:rPr>
    </w:lvl>
    <w:lvl w:ilvl="2" w:tplc="8E8AB598">
      <w:start w:val="782"/>
      <w:numFmt w:val="bullet"/>
      <w:lvlText w:val="•"/>
      <w:lvlJc w:val="left"/>
      <w:pPr>
        <w:tabs>
          <w:tab w:val="num" w:pos="2160"/>
        </w:tabs>
        <w:ind w:left="2160" w:hanging="360"/>
      </w:pPr>
      <w:rPr>
        <w:rFonts w:ascii="Arial" w:hAnsi="Arial" w:hint="default"/>
      </w:rPr>
    </w:lvl>
    <w:lvl w:ilvl="3" w:tplc="FB94F28E" w:tentative="1">
      <w:start w:val="1"/>
      <w:numFmt w:val="bullet"/>
      <w:lvlText w:val="•"/>
      <w:lvlJc w:val="left"/>
      <w:pPr>
        <w:tabs>
          <w:tab w:val="num" w:pos="2880"/>
        </w:tabs>
        <w:ind w:left="2880" w:hanging="360"/>
      </w:pPr>
      <w:rPr>
        <w:rFonts w:ascii="Arial" w:hAnsi="Arial" w:hint="default"/>
      </w:rPr>
    </w:lvl>
    <w:lvl w:ilvl="4" w:tplc="C248EA32" w:tentative="1">
      <w:start w:val="1"/>
      <w:numFmt w:val="bullet"/>
      <w:lvlText w:val="•"/>
      <w:lvlJc w:val="left"/>
      <w:pPr>
        <w:tabs>
          <w:tab w:val="num" w:pos="3600"/>
        </w:tabs>
        <w:ind w:left="3600" w:hanging="360"/>
      </w:pPr>
      <w:rPr>
        <w:rFonts w:ascii="Arial" w:hAnsi="Arial" w:hint="default"/>
      </w:rPr>
    </w:lvl>
    <w:lvl w:ilvl="5" w:tplc="25C2E34C" w:tentative="1">
      <w:start w:val="1"/>
      <w:numFmt w:val="bullet"/>
      <w:lvlText w:val="•"/>
      <w:lvlJc w:val="left"/>
      <w:pPr>
        <w:tabs>
          <w:tab w:val="num" w:pos="4320"/>
        </w:tabs>
        <w:ind w:left="4320" w:hanging="360"/>
      </w:pPr>
      <w:rPr>
        <w:rFonts w:ascii="Arial" w:hAnsi="Arial" w:hint="default"/>
      </w:rPr>
    </w:lvl>
    <w:lvl w:ilvl="6" w:tplc="66B0E64C" w:tentative="1">
      <w:start w:val="1"/>
      <w:numFmt w:val="bullet"/>
      <w:lvlText w:val="•"/>
      <w:lvlJc w:val="left"/>
      <w:pPr>
        <w:tabs>
          <w:tab w:val="num" w:pos="5040"/>
        </w:tabs>
        <w:ind w:left="5040" w:hanging="360"/>
      </w:pPr>
      <w:rPr>
        <w:rFonts w:ascii="Arial" w:hAnsi="Arial" w:hint="default"/>
      </w:rPr>
    </w:lvl>
    <w:lvl w:ilvl="7" w:tplc="816C898E" w:tentative="1">
      <w:start w:val="1"/>
      <w:numFmt w:val="bullet"/>
      <w:lvlText w:val="•"/>
      <w:lvlJc w:val="left"/>
      <w:pPr>
        <w:tabs>
          <w:tab w:val="num" w:pos="5760"/>
        </w:tabs>
        <w:ind w:left="5760" w:hanging="360"/>
      </w:pPr>
      <w:rPr>
        <w:rFonts w:ascii="Arial" w:hAnsi="Arial" w:hint="default"/>
      </w:rPr>
    </w:lvl>
    <w:lvl w:ilvl="8" w:tplc="B838AF7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BF436C7"/>
    <w:multiLevelType w:val="hybridMultilevel"/>
    <w:tmpl w:val="88BE71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3C7C1C4D"/>
    <w:multiLevelType w:val="hybridMultilevel"/>
    <w:tmpl w:val="FD94C590"/>
    <w:lvl w:ilvl="0" w:tplc="C5C81B50">
      <w:start w:val="1"/>
      <w:numFmt w:val="bullet"/>
      <w:lvlText w:val="-"/>
      <w:lvlJc w:val="left"/>
      <w:pPr>
        <w:tabs>
          <w:tab w:val="num" w:pos="720"/>
        </w:tabs>
        <w:ind w:left="720" w:hanging="360"/>
      </w:pPr>
      <w:rPr>
        <w:rFonts w:ascii="Times New Roman" w:hAnsi="Times New Roman" w:hint="default"/>
      </w:rPr>
    </w:lvl>
    <w:lvl w:ilvl="1" w:tplc="0BEA4C32">
      <w:start w:val="1"/>
      <w:numFmt w:val="bullet"/>
      <w:lvlText w:val="-"/>
      <w:lvlJc w:val="left"/>
      <w:pPr>
        <w:tabs>
          <w:tab w:val="num" w:pos="1440"/>
        </w:tabs>
        <w:ind w:left="1440" w:hanging="360"/>
      </w:pPr>
      <w:rPr>
        <w:rFonts w:ascii="Times New Roman" w:hAnsi="Times New Roman" w:hint="default"/>
      </w:rPr>
    </w:lvl>
    <w:lvl w:ilvl="2" w:tplc="AB1272A4" w:tentative="1">
      <w:start w:val="1"/>
      <w:numFmt w:val="bullet"/>
      <w:lvlText w:val="-"/>
      <w:lvlJc w:val="left"/>
      <w:pPr>
        <w:tabs>
          <w:tab w:val="num" w:pos="2160"/>
        </w:tabs>
        <w:ind w:left="2160" w:hanging="360"/>
      </w:pPr>
      <w:rPr>
        <w:rFonts w:ascii="Times New Roman" w:hAnsi="Times New Roman" w:hint="default"/>
      </w:rPr>
    </w:lvl>
    <w:lvl w:ilvl="3" w:tplc="57246C82" w:tentative="1">
      <w:start w:val="1"/>
      <w:numFmt w:val="bullet"/>
      <w:lvlText w:val="-"/>
      <w:lvlJc w:val="left"/>
      <w:pPr>
        <w:tabs>
          <w:tab w:val="num" w:pos="2880"/>
        </w:tabs>
        <w:ind w:left="2880" w:hanging="360"/>
      </w:pPr>
      <w:rPr>
        <w:rFonts w:ascii="Times New Roman" w:hAnsi="Times New Roman" w:hint="default"/>
      </w:rPr>
    </w:lvl>
    <w:lvl w:ilvl="4" w:tplc="54BC13AE" w:tentative="1">
      <w:start w:val="1"/>
      <w:numFmt w:val="bullet"/>
      <w:lvlText w:val="-"/>
      <w:lvlJc w:val="left"/>
      <w:pPr>
        <w:tabs>
          <w:tab w:val="num" w:pos="3600"/>
        </w:tabs>
        <w:ind w:left="3600" w:hanging="360"/>
      </w:pPr>
      <w:rPr>
        <w:rFonts w:ascii="Times New Roman" w:hAnsi="Times New Roman" w:hint="default"/>
      </w:rPr>
    </w:lvl>
    <w:lvl w:ilvl="5" w:tplc="48E02E1C" w:tentative="1">
      <w:start w:val="1"/>
      <w:numFmt w:val="bullet"/>
      <w:lvlText w:val="-"/>
      <w:lvlJc w:val="left"/>
      <w:pPr>
        <w:tabs>
          <w:tab w:val="num" w:pos="4320"/>
        </w:tabs>
        <w:ind w:left="4320" w:hanging="360"/>
      </w:pPr>
      <w:rPr>
        <w:rFonts w:ascii="Times New Roman" w:hAnsi="Times New Roman" w:hint="default"/>
      </w:rPr>
    </w:lvl>
    <w:lvl w:ilvl="6" w:tplc="3ED86380" w:tentative="1">
      <w:start w:val="1"/>
      <w:numFmt w:val="bullet"/>
      <w:lvlText w:val="-"/>
      <w:lvlJc w:val="left"/>
      <w:pPr>
        <w:tabs>
          <w:tab w:val="num" w:pos="5040"/>
        </w:tabs>
        <w:ind w:left="5040" w:hanging="360"/>
      </w:pPr>
      <w:rPr>
        <w:rFonts w:ascii="Times New Roman" w:hAnsi="Times New Roman" w:hint="default"/>
      </w:rPr>
    </w:lvl>
    <w:lvl w:ilvl="7" w:tplc="98CC5BE0" w:tentative="1">
      <w:start w:val="1"/>
      <w:numFmt w:val="bullet"/>
      <w:lvlText w:val="-"/>
      <w:lvlJc w:val="left"/>
      <w:pPr>
        <w:tabs>
          <w:tab w:val="num" w:pos="5760"/>
        </w:tabs>
        <w:ind w:left="5760" w:hanging="360"/>
      </w:pPr>
      <w:rPr>
        <w:rFonts w:ascii="Times New Roman" w:hAnsi="Times New Roman" w:hint="default"/>
      </w:rPr>
    </w:lvl>
    <w:lvl w:ilvl="8" w:tplc="294A5A04"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3D2E4F3A"/>
    <w:multiLevelType w:val="hybridMultilevel"/>
    <w:tmpl w:val="6B38C8E0"/>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2" w15:restartNumberingAfterBreak="0">
    <w:nsid w:val="3E7263AD"/>
    <w:multiLevelType w:val="hybridMultilevel"/>
    <w:tmpl w:val="6552865E"/>
    <w:lvl w:ilvl="0" w:tplc="2C32E02C">
      <w:start w:val="1"/>
      <w:numFmt w:val="bullet"/>
      <w:lvlText w:val="•"/>
      <w:lvlJc w:val="left"/>
      <w:pPr>
        <w:tabs>
          <w:tab w:val="num" w:pos="720"/>
        </w:tabs>
        <w:ind w:left="720" w:hanging="360"/>
      </w:pPr>
      <w:rPr>
        <w:rFonts w:ascii="Arial" w:hAnsi="Arial" w:hint="default"/>
      </w:rPr>
    </w:lvl>
    <w:lvl w:ilvl="1" w:tplc="842AB856" w:tentative="1">
      <w:start w:val="1"/>
      <w:numFmt w:val="bullet"/>
      <w:lvlText w:val="•"/>
      <w:lvlJc w:val="left"/>
      <w:pPr>
        <w:tabs>
          <w:tab w:val="num" w:pos="1440"/>
        </w:tabs>
        <w:ind w:left="1440" w:hanging="360"/>
      </w:pPr>
      <w:rPr>
        <w:rFonts w:ascii="Arial" w:hAnsi="Arial" w:hint="default"/>
      </w:rPr>
    </w:lvl>
    <w:lvl w:ilvl="2" w:tplc="74EE603A" w:tentative="1">
      <w:start w:val="1"/>
      <w:numFmt w:val="bullet"/>
      <w:lvlText w:val="•"/>
      <w:lvlJc w:val="left"/>
      <w:pPr>
        <w:tabs>
          <w:tab w:val="num" w:pos="2160"/>
        </w:tabs>
        <w:ind w:left="2160" w:hanging="360"/>
      </w:pPr>
      <w:rPr>
        <w:rFonts w:ascii="Arial" w:hAnsi="Arial" w:hint="default"/>
      </w:rPr>
    </w:lvl>
    <w:lvl w:ilvl="3" w:tplc="FFAE5E82" w:tentative="1">
      <w:start w:val="1"/>
      <w:numFmt w:val="bullet"/>
      <w:lvlText w:val="•"/>
      <w:lvlJc w:val="left"/>
      <w:pPr>
        <w:tabs>
          <w:tab w:val="num" w:pos="2880"/>
        </w:tabs>
        <w:ind w:left="2880" w:hanging="360"/>
      </w:pPr>
      <w:rPr>
        <w:rFonts w:ascii="Arial" w:hAnsi="Arial" w:hint="default"/>
      </w:rPr>
    </w:lvl>
    <w:lvl w:ilvl="4" w:tplc="144E46A8" w:tentative="1">
      <w:start w:val="1"/>
      <w:numFmt w:val="bullet"/>
      <w:lvlText w:val="•"/>
      <w:lvlJc w:val="left"/>
      <w:pPr>
        <w:tabs>
          <w:tab w:val="num" w:pos="3600"/>
        </w:tabs>
        <w:ind w:left="3600" w:hanging="360"/>
      </w:pPr>
      <w:rPr>
        <w:rFonts w:ascii="Arial" w:hAnsi="Arial" w:hint="default"/>
      </w:rPr>
    </w:lvl>
    <w:lvl w:ilvl="5" w:tplc="24565926" w:tentative="1">
      <w:start w:val="1"/>
      <w:numFmt w:val="bullet"/>
      <w:lvlText w:val="•"/>
      <w:lvlJc w:val="left"/>
      <w:pPr>
        <w:tabs>
          <w:tab w:val="num" w:pos="4320"/>
        </w:tabs>
        <w:ind w:left="4320" w:hanging="360"/>
      </w:pPr>
      <w:rPr>
        <w:rFonts w:ascii="Arial" w:hAnsi="Arial" w:hint="default"/>
      </w:rPr>
    </w:lvl>
    <w:lvl w:ilvl="6" w:tplc="8BB64C7C" w:tentative="1">
      <w:start w:val="1"/>
      <w:numFmt w:val="bullet"/>
      <w:lvlText w:val="•"/>
      <w:lvlJc w:val="left"/>
      <w:pPr>
        <w:tabs>
          <w:tab w:val="num" w:pos="5040"/>
        </w:tabs>
        <w:ind w:left="5040" w:hanging="360"/>
      </w:pPr>
      <w:rPr>
        <w:rFonts w:ascii="Arial" w:hAnsi="Arial" w:hint="default"/>
      </w:rPr>
    </w:lvl>
    <w:lvl w:ilvl="7" w:tplc="9A8A3850" w:tentative="1">
      <w:start w:val="1"/>
      <w:numFmt w:val="bullet"/>
      <w:lvlText w:val="•"/>
      <w:lvlJc w:val="left"/>
      <w:pPr>
        <w:tabs>
          <w:tab w:val="num" w:pos="5760"/>
        </w:tabs>
        <w:ind w:left="5760" w:hanging="360"/>
      </w:pPr>
      <w:rPr>
        <w:rFonts w:ascii="Arial" w:hAnsi="Arial" w:hint="default"/>
      </w:rPr>
    </w:lvl>
    <w:lvl w:ilvl="8" w:tplc="B61249F4"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3EBA38F2"/>
    <w:multiLevelType w:val="hybridMultilevel"/>
    <w:tmpl w:val="B7D01B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73C166A"/>
    <w:multiLevelType w:val="hybridMultilevel"/>
    <w:tmpl w:val="4DEA5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48E9675B"/>
    <w:multiLevelType w:val="hybridMultilevel"/>
    <w:tmpl w:val="A7305850"/>
    <w:lvl w:ilvl="0" w:tplc="6DC45E48">
      <w:start w:val="1"/>
      <w:numFmt w:val="bullet"/>
      <w:lvlText w:val="•"/>
      <w:lvlJc w:val="left"/>
      <w:pPr>
        <w:tabs>
          <w:tab w:val="num" w:pos="720"/>
        </w:tabs>
        <w:ind w:left="720" w:hanging="360"/>
      </w:pPr>
      <w:rPr>
        <w:rFonts w:ascii="Arial" w:hAnsi="Arial" w:hint="default"/>
      </w:rPr>
    </w:lvl>
    <w:lvl w:ilvl="1" w:tplc="6D1AF272">
      <w:start w:val="1"/>
      <w:numFmt w:val="bullet"/>
      <w:lvlText w:val="•"/>
      <w:lvlJc w:val="left"/>
      <w:pPr>
        <w:tabs>
          <w:tab w:val="num" w:pos="1440"/>
        </w:tabs>
        <w:ind w:left="1440" w:hanging="360"/>
      </w:pPr>
      <w:rPr>
        <w:rFonts w:ascii="Arial" w:hAnsi="Arial" w:hint="default"/>
      </w:rPr>
    </w:lvl>
    <w:lvl w:ilvl="2" w:tplc="8D56C1AE" w:tentative="1">
      <w:start w:val="1"/>
      <w:numFmt w:val="bullet"/>
      <w:lvlText w:val="•"/>
      <w:lvlJc w:val="left"/>
      <w:pPr>
        <w:tabs>
          <w:tab w:val="num" w:pos="2160"/>
        </w:tabs>
        <w:ind w:left="2160" w:hanging="360"/>
      </w:pPr>
      <w:rPr>
        <w:rFonts w:ascii="Arial" w:hAnsi="Arial" w:hint="default"/>
      </w:rPr>
    </w:lvl>
    <w:lvl w:ilvl="3" w:tplc="C200F472" w:tentative="1">
      <w:start w:val="1"/>
      <w:numFmt w:val="bullet"/>
      <w:lvlText w:val="•"/>
      <w:lvlJc w:val="left"/>
      <w:pPr>
        <w:tabs>
          <w:tab w:val="num" w:pos="2880"/>
        </w:tabs>
        <w:ind w:left="2880" w:hanging="360"/>
      </w:pPr>
      <w:rPr>
        <w:rFonts w:ascii="Arial" w:hAnsi="Arial" w:hint="default"/>
      </w:rPr>
    </w:lvl>
    <w:lvl w:ilvl="4" w:tplc="82C2AC46" w:tentative="1">
      <w:start w:val="1"/>
      <w:numFmt w:val="bullet"/>
      <w:lvlText w:val="•"/>
      <w:lvlJc w:val="left"/>
      <w:pPr>
        <w:tabs>
          <w:tab w:val="num" w:pos="3600"/>
        </w:tabs>
        <w:ind w:left="3600" w:hanging="360"/>
      </w:pPr>
      <w:rPr>
        <w:rFonts w:ascii="Arial" w:hAnsi="Arial" w:hint="default"/>
      </w:rPr>
    </w:lvl>
    <w:lvl w:ilvl="5" w:tplc="66787876" w:tentative="1">
      <w:start w:val="1"/>
      <w:numFmt w:val="bullet"/>
      <w:lvlText w:val="•"/>
      <w:lvlJc w:val="left"/>
      <w:pPr>
        <w:tabs>
          <w:tab w:val="num" w:pos="4320"/>
        </w:tabs>
        <w:ind w:left="4320" w:hanging="360"/>
      </w:pPr>
      <w:rPr>
        <w:rFonts w:ascii="Arial" w:hAnsi="Arial" w:hint="default"/>
      </w:rPr>
    </w:lvl>
    <w:lvl w:ilvl="6" w:tplc="B7689102" w:tentative="1">
      <w:start w:val="1"/>
      <w:numFmt w:val="bullet"/>
      <w:lvlText w:val="•"/>
      <w:lvlJc w:val="left"/>
      <w:pPr>
        <w:tabs>
          <w:tab w:val="num" w:pos="5040"/>
        </w:tabs>
        <w:ind w:left="5040" w:hanging="360"/>
      </w:pPr>
      <w:rPr>
        <w:rFonts w:ascii="Arial" w:hAnsi="Arial" w:hint="default"/>
      </w:rPr>
    </w:lvl>
    <w:lvl w:ilvl="7" w:tplc="72FA7F26" w:tentative="1">
      <w:start w:val="1"/>
      <w:numFmt w:val="bullet"/>
      <w:lvlText w:val="•"/>
      <w:lvlJc w:val="left"/>
      <w:pPr>
        <w:tabs>
          <w:tab w:val="num" w:pos="5760"/>
        </w:tabs>
        <w:ind w:left="5760" w:hanging="360"/>
      </w:pPr>
      <w:rPr>
        <w:rFonts w:ascii="Arial" w:hAnsi="Arial" w:hint="default"/>
      </w:rPr>
    </w:lvl>
    <w:lvl w:ilvl="8" w:tplc="7B2CBD0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A0A38DC"/>
    <w:multiLevelType w:val="hybridMultilevel"/>
    <w:tmpl w:val="08864748"/>
    <w:lvl w:ilvl="0" w:tplc="EC785590">
      <w:start w:val="1"/>
      <w:numFmt w:val="bullet"/>
      <w:lvlText w:val="•"/>
      <w:lvlJc w:val="left"/>
      <w:pPr>
        <w:tabs>
          <w:tab w:val="num" w:pos="720"/>
        </w:tabs>
        <w:ind w:left="720" w:hanging="360"/>
      </w:pPr>
      <w:rPr>
        <w:rFonts w:ascii="Arial" w:hAnsi="Arial" w:hint="default"/>
      </w:rPr>
    </w:lvl>
    <w:lvl w:ilvl="1" w:tplc="071ADBB2">
      <w:start w:val="1"/>
      <w:numFmt w:val="bullet"/>
      <w:lvlText w:val="•"/>
      <w:lvlJc w:val="left"/>
      <w:pPr>
        <w:tabs>
          <w:tab w:val="num" w:pos="1440"/>
        </w:tabs>
        <w:ind w:left="1440" w:hanging="360"/>
      </w:pPr>
      <w:rPr>
        <w:rFonts w:ascii="Arial" w:hAnsi="Arial" w:hint="default"/>
      </w:rPr>
    </w:lvl>
    <w:lvl w:ilvl="2" w:tplc="B5BEE426" w:tentative="1">
      <w:start w:val="1"/>
      <w:numFmt w:val="bullet"/>
      <w:lvlText w:val="•"/>
      <w:lvlJc w:val="left"/>
      <w:pPr>
        <w:tabs>
          <w:tab w:val="num" w:pos="2160"/>
        </w:tabs>
        <w:ind w:left="2160" w:hanging="360"/>
      </w:pPr>
      <w:rPr>
        <w:rFonts w:ascii="Arial" w:hAnsi="Arial" w:hint="default"/>
      </w:rPr>
    </w:lvl>
    <w:lvl w:ilvl="3" w:tplc="38047936" w:tentative="1">
      <w:start w:val="1"/>
      <w:numFmt w:val="bullet"/>
      <w:lvlText w:val="•"/>
      <w:lvlJc w:val="left"/>
      <w:pPr>
        <w:tabs>
          <w:tab w:val="num" w:pos="2880"/>
        </w:tabs>
        <w:ind w:left="2880" w:hanging="360"/>
      </w:pPr>
      <w:rPr>
        <w:rFonts w:ascii="Arial" w:hAnsi="Arial" w:hint="default"/>
      </w:rPr>
    </w:lvl>
    <w:lvl w:ilvl="4" w:tplc="A1CA4E7E" w:tentative="1">
      <w:start w:val="1"/>
      <w:numFmt w:val="bullet"/>
      <w:lvlText w:val="•"/>
      <w:lvlJc w:val="left"/>
      <w:pPr>
        <w:tabs>
          <w:tab w:val="num" w:pos="3600"/>
        </w:tabs>
        <w:ind w:left="3600" w:hanging="360"/>
      </w:pPr>
      <w:rPr>
        <w:rFonts w:ascii="Arial" w:hAnsi="Arial" w:hint="default"/>
      </w:rPr>
    </w:lvl>
    <w:lvl w:ilvl="5" w:tplc="8DCAFA7A" w:tentative="1">
      <w:start w:val="1"/>
      <w:numFmt w:val="bullet"/>
      <w:lvlText w:val="•"/>
      <w:lvlJc w:val="left"/>
      <w:pPr>
        <w:tabs>
          <w:tab w:val="num" w:pos="4320"/>
        </w:tabs>
        <w:ind w:left="4320" w:hanging="360"/>
      </w:pPr>
      <w:rPr>
        <w:rFonts w:ascii="Arial" w:hAnsi="Arial" w:hint="default"/>
      </w:rPr>
    </w:lvl>
    <w:lvl w:ilvl="6" w:tplc="C1600CA8" w:tentative="1">
      <w:start w:val="1"/>
      <w:numFmt w:val="bullet"/>
      <w:lvlText w:val="•"/>
      <w:lvlJc w:val="left"/>
      <w:pPr>
        <w:tabs>
          <w:tab w:val="num" w:pos="5040"/>
        </w:tabs>
        <w:ind w:left="5040" w:hanging="360"/>
      </w:pPr>
      <w:rPr>
        <w:rFonts w:ascii="Arial" w:hAnsi="Arial" w:hint="default"/>
      </w:rPr>
    </w:lvl>
    <w:lvl w:ilvl="7" w:tplc="C69E4698" w:tentative="1">
      <w:start w:val="1"/>
      <w:numFmt w:val="bullet"/>
      <w:lvlText w:val="•"/>
      <w:lvlJc w:val="left"/>
      <w:pPr>
        <w:tabs>
          <w:tab w:val="num" w:pos="5760"/>
        </w:tabs>
        <w:ind w:left="5760" w:hanging="360"/>
      </w:pPr>
      <w:rPr>
        <w:rFonts w:ascii="Arial" w:hAnsi="Arial" w:hint="default"/>
      </w:rPr>
    </w:lvl>
    <w:lvl w:ilvl="8" w:tplc="BFB88B90"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B507BD5"/>
    <w:multiLevelType w:val="hybridMultilevel"/>
    <w:tmpl w:val="F9AA7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D4050D5"/>
    <w:multiLevelType w:val="hybridMultilevel"/>
    <w:tmpl w:val="97784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05F24AD"/>
    <w:multiLevelType w:val="hybridMultilevel"/>
    <w:tmpl w:val="2ECEE15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0" w15:restartNumberingAfterBreak="0">
    <w:nsid w:val="529849BF"/>
    <w:multiLevelType w:val="hybridMultilevel"/>
    <w:tmpl w:val="CCEAC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2B51E18"/>
    <w:multiLevelType w:val="hybridMultilevel"/>
    <w:tmpl w:val="718A178C"/>
    <w:lvl w:ilvl="0" w:tplc="C5A84D0A">
      <w:start w:val="1"/>
      <w:numFmt w:val="bullet"/>
      <w:lvlText w:val="•"/>
      <w:lvlJc w:val="left"/>
      <w:pPr>
        <w:tabs>
          <w:tab w:val="num" w:pos="720"/>
        </w:tabs>
        <w:ind w:left="720" w:hanging="360"/>
      </w:pPr>
      <w:rPr>
        <w:rFonts w:ascii="Arial" w:hAnsi="Arial" w:hint="default"/>
      </w:rPr>
    </w:lvl>
    <w:lvl w:ilvl="1" w:tplc="CC740064">
      <w:start w:val="3273"/>
      <w:numFmt w:val="bullet"/>
      <w:lvlText w:val="•"/>
      <w:lvlJc w:val="left"/>
      <w:pPr>
        <w:tabs>
          <w:tab w:val="num" w:pos="1440"/>
        </w:tabs>
        <w:ind w:left="1440" w:hanging="360"/>
      </w:pPr>
      <w:rPr>
        <w:rFonts w:ascii="Arial" w:hAnsi="Arial" w:hint="default"/>
      </w:rPr>
    </w:lvl>
    <w:lvl w:ilvl="2" w:tplc="42D2D5DC" w:tentative="1">
      <w:start w:val="1"/>
      <w:numFmt w:val="bullet"/>
      <w:lvlText w:val="•"/>
      <w:lvlJc w:val="left"/>
      <w:pPr>
        <w:tabs>
          <w:tab w:val="num" w:pos="2160"/>
        </w:tabs>
        <w:ind w:left="2160" w:hanging="360"/>
      </w:pPr>
      <w:rPr>
        <w:rFonts w:ascii="Arial" w:hAnsi="Arial" w:hint="default"/>
      </w:rPr>
    </w:lvl>
    <w:lvl w:ilvl="3" w:tplc="EB362D68" w:tentative="1">
      <w:start w:val="1"/>
      <w:numFmt w:val="bullet"/>
      <w:lvlText w:val="•"/>
      <w:lvlJc w:val="left"/>
      <w:pPr>
        <w:tabs>
          <w:tab w:val="num" w:pos="2880"/>
        </w:tabs>
        <w:ind w:left="2880" w:hanging="360"/>
      </w:pPr>
      <w:rPr>
        <w:rFonts w:ascii="Arial" w:hAnsi="Arial" w:hint="default"/>
      </w:rPr>
    </w:lvl>
    <w:lvl w:ilvl="4" w:tplc="4934E224" w:tentative="1">
      <w:start w:val="1"/>
      <w:numFmt w:val="bullet"/>
      <w:lvlText w:val="•"/>
      <w:lvlJc w:val="left"/>
      <w:pPr>
        <w:tabs>
          <w:tab w:val="num" w:pos="3600"/>
        </w:tabs>
        <w:ind w:left="3600" w:hanging="360"/>
      </w:pPr>
      <w:rPr>
        <w:rFonts w:ascii="Arial" w:hAnsi="Arial" w:hint="default"/>
      </w:rPr>
    </w:lvl>
    <w:lvl w:ilvl="5" w:tplc="F9467C3E" w:tentative="1">
      <w:start w:val="1"/>
      <w:numFmt w:val="bullet"/>
      <w:lvlText w:val="•"/>
      <w:lvlJc w:val="left"/>
      <w:pPr>
        <w:tabs>
          <w:tab w:val="num" w:pos="4320"/>
        </w:tabs>
        <w:ind w:left="4320" w:hanging="360"/>
      </w:pPr>
      <w:rPr>
        <w:rFonts w:ascii="Arial" w:hAnsi="Arial" w:hint="default"/>
      </w:rPr>
    </w:lvl>
    <w:lvl w:ilvl="6" w:tplc="E90C06EA" w:tentative="1">
      <w:start w:val="1"/>
      <w:numFmt w:val="bullet"/>
      <w:lvlText w:val="•"/>
      <w:lvlJc w:val="left"/>
      <w:pPr>
        <w:tabs>
          <w:tab w:val="num" w:pos="5040"/>
        </w:tabs>
        <w:ind w:left="5040" w:hanging="360"/>
      </w:pPr>
      <w:rPr>
        <w:rFonts w:ascii="Arial" w:hAnsi="Arial" w:hint="default"/>
      </w:rPr>
    </w:lvl>
    <w:lvl w:ilvl="7" w:tplc="83C22844" w:tentative="1">
      <w:start w:val="1"/>
      <w:numFmt w:val="bullet"/>
      <w:lvlText w:val="•"/>
      <w:lvlJc w:val="left"/>
      <w:pPr>
        <w:tabs>
          <w:tab w:val="num" w:pos="5760"/>
        </w:tabs>
        <w:ind w:left="5760" w:hanging="360"/>
      </w:pPr>
      <w:rPr>
        <w:rFonts w:ascii="Arial" w:hAnsi="Arial" w:hint="default"/>
      </w:rPr>
    </w:lvl>
    <w:lvl w:ilvl="8" w:tplc="274E28F2"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4156963"/>
    <w:multiLevelType w:val="hybridMultilevel"/>
    <w:tmpl w:val="911C47FC"/>
    <w:lvl w:ilvl="0" w:tplc="F804491C">
      <w:start w:val="1"/>
      <w:numFmt w:val="bullet"/>
      <w:lvlText w:val="•"/>
      <w:lvlJc w:val="left"/>
      <w:pPr>
        <w:tabs>
          <w:tab w:val="num" w:pos="1080"/>
        </w:tabs>
        <w:ind w:left="1080" w:hanging="360"/>
      </w:pPr>
      <w:rPr>
        <w:rFonts w:ascii="Arial" w:hAnsi="Arial" w:hint="default"/>
      </w:rPr>
    </w:lvl>
    <w:lvl w:ilvl="1" w:tplc="30546ABC">
      <w:start w:val="1"/>
      <w:numFmt w:val="bullet"/>
      <w:lvlText w:val="•"/>
      <w:lvlJc w:val="left"/>
      <w:pPr>
        <w:tabs>
          <w:tab w:val="num" w:pos="1800"/>
        </w:tabs>
        <w:ind w:left="1800" w:hanging="360"/>
      </w:pPr>
      <w:rPr>
        <w:rFonts w:ascii="Arial" w:hAnsi="Arial" w:hint="default"/>
      </w:rPr>
    </w:lvl>
    <w:lvl w:ilvl="2" w:tplc="26306BD0">
      <w:start w:val="1456"/>
      <w:numFmt w:val="bullet"/>
      <w:lvlText w:val="•"/>
      <w:lvlJc w:val="left"/>
      <w:pPr>
        <w:tabs>
          <w:tab w:val="num" w:pos="2520"/>
        </w:tabs>
        <w:ind w:left="2520" w:hanging="360"/>
      </w:pPr>
      <w:rPr>
        <w:rFonts w:ascii="Arial" w:hAnsi="Arial" w:hint="default"/>
      </w:rPr>
    </w:lvl>
    <w:lvl w:ilvl="3" w:tplc="90162F0C" w:tentative="1">
      <w:start w:val="1"/>
      <w:numFmt w:val="bullet"/>
      <w:lvlText w:val="•"/>
      <w:lvlJc w:val="left"/>
      <w:pPr>
        <w:tabs>
          <w:tab w:val="num" w:pos="3240"/>
        </w:tabs>
        <w:ind w:left="3240" w:hanging="360"/>
      </w:pPr>
      <w:rPr>
        <w:rFonts w:ascii="Arial" w:hAnsi="Arial" w:hint="default"/>
      </w:rPr>
    </w:lvl>
    <w:lvl w:ilvl="4" w:tplc="6646EA00" w:tentative="1">
      <w:start w:val="1"/>
      <w:numFmt w:val="bullet"/>
      <w:lvlText w:val="•"/>
      <w:lvlJc w:val="left"/>
      <w:pPr>
        <w:tabs>
          <w:tab w:val="num" w:pos="3960"/>
        </w:tabs>
        <w:ind w:left="3960" w:hanging="360"/>
      </w:pPr>
      <w:rPr>
        <w:rFonts w:ascii="Arial" w:hAnsi="Arial" w:hint="default"/>
      </w:rPr>
    </w:lvl>
    <w:lvl w:ilvl="5" w:tplc="BEE0313A" w:tentative="1">
      <w:start w:val="1"/>
      <w:numFmt w:val="bullet"/>
      <w:lvlText w:val="•"/>
      <w:lvlJc w:val="left"/>
      <w:pPr>
        <w:tabs>
          <w:tab w:val="num" w:pos="4680"/>
        </w:tabs>
        <w:ind w:left="4680" w:hanging="360"/>
      </w:pPr>
      <w:rPr>
        <w:rFonts w:ascii="Arial" w:hAnsi="Arial" w:hint="default"/>
      </w:rPr>
    </w:lvl>
    <w:lvl w:ilvl="6" w:tplc="EBB41CD4" w:tentative="1">
      <w:start w:val="1"/>
      <w:numFmt w:val="bullet"/>
      <w:lvlText w:val="•"/>
      <w:lvlJc w:val="left"/>
      <w:pPr>
        <w:tabs>
          <w:tab w:val="num" w:pos="5400"/>
        </w:tabs>
        <w:ind w:left="5400" w:hanging="360"/>
      </w:pPr>
      <w:rPr>
        <w:rFonts w:ascii="Arial" w:hAnsi="Arial" w:hint="default"/>
      </w:rPr>
    </w:lvl>
    <w:lvl w:ilvl="7" w:tplc="59D6019C" w:tentative="1">
      <w:start w:val="1"/>
      <w:numFmt w:val="bullet"/>
      <w:lvlText w:val="•"/>
      <w:lvlJc w:val="left"/>
      <w:pPr>
        <w:tabs>
          <w:tab w:val="num" w:pos="6120"/>
        </w:tabs>
        <w:ind w:left="6120" w:hanging="360"/>
      </w:pPr>
      <w:rPr>
        <w:rFonts w:ascii="Arial" w:hAnsi="Arial" w:hint="default"/>
      </w:rPr>
    </w:lvl>
    <w:lvl w:ilvl="8" w:tplc="151AFDCA" w:tentative="1">
      <w:start w:val="1"/>
      <w:numFmt w:val="bullet"/>
      <w:lvlText w:val="•"/>
      <w:lvlJc w:val="left"/>
      <w:pPr>
        <w:tabs>
          <w:tab w:val="num" w:pos="6840"/>
        </w:tabs>
        <w:ind w:left="6840" w:hanging="360"/>
      </w:pPr>
      <w:rPr>
        <w:rFonts w:ascii="Arial" w:hAnsi="Arial" w:hint="default"/>
      </w:rPr>
    </w:lvl>
  </w:abstractNum>
  <w:abstractNum w:abstractNumId="63" w15:restartNumberingAfterBreak="0">
    <w:nsid w:val="55DD5359"/>
    <w:multiLevelType w:val="hybridMultilevel"/>
    <w:tmpl w:val="A2506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6302AEB"/>
    <w:multiLevelType w:val="hybridMultilevel"/>
    <w:tmpl w:val="26866F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7E112F5"/>
    <w:multiLevelType w:val="hybridMultilevel"/>
    <w:tmpl w:val="EE5829B8"/>
    <w:lvl w:ilvl="0" w:tplc="04C2CF32">
      <w:start w:val="1"/>
      <w:numFmt w:val="bullet"/>
      <w:lvlText w:val="•"/>
      <w:lvlJc w:val="left"/>
      <w:pPr>
        <w:tabs>
          <w:tab w:val="num" w:pos="720"/>
        </w:tabs>
        <w:ind w:left="720" w:hanging="360"/>
      </w:pPr>
      <w:rPr>
        <w:rFonts w:ascii="Arial" w:hAnsi="Arial" w:hint="default"/>
      </w:rPr>
    </w:lvl>
    <w:lvl w:ilvl="1" w:tplc="6874AFA0">
      <w:start w:val="1"/>
      <w:numFmt w:val="bullet"/>
      <w:lvlText w:val="•"/>
      <w:lvlJc w:val="left"/>
      <w:pPr>
        <w:tabs>
          <w:tab w:val="num" w:pos="1440"/>
        </w:tabs>
        <w:ind w:left="1440" w:hanging="360"/>
      </w:pPr>
      <w:rPr>
        <w:rFonts w:ascii="Arial" w:hAnsi="Arial" w:hint="default"/>
      </w:rPr>
    </w:lvl>
    <w:lvl w:ilvl="2" w:tplc="2B70AB9A">
      <w:start w:val="1"/>
      <w:numFmt w:val="bullet"/>
      <w:lvlText w:val="•"/>
      <w:lvlJc w:val="left"/>
      <w:pPr>
        <w:tabs>
          <w:tab w:val="num" w:pos="2160"/>
        </w:tabs>
        <w:ind w:left="2160" w:hanging="360"/>
      </w:pPr>
      <w:rPr>
        <w:rFonts w:ascii="Arial" w:hAnsi="Arial" w:hint="default"/>
      </w:rPr>
    </w:lvl>
    <w:lvl w:ilvl="3" w:tplc="E5BE6638">
      <w:start w:val="4467"/>
      <w:numFmt w:val="bullet"/>
      <w:lvlText w:val="•"/>
      <w:lvlJc w:val="left"/>
      <w:pPr>
        <w:tabs>
          <w:tab w:val="num" w:pos="2880"/>
        </w:tabs>
        <w:ind w:left="2880" w:hanging="360"/>
      </w:pPr>
      <w:rPr>
        <w:rFonts w:ascii="Arial" w:hAnsi="Arial" w:hint="default"/>
      </w:rPr>
    </w:lvl>
    <w:lvl w:ilvl="4" w:tplc="FD987CFC" w:tentative="1">
      <w:start w:val="1"/>
      <w:numFmt w:val="bullet"/>
      <w:lvlText w:val="•"/>
      <w:lvlJc w:val="left"/>
      <w:pPr>
        <w:tabs>
          <w:tab w:val="num" w:pos="3600"/>
        </w:tabs>
        <w:ind w:left="3600" w:hanging="360"/>
      </w:pPr>
      <w:rPr>
        <w:rFonts w:ascii="Arial" w:hAnsi="Arial" w:hint="default"/>
      </w:rPr>
    </w:lvl>
    <w:lvl w:ilvl="5" w:tplc="6D42F350" w:tentative="1">
      <w:start w:val="1"/>
      <w:numFmt w:val="bullet"/>
      <w:lvlText w:val="•"/>
      <w:lvlJc w:val="left"/>
      <w:pPr>
        <w:tabs>
          <w:tab w:val="num" w:pos="4320"/>
        </w:tabs>
        <w:ind w:left="4320" w:hanging="360"/>
      </w:pPr>
      <w:rPr>
        <w:rFonts w:ascii="Arial" w:hAnsi="Arial" w:hint="default"/>
      </w:rPr>
    </w:lvl>
    <w:lvl w:ilvl="6" w:tplc="EE9C5852" w:tentative="1">
      <w:start w:val="1"/>
      <w:numFmt w:val="bullet"/>
      <w:lvlText w:val="•"/>
      <w:lvlJc w:val="left"/>
      <w:pPr>
        <w:tabs>
          <w:tab w:val="num" w:pos="5040"/>
        </w:tabs>
        <w:ind w:left="5040" w:hanging="360"/>
      </w:pPr>
      <w:rPr>
        <w:rFonts w:ascii="Arial" w:hAnsi="Arial" w:hint="default"/>
      </w:rPr>
    </w:lvl>
    <w:lvl w:ilvl="7" w:tplc="D43697A6" w:tentative="1">
      <w:start w:val="1"/>
      <w:numFmt w:val="bullet"/>
      <w:lvlText w:val="•"/>
      <w:lvlJc w:val="left"/>
      <w:pPr>
        <w:tabs>
          <w:tab w:val="num" w:pos="5760"/>
        </w:tabs>
        <w:ind w:left="5760" w:hanging="360"/>
      </w:pPr>
      <w:rPr>
        <w:rFonts w:ascii="Arial" w:hAnsi="Arial" w:hint="default"/>
      </w:rPr>
    </w:lvl>
    <w:lvl w:ilvl="8" w:tplc="4DB22A9A"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8BB3E2F"/>
    <w:multiLevelType w:val="hybridMultilevel"/>
    <w:tmpl w:val="6B308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9D92444"/>
    <w:multiLevelType w:val="multilevel"/>
    <w:tmpl w:val="AB846BB6"/>
    <w:name w:val="Appendix"/>
    <w:lvl w:ilvl="0">
      <w:start w:val="1"/>
      <w:numFmt w:val="upperLetter"/>
      <w:pStyle w:val="Appendix1"/>
      <w:suff w:val="space"/>
      <w:lvlText w:val="Appendix %1."/>
      <w:lvlJc w:val="left"/>
      <w:pPr>
        <w:ind w:left="0" w:firstLine="0"/>
      </w:pPr>
      <w:rPr>
        <w:rFonts w:hint="default"/>
        <w:b w:val="0"/>
        <w:i/>
      </w:rPr>
    </w:lvl>
    <w:lvl w:ilvl="1">
      <w:start w:val="1"/>
      <w:numFmt w:val="decimal"/>
      <w:suff w:val="space"/>
      <w:lvlText w:val="%1.%2."/>
      <w:lvlJc w:val="left"/>
      <w:pPr>
        <w:ind w:left="0" w:firstLine="0"/>
      </w:pPr>
      <w:rPr>
        <w:rFonts w:hint="default"/>
        <w:b w:val="0"/>
        <w:i/>
      </w:rPr>
    </w:lvl>
    <w:lvl w:ilvl="2">
      <w:start w:val="1"/>
      <w:numFmt w:val="decimal"/>
      <w:suff w:val="space"/>
      <w:lvlText w:val="%1.%2.%3."/>
      <w:lvlJc w:val="right"/>
      <w:pPr>
        <w:ind w:left="0" w:firstLine="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5E826813"/>
    <w:multiLevelType w:val="hybridMultilevel"/>
    <w:tmpl w:val="C734B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60167D21"/>
    <w:multiLevelType w:val="hybridMultilevel"/>
    <w:tmpl w:val="73E0CBFC"/>
    <w:lvl w:ilvl="0" w:tplc="2A1A7486">
      <w:start w:val="1"/>
      <w:numFmt w:val="bullet"/>
      <w:lvlText w:val="•"/>
      <w:lvlJc w:val="left"/>
      <w:pPr>
        <w:tabs>
          <w:tab w:val="num" w:pos="720"/>
        </w:tabs>
        <w:ind w:left="720" w:hanging="360"/>
      </w:pPr>
      <w:rPr>
        <w:rFonts w:ascii="Arial" w:hAnsi="Arial" w:hint="default"/>
      </w:rPr>
    </w:lvl>
    <w:lvl w:ilvl="1" w:tplc="AD74AEAA">
      <w:start w:val="56"/>
      <w:numFmt w:val="bullet"/>
      <w:lvlText w:val="•"/>
      <w:lvlJc w:val="left"/>
      <w:pPr>
        <w:tabs>
          <w:tab w:val="num" w:pos="1440"/>
        </w:tabs>
        <w:ind w:left="1440" w:hanging="360"/>
      </w:pPr>
      <w:rPr>
        <w:rFonts w:ascii="Arial" w:hAnsi="Arial" w:hint="default"/>
      </w:rPr>
    </w:lvl>
    <w:lvl w:ilvl="2" w:tplc="661A4C48" w:tentative="1">
      <w:start w:val="1"/>
      <w:numFmt w:val="bullet"/>
      <w:lvlText w:val="•"/>
      <w:lvlJc w:val="left"/>
      <w:pPr>
        <w:tabs>
          <w:tab w:val="num" w:pos="2160"/>
        </w:tabs>
        <w:ind w:left="2160" w:hanging="360"/>
      </w:pPr>
      <w:rPr>
        <w:rFonts w:ascii="Arial" w:hAnsi="Arial" w:hint="default"/>
      </w:rPr>
    </w:lvl>
    <w:lvl w:ilvl="3" w:tplc="D5469F00" w:tentative="1">
      <w:start w:val="1"/>
      <w:numFmt w:val="bullet"/>
      <w:lvlText w:val="•"/>
      <w:lvlJc w:val="left"/>
      <w:pPr>
        <w:tabs>
          <w:tab w:val="num" w:pos="2880"/>
        </w:tabs>
        <w:ind w:left="2880" w:hanging="360"/>
      </w:pPr>
      <w:rPr>
        <w:rFonts w:ascii="Arial" w:hAnsi="Arial" w:hint="default"/>
      </w:rPr>
    </w:lvl>
    <w:lvl w:ilvl="4" w:tplc="4A58A784" w:tentative="1">
      <w:start w:val="1"/>
      <w:numFmt w:val="bullet"/>
      <w:lvlText w:val="•"/>
      <w:lvlJc w:val="left"/>
      <w:pPr>
        <w:tabs>
          <w:tab w:val="num" w:pos="3600"/>
        </w:tabs>
        <w:ind w:left="3600" w:hanging="360"/>
      </w:pPr>
      <w:rPr>
        <w:rFonts w:ascii="Arial" w:hAnsi="Arial" w:hint="default"/>
      </w:rPr>
    </w:lvl>
    <w:lvl w:ilvl="5" w:tplc="197AAE32" w:tentative="1">
      <w:start w:val="1"/>
      <w:numFmt w:val="bullet"/>
      <w:lvlText w:val="•"/>
      <w:lvlJc w:val="left"/>
      <w:pPr>
        <w:tabs>
          <w:tab w:val="num" w:pos="4320"/>
        </w:tabs>
        <w:ind w:left="4320" w:hanging="360"/>
      </w:pPr>
      <w:rPr>
        <w:rFonts w:ascii="Arial" w:hAnsi="Arial" w:hint="default"/>
      </w:rPr>
    </w:lvl>
    <w:lvl w:ilvl="6" w:tplc="4EFC91B6" w:tentative="1">
      <w:start w:val="1"/>
      <w:numFmt w:val="bullet"/>
      <w:lvlText w:val="•"/>
      <w:lvlJc w:val="left"/>
      <w:pPr>
        <w:tabs>
          <w:tab w:val="num" w:pos="5040"/>
        </w:tabs>
        <w:ind w:left="5040" w:hanging="360"/>
      </w:pPr>
      <w:rPr>
        <w:rFonts w:ascii="Arial" w:hAnsi="Arial" w:hint="default"/>
      </w:rPr>
    </w:lvl>
    <w:lvl w:ilvl="7" w:tplc="6076F346" w:tentative="1">
      <w:start w:val="1"/>
      <w:numFmt w:val="bullet"/>
      <w:lvlText w:val="•"/>
      <w:lvlJc w:val="left"/>
      <w:pPr>
        <w:tabs>
          <w:tab w:val="num" w:pos="5760"/>
        </w:tabs>
        <w:ind w:left="5760" w:hanging="360"/>
      </w:pPr>
      <w:rPr>
        <w:rFonts w:ascii="Arial" w:hAnsi="Arial" w:hint="default"/>
      </w:rPr>
    </w:lvl>
    <w:lvl w:ilvl="8" w:tplc="8ED641C2"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61124278"/>
    <w:multiLevelType w:val="hybridMultilevel"/>
    <w:tmpl w:val="6EC62544"/>
    <w:lvl w:ilvl="0" w:tplc="0436F56E">
      <w:start w:val="1"/>
      <w:numFmt w:val="bullet"/>
      <w:lvlText w:val="•"/>
      <w:lvlJc w:val="left"/>
      <w:pPr>
        <w:tabs>
          <w:tab w:val="num" w:pos="360"/>
        </w:tabs>
        <w:ind w:left="360" w:hanging="360"/>
      </w:pPr>
      <w:rPr>
        <w:rFonts w:ascii="Arial" w:hAnsi="Arial" w:hint="default"/>
      </w:rPr>
    </w:lvl>
    <w:lvl w:ilvl="1" w:tplc="3AA09E4E">
      <w:start w:val="1"/>
      <w:numFmt w:val="bullet"/>
      <w:lvlText w:val="•"/>
      <w:lvlJc w:val="left"/>
      <w:pPr>
        <w:tabs>
          <w:tab w:val="num" w:pos="1080"/>
        </w:tabs>
        <w:ind w:left="1080" w:hanging="360"/>
      </w:pPr>
      <w:rPr>
        <w:rFonts w:ascii="Arial" w:hAnsi="Arial" w:hint="default"/>
      </w:rPr>
    </w:lvl>
    <w:lvl w:ilvl="2" w:tplc="88BAC4B0" w:tentative="1">
      <w:start w:val="1"/>
      <w:numFmt w:val="bullet"/>
      <w:lvlText w:val="•"/>
      <w:lvlJc w:val="left"/>
      <w:pPr>
        <w:tabs>
          <w:tab w:val="num" w:pos="1800"/>
        </w:tabs>
        <w:ind w:left="1800" w:hanging="360"/>
      </w:pPr>
      <w:rPr>
        <w:rFonts w:ascii="Arial" w:hAnsi="Arial" w:hint="default"/>
      </w:rPr>
    </w:lvl>
    <w:lvl w:ilvl="3" w:tplc="343EABAE" w:tentative="1">
      <w:start w:val="1"/>
      <w:numFmt w:val="bullet"/>
      <w:lvlText w:val="•"/>
      <w:lvlJc w:val="left"/>
      <w:pPr>
        <w:tabs>
          <w:tab w:val="num" w:pos="2520"/>
        </w:tabs>
        <w:ind w:left="2520" w:hanging="360"/>
      </w:pPr>
      <w:rPr>
        <w:rFonts w:ascii="Arial" w:hAnsi="Arial" w:hint="default"/>
      </w:rPr>
    </w:lvl>
    <w:lvl w:ilvl="4" w:tplc="D83E3F02" w:tentative="1">
      <w:start w:val="1"/>
      <w:numFmt w:val="bullet"/>
      <w:lvlText w:val="•"/>
      <w:lvlJc w:val="left"/>
      <w:pPr>
        <w:tabs>
          <w:tab w:val="num" w:pos="3240"/>
        </w:tabs>
        <w:ind w:left="3240" w:hanging="360"/>
      </w:pPr>
      <w:rPr>
        <w:rFonts w:ascii="Arial" w:hAnsi="Arial" w:hint="default"/>
      </w:rPr>
    </w:lvl>
    <w:lvl w:ilvl="5" w:tplc="B7E2CAB0" w:tentative="1">
      <w:start w:val="1"/>
      <w:numFmt w:val="bullet"/>
      <w:lvlText w:val="•"/>
      <w:lvlJc w:val="left"/>
      <w:pPr>
        <w:tabs>
          <w:tab w:val="num" w:pos="3960"/>
        </w:tabs>
        <w:ind w:left="3960" w:hanging="360"/>
      </w:pPr>
      <w:rPr>
        <w:rFonts w:ascii="Arial" w:hAnsi="Arial" w:hint="default"/>
      </w:rPr>
    </w:lvl>
    <w:lvl w:ilvl="6" w:tplc="4FF255D4" w:tentative="1">
      <w:start w:val="1"/>
      <w:numFmt w:val="bullet"/>
      <w:lvlText w:val="•"/>
      <w:lvlJc w:val="left"/>
      <w:pPr>
        <w:tabs>
          <w:tab w:val="num" w:pos="4680"/>
        </w:tabs>
        <w:ind w:left="4680" w:hanging="360"/>
      </w:pPr>
      <w:rPr>
        <w:rFonts w:ascii="Arial" w:hAnsi="Arial" w:hint="default"/>
      </w:rPr>
    </w:lvl>
    <w:lvl w:ilvl="7" w:tplc="05F606C2" w:tentative="1">
      <w:start w:val="1"/>
      <w:numFmt w:val="bullet"/>
      <w:lvlText w:val="•"/>
      <w:lvlJc w:val="left"/>
      <w:pPr>
        <w:tabs>
          <w:tab w:val="num" w:pos="5400"/>
        </w:tabs>
        <w:ind w:left="5400" w:hanging="360"/>
      </w:pPr>
      <w:rPr>
        <w:rFonts w:ascii="Arial" w:hAnsi="Arial" w:hint="default"/>
      </w:rPr>
    </w:lvl>
    <w:lvl w:ilvl="8" w:tplc="BC6E395E" w:tentative="1">
      <w:start w:val="1"/>
      <w:numFmt w:val="bullet"/>
      <w:lvlText w:val="•"/>
      <w:lvlJc w:val="left"/>
      <w:pPr>
        <w:tabs>
          <w:tab w:val="num" w:pos="6120"/>
        </w:tabs>
        <w:ind w:left="6120" w:hanging="360"/>
      </w:pPr>
      <w:rPr>
        <w:rFonts w:ascii="Arial" w:hAnsi="Arial" w:hint="default"/>
      </w:rPr>
    </w:lvl>
  </w:abstractNum>
  <w:abstractNum w:abstractNumId="71" w15:restartNumberingAfterBreak="0">
    <w:nsid w:val="62D97D02"/>
    <w:multiLevelType w:val="hybridMultilevel"/>
    <w:tmpl w:val="018A6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5A070FA"/>
    <w:multiLevelType w:val="hybridMultilevel"/>
    <w:tmpl w:val="FAFE87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6371FE8"/>
    <w:multiLevelType w:val="hybridMultilevel"/>
    <w:tmpl w:val="D6F61676"/>
    <w:lvl w:ilvl="0" w:tplc="CEF4212A">
      <w:start w:val="1"/>
      <w:numFmt w:val="bullet"/>
      <w:pStyle w:val="Enumeration1"/>
      <w:lvlText w:val=""/>
      <w:lvlJc w:val="left"/>
      <w:pPr>
        <w:tabs>
          <w:tab w:val="num" w:pos="785"/>
        </w:tabs>
        <w:ind w:left="709" w:hanging="284"/>
      </w:pPr>
      <w:rPr>
        <w:rFonts w:ascii="Symbol" w:hAnsi="Symbol" w:hint="default"/>
        <w:color w:val="auto"/>
      </w:rPr>
    </w:lvl>
    <w:lvl w:ilvl="1" w:tplc="B574C2F0" w:tentative="1">
      <w:start w:val="1"/>
      <w:numFmt w:val="bullet"/>
      <w:lvlText w:val="o"/>
      <w:lvlJc w:val="left"/>
      <w:pPr>
        <w:tabs>
          <w:tab w:val="num" w:pos="1440"/>
        </w:tabs>
        <w:ind w:left="1440" w:hanging="360"/>
      </w:pPr>
      <w:rPr>
        <w:rFonts w:ascii="Courier New" w:hAnsi="Courier New" w:hint="default"/>
      </w:rPr>
    </w:lvl>
    <w:lvl w:ilvl="2" w:tplc="086C8BA2" w:tentative="1">
      <w:start w:val="1"/>
      <w:numFmt w:val="bullet"/>
      <w:lvlText w:val=""/>
      <w:lvlJc w:val="left"/>
      <w:pPr>
        <w:tabs>
          <w:tab w:val="num" w:pos="2160"/>
        </w:tabs>
        <w:ind w:left="2160" w:hanging="360"/>
      </w:pPr>
      <w:rPr>
        <w:rFonts w:ascii="Wingdings" w:hAnsi="Wingdings" w:hint="default"/>
      </w:rPr>
    </w:lvl>
    <w:lvl w:ilvl="3" w:tplc="683EA5D8" w:tentative="1">
      <w:start w:val="1"/>
      <w:numFmt w:val="bullet"/>
      <w:lvlText w:val=""/>
      <w:lvlJc w:val="left"/>
      <w:pPr>
        <w:tabs>
          <w:tab w:val="num" w:pos="2880"/>
        </w:tabs>
        <w:ind w:left="2880" w:hanging="360"/>
      </w:pPr>
      <w:rPr>
        <w:rFonts w:ascii="Symbol" w:hAnsi="Symbol" w:hint="default"/>
      </w:rPr>
    </w:lvl>
    <w:lvl w:ilvl="4" w:tplc="BEB2658C" w:tentative="1">
      <w:start w:val="1"/>
      <w:numFmt w:val="bullet"/>
      <w:lvlText w:val="o"/>
      <w:lvlJc w:val="left"/>
      <w:pPr>
        <w:tabs>
          <w:tab w:val="num" w:pos="3600"/>
        </w:tabs>
        <w:ind w:left="3600" w:hanging="360"/>
      </w:pPr>
      <w:rPr>
        <w:rFonts w:ascii="Courier New" w:hAnsi="Courier New" w:hint="default"/>
      </w:rPr>
    </w:lvl>
    <w:lvl w:ilvl="5" w:tplc="47D87A52" w:tentative="1">
      <w:start w:val="1"/>
      <w:numFmt w:val="bullet"/>
      <w:lvlText w:val=""/>
      <w:lvlJc w:val="left"/>
      <w:pPr>
        <w:tabs>
          <w:tab w:val="num" w:pos="4320"/>
        </w:tabs>
        <w:ind w:left="4320" w:hanging="360"/>
      </w:pPr>
      <w:rPr>
        <w:rFonts w:ascii="Wingdings" w:hAnsi="Wingdings" w:hint="default"/>
      </w:rPr>
    </w:lvl>
    <w:lvl w:ilvl="6" w:tplc="22EABC82" w:tentative="1">
      <w:start w:val="1"/>
      <w:numFmt w:val="bullet"/>
      <w:lvlText w:val=""/>
      <w:lvlJc w:val="left"/>
      <w:pPr>
        <w:tabs>
          <w:tab w:val="num" w:pos="5040"/>
        </w:tabs>
        <w:ind w:left="5040" w:hanging="360"/>
      </w:pPr>
      <w:rPr>
        <w:rFonts w:ascii="Symbol" w:hAnsi="Symbol" w:hint="default"/>
      </w:rPr>
    </w:lvl>
    <w:lvl w:ilvl="7" w:tplc="5950B66C" w:tentative="1">
      <w:start w:val="1"/>
      <w:numFmt w:val="bullet"/>
      <w:lvlText w:val="o"/>
      <w:lvlJc w:val="left"/>
      <w:pPr>
        <w:tabs>
          <w:tab w:val="num" w:pos="5760"/>
        </w:tabs>
        <w:ind w:left="5760" w:hanging="360"/>
      </w:pPr>
      <w:rPr>
        <w:rFonts w:ascii="Courier New" w:hAnsi="Courier New" w:hint="default"/>
      </w:rPr>
    </w:lvl>
    <w:lvl w:ilvl="8" w:tplc="CC78AB9E"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827669F"/>
    <w:multiLevelType w:val="hybridMultilevel"/>
    <w:tmpl w:val="58BA5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97D30E1"/>
    <w:multiLevelType w:val="hybridMultilevel"/>
    <w:tmpl w:val="C42E8F86"/>
    <w:lvl w:ilvl="0" w:tplc="B15C96D4">
      <w:start w:val="1"/>
      <w:numFmt w:val="bullet"/>
      <w:lvlText w:val="•"/>
      <w:lvlJc w:val="left"/>
      <w:pPr>
        <w:tabs>
          <w:tab w:val="num" w:pos="720"/>
        </w:tabs>
        <w:ind w:left="720" w:hanging="360"/>
      </w:pPr>
      <w:rPr>
        <w:rFonts w:ascii="Arial" w:hAnsi="Arial" w:hint="default"/>
      </w:rPr>
    </w:lvl>
    <w:lvl w:ilvl="1" w:tplc="CAF0D89C">
      <w:start w:val="1"/>
      <w:numFmt w:val="bullet"/>
      <w:lvlText w:val="•"/>
      <w:lvlJc w:val="left"/>
      <w:pPr>
        <w:tabs>
          <w:tab w:val="num" w:pos="1440"/>
        </w:tabs>
        <w:ind w:left="1440" w:hanging="360"/>
      </w:pPr>
      <w:rPr>
        <w:rFonts w:ascii="Arial" w:hAnsi="Arial" w:hint="default"/>
      </w:rPr>
    </w:lvl>
    <w:lvl w:ilvl="2" w:tplc="51186478">
      <w:start w:val="1"/>
      <w:numFmt w:val="bullet"/>
      <w:lvlText w:val="•"/>
      <w:lvlJc w:val="left"/>
      <w:pPr>
        <w:tabs>
          <w:tab w:val="num" w:pos="2160"/>
        </w:tabs>
        <w:ind w:left="2160" w:hanging="360"/>
      </w:pPr>
      <w:rPr>
        <w:rFonts w:ascii="Arial" w:hAnsi="Arial" w:hint="default"/>
      </w:rPr>
    </w:lvl>
    <w:lvl w:ilvl="3" w:tplc="BD448392">
      <w:start w:val="1411"/>
      <w:numFmt w:val="bullet"/>
      <w:lvlText w:val="•"/>
      <w:lvlJc w:val="left"/>
      <w:pPr>
        <w:tabs>
          <w:tab w:val="num" w:pos="2880"/>
        </w:tabs>
        <w:ind w:left="2880" w:hanging="360"/>
      </w:pPr>
      <w:rPr>
        <w:rFonts w:ascii="Arial" w:hAnsi="Arial" w:hint="default"/>
      </w:rPr>
    </w:lvl>
    <w:lvl w:ilvl="4" w:tplc="04C078BE" w:tentative="1">
      <w:start w:val="1"/>
      <w:numFmt w:val="bullet"/>
      <w:lvlText w:val="•"/>
      <w:lvlJc w:val="left"/>
      <w:pPr>
        <w:tabs>
          <w:tab w:val="num" w:pos="3600"/>
        </w:tabs>
        <w:ind w:left="3600" w:hanging="360"/>
      </w:pPr>
      <w:rPr>
        <w:rFonts w:ascii="Arial" w:hAnsi="Arial" w:hint="default"/>
      </w:rPr>
    </w:lvl>
    <w:lvl w:ilvl="5" w:tplc="8C74B706" w:tentative="1">
      <w:start w:val="1"/>
      <w:numFmt w:val="bullet"/>
      <w:lvlText w:val="•"/>
      <w:lvlJc w:val="left"/>
      <w:pPr>
        <w:tabs>
          <w:tab w:val="num" w:pos="4320"/>
        </w:tabs>
        <w:ind w:left="4320" w:hanging="360"/>
      </w:pPr>
      <w:rPr>
        <w:rFonts w:ascii="Arial" w:hAnsi="Arial" w:hint="default"/>
      </w:rPr>
    </w:lvl>
    <w:lvl w:ilvl="6" w:tplc="FE4C6E96" w:tentative="1">
      <w:start w:val="1"/>
      <w:numFmt w:val="bullet"/>
      <w:lvlText w:val="•"/>
      <w:lvlJc w:val="left"/>
      <w:pPr>
        <w:tabs>
          <w:tab w:val="num" w:pos="5040"/>
        </w:tabs>
        <w:ind w:left="5040" w:hanging="360"/>
      </w:pPr>
      <w:rPr>
        <w:rFonts w:ascii="Arial" w:hAnsi="Arial" w:hint="default"/>
      </w:rPr>
    </w:lvl>
    <w:lvl w:ilvl="7" w:tplc="ED846E82" w:tentative="1">
      <w:start w:val="1"/>
      <w:numFmt w:val="bullet"/>
      <w:lvlText w:val="•"/>
      <w:lvlJc w:val="left"/>
      <w:pPr>
        <w:tabs>
          <w:tab w:val="num" w:pos="5760"/>
        </w:tabs>
        <w:ind w:left="5760" w:hanging="360"/>
      </w:pPr>
      <w:rPr>
        <w:rFonts w:ascii="Arial" w:hAnsi="Arial" w:hint="default"/>
      </w:rPr>
    </w:lvl>
    <w:lvl w:ilvl="8" w:tplc="0BD41B86"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9984135"/>
    <w:multiLevelType w:val="multilevel"/>
    <w:tmpl w:val="AF4EAFF4"/>
    <w:lvl w:ilvl="0">
      <w:start w:val="1"/>
      <w:numFmt w:val="upperLetter"/>
      <w:suff w:val="space"/>
      <w:lvlText w:val="Appendix %1."/>
      <w:lvlJc w:val="left"/>
      <w:pPr>
        <w:ind w:left="0" w:firstLine="0"/>
      </w:pPr>
      <w:rPr>
        <w:rFonts w:hint="default"/>
        <w:b w:val="0"/>
        <w:i/>
      </w:rPr>
    </w:lvl>
    <w:lvl w:ilvl="1">
      <w:start w:val="1"/>
      <w:numFmt w:val="decimal"/>
      <w:pStyle w:val="Appendix2"/>
      <w:suff w:val="space"/>
      <w:lvlText w:val="%1.%2."/>
      <w:lvlJc w:val="left"/>
      <w:pPr>
        <w:ind w:left="0" w:firstLine="0"/>
      </w:pPr>
      <w:rPr>
        <w:rFonts w:hint="default"/>
        <w:b w:val="0"/>
        <w:i/>
      </w:rPr>
    </w:lvl>
    <w:lvl w:ilvl="2">
      <w:start w:val="1"/>
      <w:numFmt w:val="decimal"/>
      <w:pStyle w:val="Appendix3"/>
      <w:suff w:val="space"/>
      <w:lvlText w:val="%1.%2.%3."/>
      <w:lvlJc w:val="left"/>
      <w:pPr>
        <w:ind w:left="0" w:firstLine="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15:restartNumberingAfterBreak="0">
    <w:nsid w:val="6C083D25"/>
    <w:multiLevelType w:val="singleLevel"/>
    <w:tmpl w:val="EC40FF88"/>
    <w:lvl w:ilvl="0">
      <w:start w:val="1"/>
      <w:numFmt w:val="bullet"/>
      <w:pStyle w:val="question"/>
      <w:lvlText w:val=""/>
      <w:legacy w:legacy="1" w:legacySpace="0" w:legacyIndent="360"/>
      <w:lvlJc w:val="left"/>
      <w:pPr>
        <w:ind w:left="360" w:hanging="360"/>
      </w:pPr>
      <w:rPr>
        <w:rFonts w:ascii="Symbol" w:hAnsi="Symbol" w:hint="default"/>
      </w:rPr>
    </w:lvl>
  </w:abstractNum>
  <w:abstractNum w:abstractNumId="78" w15:restartNumberingAfterBreak="0">
    <w:nsid w:val="6FC952AB"/>
    <w:multiLevelType w:val="hybridMultilevel"/>
    <w:tmpl w:val="773CC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02E64D7"/>
    <w:multiLevelType w:val="hybridMultilevel"/>
    <w:tmpl w:val="AD4CE7D4"/>
    <w:lvl w:ilvl="0" w:tplc="4BEE49E2">
      <w:start w:val="1"/>
      <w:numFmt w:val="bullet"/>
      <w:lvlText w:val="•"/>
      <w:lvlJc w:val="left"/>
      <w:pPr>
        <w:tabs>
          <w:tab w:val="num" w:pos="360"/>
        </w:tabs>
        <w:ind w:left="360" w:hanging="360"/>
      </w:pPr>
      <w:rPr>
        <w:rFonts w:ascii="Arial" w:hAnsi="Arial" w:hint="default"/>
      </w:rPr>
    </w:lvl>
    <w:lvl w:ilvl="1" w:tplc="F8567E86">
      <w:start w:val="1"/>
      <w:numFmt w:val="bullet"/>
      <w:lvlText w:val="•"/>
      <w:lvlJc w:val="left"/>
      <w:pPr>
        <w:tabs>
          <w:tab w:val="num" w:pos="1080"/>
        </w:tabs>
        <w:ind w:left="1080" w:hanging="360"/>
      </w:pPr>
      <w:rPr>
        <w:rFonts w:ascii="Arial" w:hAnsi="Arial" w:hint="default"/>
      </w:rPr>
    </w:lvl>
    <w:lvl w:ilvl="2" w:tplc="7504B07C">
      <w:start w:val="1"/>
      <w:numFmt w:val="bullet"/>
      <w:lvlText w:val="•"/>
      <w:lvlJc w:val="left"/>
      <w:pPr>
        <w:tabs>
          <w:tab w:val="num" w:pos="1800"/>
        </w:tabs>
        <w:ind w:left="1800" w:hanging="360"/>
      </w:pPr>
      <w:rPr>
        <w:rFonts w:ascii="Arial" w:hAnsi="Arial" w:hint="default"/>
      </w:rPr>
    </w:lvl>
    <w:lvl w:ilvl="3" w:tplc="293A06DE">
      <w:start w:val="4476"/>
      <w:numFmt w:val="bullet"/>
      <w:lvlText w:val="•"/>
      <w:lvlJc w:val="left"/>
      <w:pPr>
        <w:tabs>
          <w:tab w:val="num" w:pos="2520"/>
        </w:tabs>
        <w:ind w:left="2520" w:hanging="360"/>
      </w:pPr>
      <w:rPr>
        <w:rFonts w:ascii="Arial" w:hAnsi="Arial" w:hint="default"/>
      </w:rPr>
    </w:lvl>
    <w:lvl w:ilvl="4" w:tplc="BD563EC4" w:tentative="1">
      <w:start w:val="1"/>
      <w:numFmt w:val="bullet"/>
      <w:lvlText w:val="•"/>
      <w:lvlJc w:val="left"/>
      <w:pPr>
        <w:tabs>
          <w:tab w:val="num" w:pos="3240"/>
        </w:tabs>
        <w:ind w:left="3240" w:hanging="360"/>
      </w:pPr>
      <w:rPr>
        <w:rFonts w:ascii="Arial" w:hAnsi="Arial" w:hint="default"/>
      </w:rPr>
    </w:lvl>
    <w:lvl w:ilvl="5" w:tplc="59EC1900" w:tentative="1">
      <w:start w:val="1"/>
      <w:numFmt w:val="bullet"/>
      <w:lvlText w:val="•"/>
      <w:lvlJc w:val="left"/>
      <w:pPr>
        <w:tabs>
          <w:tab w:val="num" w:pos="3960"/>
        </w:tabs>
        <w:ind w:left="3960" w:hanging="360"/>
      </w:pPr>
      <w:rPr>
        <w:rFonts w:ascii="Arial" w:hAnsi="Arial" w:hint="default"/>
      </w:rPr>
    </w:lvl>
    <w:lvl w:ilvl="6" w:tplc="6BDAE5E0" w:tentative="1">
      <w:start w:val="1"/>
      <w:numFmt w:val="bullet"/>
      <w:lvlText w:val="•"/>
      <w:lvlJc w:val="left"/>
      <w:pPr>
        <w:tabs>
          <w:tab w:val="num" w:pos="4680"/>
        </w:tabs>
        <w:ind w:left="4680" w:hanging="360"/>
      </w:pPr>
      <w:rPr>
        <w:rFonts w:ascii="Arial" w:hAnsi="Arial" w:hint="default"/>
      </w:rPr>
    </w:lvl>
    <w:lvl w:ilvl="7" w:tplc="89DA1400" w:tentative="1">
      <w:start w:val="1"/>
      <w:numFmt w:val="bullet"/>
      <w:lvlText w:val="•"/>
      <w:lvlJc w:val="left"/>
      <w:pPr>
        <w:tabs>
          <w:tab w:val="num" w:pos="5400"/>
        </w:tabs>
        <w:ind w:left="5400" w:hanging="360"/>
      </w:pPr>
      <w:rPr>
        <w:rFonts w:ascii="Arial" w:hAnsi="Arial" w:hint="default"/>
      </w:rPr>
    </w:lvl>
    <w:lvl w:ilvl="8" w:tplc="CC86B9D2" w:tentative="1">
      <w:start w:val="1"/>
      <w:numFmt w:val="bullet"/>
      <w:lvlText w:val="•"/>
      <w:lvlJc w:val="left"/>
      <w:pPr>
        <w:tabs>
          <w:tab w:val="num" w:pos="6120"/>
        </w:tabs>
        <w:ind w:left="6120" w:hanging="360"/>
      </w:pPr>
      <w:rPr>
        <w:rFonts w:ascii="Arial" w:hAnsi="Arial" w:hint="default"/>
      </w:rPr>
    </w:lvl>
  </w:abstractNum>
  <w:abstractNum w:abstractNumId="80" w15:restartNumberingAfterBreak="0">
    <w:nsid w:val="70BD4333"/>
    <w:multiLevelType w:val="hybridMultilevel"/>
    <w:tmpl w:val="822C64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19A628F"/>
    <w:multiLevelType w:val="hybridMultilevel"/>
    <w:tmpl w:val="A0BE15C4"/>
    <w:lvl w:ilvl="0" w:tplc="3D101C12">
      <w:start w:val="1"/>
      <w:numFmt w:val="bullet"/>
      <w:lvlText w:val="•"/>
      <w:lvlJc w:val="left"/>
      <w:pPr>
        <w:tabs>
          <w:tab w:val="num" w:pos="720"/>
        </w:tabs>
        <w:ind w:left="720" w:hanging="360"/>
      </w:pPr>
      <w:rPr>
        <w:rFonts w:ascii="Arial" w:hAnsi="Arial" w:hint="default"/>
      </w:rPr>
    </w:lvl>
    <w:lvl w:ilvl="1" w:tplc="5AEEC87A">
      <w:start w:val="1"/>
      <w:numFmt w:val="bullet"/>
      <w:lvlText w:val="•"/>
      <w:lvlJc w:val="left"/>
      <w:pPr>
        <w:tabs>
          <w:tab w:val="num" w:pos="1440"/>
        </w:tabs>
        <w:ind w:left="1440" w:hanging="360"/>
      </w:pPr>
      <w:rPr>
        <w:rFonts w:ascii="Arial" w:hAnsi="Arial" w:hint="default"/>
      </w:rPr>
    </w:lvl>
    <w:lvl w:ilvl="2" w:tplc="A2B470EE" w:tentative="1">
      <w:start w:val="1"/>
      <w:numFmt w:val="bullet"/>
      <w:lvlText w:val="•"/>
      <w:lvlJc w:val="left"/>
      <w:pPr>
        <w:tabs>
          <w:tab w:val="num" w:pos="2160"/>
        </w:tabs>
        <w:ind w:left="2160" w:hanging="360"/>
      </w:pPr>
      <w:rPr>
        <w:rFonts w:ascii="Arial" w:hAnsi="Arial" w:hint="default"/>
      </w:rPr>
    </w:lvl>
    <w:lvl w:ilvl="3" w:tplc="D5CA3C92" w:tentative="1">
      <w:start w:val="1"/>
      <w:numFmt w:val="bullet"/>
      <w:lvlText w:val="•"/>
      <w:lvlJc w:val="left"/>
      <w:pPr>
        <w:tabs>
          <w:tab w:val="num" w:pos="2880"/>
        </w:tabs>
        <w:ind w:left="2880" w:hanging="360"/>
      </w:pPr>
      <w:rPr>
        <w:rFonts w:ascii="Arial" w:hAnsi="Arial" w:hint="default"/>
      </w:rPr>
    </w:lvl>
    <w:lvl w:ilvl="4" w:tplc="28B41038" w:tentative="1">
      <w:start w:val="1"/>
      <w:numFmt w:val="bullet"/>
      <w:lvlText w:val="•"/>
      <w:lvlJc w:val="left"/>
      <w:pPr>
        <w:tabs>
          <w:tab w:val="num" w:pos="3600"/>
        </w:tabs>
        <w:ind w:left="3600" w:hanging="360"/>
      </w:pPr>
      <w:rPr>
        <w:rFonts w:ascii="Arial" w:hAnsi="Arial" w:hint="default"/>
      </w:rPr>
    </w:lvl>
    <w:lvl w:ilvl="5" w:tplc="98D24B54" w:tentative="1">
      <w:start w:val="1"/>
      <w:numFmt w:val="bullet"/>
      <w:lvlText w:val="•"/>
      <w:lvlJc w:val="left"/>
      <w:pPr>
        <w:tabs>
          <w:tab w:val="num" w:pos="4320"/>
        </w:tabs>
        <w:ind w:left="4320" w:hanging="360"/>
      </w:pPr>
      <w:rPr>
        <w:rFonts w:ascii="Arial" w:hAnsi="Arial" w:hint="default"/>
      </w:rPr>
    </w:lvl>
    <w:lvl w:ilvl="6" w:tplc="4B98845E" w:tentative="1">
      <w:start w:val="1"/>
      <w:numFmt w:val="bullet"/>
      <w:lvlText w:val="•"/>
      <w:lvlJc w:val="left"/>
      <w:pPr>
        <w:tabs>
          <w:tab w:val="num" w:pos="5040"/>
        </w:tabs>
        <w:ind w:left="5040" w:hanging="360"/>
      </w:pPr>
      <w:rPr>
        <w:rFonts w:ascii="Arial" w:hAnsi="Arial" w:hint="default"/>
      </w:rPr>
    </w:lvl>
    <w:lvl w:ilvl="7" w:tplc="6BB4521E" w:tentative="1">
      <w:start w:val="1"/>
      <w:numFmt w:val="bullet"/>
      <w:lvlText w:val="•"/>
      <w:lvlJc w:val="left"/>
      <w:pPr>
        <w:tabs>
          <w:tab w:val="num" w:pos="5760"/>
        </w:tabs>
        <w:ind w:left="5760" w:hanging="360"/>
      </w:pPr>
      <w:rPr>
        <w:rFonts w:ascii="Arial" w:hAnsi="Arial" w:hint="default"/>
      </w:rPr>
    </w:lvl>
    <w:lvl w:ilvl="8" w:tplc="AD74E292"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76F2941"/>
    <w:multiLevelType w:val="hybridMultilevel"/>
    <w:tmpl w:val="96026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9020A76"/>
    <w:multiLevelType w:val="hybridMultilevel"/>
    <w:tmpl w:val="193EA8F0"/>
    <w:lvl w:ilvl="0" w:tplc="B386B0BA">
      <w:start w:val="1"/>
      <w:numFmt w:val="bullet"/>
      <w:lvlText w:val="•"/>
      <w:lvlJc w:val="left"/>
      <w:pPr>
        <w:tabs>
          <w:tab w:val="num" w:pos="720"/>
        </w:tabs>
        <w:ind w:left="720" w:hanging="360"/>
      </w:pPr>
      <w:rPr>
        <w:rFonts w:ascii="Arial" w:hAnsi="Arial" w:hint="default"/>
      </w:rPr>
    </w:lvl>
    <w:lvl w:ilvl="1" w:tplc="59A697B8" w:tentative="1">
      <w:start w:val="1"/>
      <w:numFmt w:val="bullet"/>
      <w:lvlText w:val="•"/>
      <w:lvlJc w:val="left"/>
      <w:pPr>
        <w:tabs>
          <w:tab w:val="num" w:pos="1440"/>
        </w:tabs>
        <w:ind w:left="1440" w:hanging="360"/>
      </w:pPr>
      <w:rPr>
        <w:rFonts w:ascii="Arial" w:hAnsi="Arial" w:hint="default"/>
      </w:rPr>
    </w:lvl>
    <w:lvl w:ilvl="2" w:tplc="E864088E" w:tentative="1">
      <w:start w:val="1"/>
      <w:numFmt w:val="bullet"/>
      <w:lvlText w:val="•"/>
      <w:lvlJc w:val="left"/>
      <w:pPr>
        <w:tabs>
          <w:tab w:val="num" w:pos="2160"/>
        </w:tabs>
        <w:ind w:left="2160" w:hanging="360"/>
      </w:pPr>
      <w:rPr>
        <w:rFonts w:ascii="Arial" w:hAnsi="Arial" w:hint="default"/>
      </w:rPr>
    </w:lvl>
    <w:lvl w:ilvl="3" w:tplc="9CF87A78" w:tentative="1">
      <w:start w:val="1"/>
      <w:numFmt w:val="bullet"/>
      <w:lvlText w:val="•"/>
      <w:lvlJc w:val="left"/>
      <w:pPr>
        <w:tabs>
          <w:tab w:val="num" w:pos="2880"/>
        </w:tabs>
        <w:ind w:left="2880" w:hanging="360"/>
      </w:pPr>
      <w:rPr>
        <w:rFonts w:ascii="Arial" w:hAnsi="Arial" w:hint="default"/>
      </w:rPr>
    </w:lvl>
    <w:lvl w:ilvl="4" w:tplc="A93ABCE8" w:tentative="1">
      <w:start w:val="1"/>
      <w:numFmt w:val="bullet"/>
      <w:lvlText w:val="•"/>
      <w:lvlJc w:val="left"/>
      <w:pPr>
        <w:tabs>
          <w:tab w:val="num" w:pos="3600"/>
        </w:tabs>
        <w:ind w:left="3600" w:hanging="360"/>
      </w:pPr>
      <w:rPr>
        <w:rFonts w:ascii="Arial" w:hAnsi="Arial" w:hint="default"/>
      </w:rPr>
    </w:lvl>
    <w:lvl w:ilvl="5" w:tplc="C498A72A" w:tentative="1">
      <w:start w:val="1"/>
      <w:numFmt w:val="bullet"/>
      <w:lvlText w:val="•"/>
      <w:lvlJc w:val="left"/>
      <w:pPr>
        <w:tabs>
          <w:tab w:val="num" w:pos="4320"/>
        </w:tabs>
        <w:ind w:left="4320" w:hanging="360"/>
      </w:pPr>
      <w:rPr>
        <w:rFonts w:ascii="Arial" w:hAnsi="Arial" w:hint="default"/>
      </w:rPr>
    </w:lvl>
    <w:lvl w:ilvl="6" w:tplc="A002DA48" w:tentative="1">
      <w:start w:val="1"/>
      <w:numFmt w:val="bullet"/>
      <w:lvlText w:val="•"/>
      <w:lvlJc w:val="left"/>
      <w:pPr>
        <w:tabs>
          <w:tab w:val="num" w:pos="5040"/>
        </w:tabs>
        <w:ind w:left="5040" w:hanging="360"/>
      </w:pPr>
      <w:rPr>
        <w:rFonts w:ascii="Arial" w:hAnsi="Arial" w:hint="default"/>
      </w:rPr>
    </w:lvl>
    <w:lvl w:ilvl="7" w:tplc="8ED4CDC4" w:tentative="1">
      <w:start w:val="1"/>
      <w:numFmt w:val="bullet"/>
      <w:lvlText w:val="•"/>
      <w:lvlJc w:val="left"/>
      <w:pPr>
        <w:tabs>
          <w:tab w:val="num" w:pos="5760"/>
        </w:tabs>
        <w:ind w:left="5760" w:hanging="360"/>
      </w:pPr>
      <w:rPr>
        <w:rFonts w:ascii="Arial" w:hAnsi="Arial" w:hint="default"/>
      </w:rPr>
    </w:lvl>
    <w:lvl w:ilvl="8" w:tplc="7C0687A2"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7A3F05C5"/>
    <w:multiLevelType w:val="hybridMultilevel"/>
    <w:tmpl w:val="264EF7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5" w15:restartNumberingAfterBreak="0">
    <w:nsid w:val="7A8E7CC2"/>
    <w:multiLevelType w:val="hybridMultilevel"/>
    <w:tmpl w:val="FC2C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B8041D8"/>
    <w:multiLevelType w:val="hybridMultilevel"/>
    <w:tmpl w:val="8D5C6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E956315"/>
    <w:multiLevelType w:val="hybridMultilevel"/>
    <w:tmpl w:val="D1F64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7F775E6D"/>
    <w:multiLevelType w:val="hybridMultilevel"/>
    <w:tmpl w:val="B010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6"/>
  </w:num>
  <w:num w:numId="2">
    <w:abstractNumId w:val="1"/>
  </w:num>
  <w:num w:numId="3">
    <w:abstractNumId w:val="0"/>
  </w:num>
  <w:num w:numId="4">
    <w:abstractNumId w:val="67"/>
  </w:num>
  <w:num w:numId="5">
    <w:abstractNumId w:val="77"/>
  </w:num>
  <w:num w:numId="6">
    <w:abstractNumId w:val="38"/>
  </w:num>
  <w:num w:numId="7">
    <w:abstractNumId w:val="73"/>
  </w:num>
  <w:num w:numId="8">
    <w:abstractNumId w:val="2"/>
  </w:num>
  <w:num w:numId="9">
    <w:abstractNumId w:val="36"/>
    <w:lvlOverride w:ilvl="0">
      <w:startOverride w:val="1"/>
    </w:lvlOverride>
  </w:num>
  <w:num w:numId="10">
    <w:abstractNumId w:val="44"/>
  </w:num>
  <w:num w:numId="11">
    <w:abstractNumId w:val="13"/>
  </w:num>
  <w:num w:numId="12">
    <w:abstractNumId w:val="21"/>
  </w:num>
  <w:num w:numId="13">
    <w:abstractNumId w:val="14"/>
  </w:num>
  <w:num w:numId="14">
    <w:abstractNumId w:val="40"/>
  </w:num>
  <w:num w:numId="15">
    <w:abstractNumId w:val="6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6"/>
  </w:num>
  <w:num w:numId="21">
    <w:abstractNumId w:val="23"/>
  </w:num>
  <w:num w:numId="22">
    <w:abstractNumId w:val="5"/>
  </w:num>
  <w:num w:numId="23">
    <w:abstractNumId w:val="45"/>
  </w:num>
  <w:num w:numId="24">
    <w:abstractNumId w:val="81"/>
  </w:num>
  <w:num w:numId="25">
    <w:abstractNumId w:val="65"/>
  </w:num>
  <w:num w:numId="26">
    <w:abstractNumId w:val="79"/>
  </w:num>
  <w:num w:numId="27">
    <w:abstractNumId w:val="11"/>
  </w:num>
  <w:num w:numId="28">
    <w:abstractNumId w:val="75"/>
  </w:num>
  <w:num w:numId="29">
    <w:abstractNumId w:val="31"/>
  </w:num>
  <w:num w:numId="30">
    <w:abstractNumId w:val="15"/>
  </w:num>
  <w:num w:numId="31">
    <w:abstractNumId w:val="62"/>
  </w:num>
  <w:num w:numId="32">
    <w:abstractNumId w:val="25"/>
  </w:num>
  <w:num w:numId="33">
    <w:abstractNumId w:val="53"/>
  </w:num>
  <w:num w:numId="34">
    <w:abstractNumId w:val="87"/>
  </w:num>
  <w:num w:numId="35">
    <w:abstractNumId w:val="6"/>
  </w:num>
  <w:num w:numId="36">
    <w:abstractNumId w:val="85"/>
  </w:num>
  <w:num w:numId="37">
    <w:abstractNumId w:val="61"/>
  </w:num>
  <w:num w:numId="38">
    <w:abstractNumId w:val="32"/>
  </w:num>
  <w:num w:numId="39">
    <w:abstractNumId w:val="48"/>
  </w:num>
  <w:num w:numId="40">
    <w:abstractNumId w:val="41"/>
  </w:num>
  <w:num w:numId="41">
    <w:abstractNumId w:val="18"/>
  </w:num>
  <w:num w:numId="42">
    <w:abstractNumId w:val="69"/>
  </w:num>
  <w:num w:numId="43">
    <w:abstractNumId w:val="66"/>
  </w:num>
  <w:num w:numId="44">
    <w:abstractNumId w:val="24"/>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4"/>
  </w:num>
  <w:num w:numId="47">
    <w:abstractNumId w:val="57"/>
  </w:num>
  <w:num w:numId="48">
    <w:abstractNumId w:val="60"/>
  </w:num>
  <w:num w:numId="49">
    <w:abstractNumId w:val="22"/>
  </w:num>
  <w:num w:numId="50">
    <w:abstractNumId w:val="7"/>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8"/>
  </w:num>
  <w:num w:numId="53">
    <w:abstractNumId w:val="30"/>
  </w:num>
  <w:num w:numId="54">
    <w:abstractNumId w:val="70"/>
  </w:num>
  <w:num w:numId="55">
    <w:abstractNumId w:val="55"/>
  </w:num>
  <w:num w:numId="56">
    <w:abstractNumId w:val="29"/>
  </w:num>
  <w:num w:numId="57">
    <w:abstractNumId w:val="9"/>
  </w:num>
  <w:num w:numId="58">
    <w:abstractNumId w:val="39"/>
  </w:num>
  <w:num w:numId="59">
    <w:abstractNumId w:val="63"/>
  </w:num>
  <w:num w:numId="60">
    <w:abstractNumId w:val="47"/>
  </w:num>
  <w:num w:numId="61">
    <w:abstractNumId w:val="58"/>
  </w:num>
  <w:num w:numId="62">
    <w:abstractNumId w:val="54"/>
  </w:num>
  <w:num w:numId="63">
    <w:abstractNumId w:val="4"/>
  </w:num>
  <w:num w:numId="64">
    <w:abstractNumId w:val="71"/>
  </w:num>
  <w:num w:numId="65">
    <w:abstractNumId w:val="17"/>
  </w:num>
  <w:num w:numId="66">
    <w:abstractNumId w:val="82"/>
  </w:num>
  <w:num w:numId="67">
    <w:abstractNumId w:val="33"/>
  </w:num>
  <w:num w:numId="68">
    <w:abstractNumId w:val="43"/>
  </w:num>
  <w:num w:numId="69">
    <w:abstractNumId w:val="26"/>
  </w:num>
  <w:num w:numId="70">
    <w:abstractNumId w:val="86"/>
  </w:num>
  <w:num w:numId="71">
    <w:abstractNumId w:val="34"/>
  </w:num>
  <w:num w:numId="72">
    <w:abstractNumId w:val="42"/>
  </w:num>
  <w:num w:numId="73">
    <w:abstractNumId w:val="37"/>
  </w:num>
  <w:num w:numId="74">
    <w:abstractNumId w:val="28"/>
  </w:num>
  <w:num w:numId="75">
    <w:abstractNumId w:val="8"/>
  </w:num>
  <w:num w:numId="76">
    <w:abstractNumId w:val="83"/>
  </w:num>
  <w:num w:numId="77">
    <w:abstractNumId w:val="52"/>
  </w:num>
  <w:num w:numId="78">
    <w:abstractNumId w:val="27"/>
  </w:num>
  <w:num w:numId="79">
    <w:abstractNumId w:val="3"/>
  </w:num>
  <w:num w:numId="80">
    <w:abstractNumId w:val="46"/>
  </w:num>
  <w:num w:numId="81">
    <w:abstractNumId w:val="35"/>
  </w:num>
  <w:num w:numId="82">
    <w:abstractNumId w:val="19"/>
  </w:num>
  <w:num w:numId="83">
    <w:abstractNumId w:val="68"/>
  </w:num>
  <w:num w:numId="84">
    <w:abstractNumId w:val="72"/>
  </w:num>
  <w:num w:numId="85">
    <w:abstractNumId w:val="80"/>
  </w:num>
  <w:num w:numId="86">
    <w:abstractNumId w:val="88"/>
  </w:num>
  <w:num w:numId="87">
    <w:abstractNumId w:val="2"/>
  </w:num>
  <w:num w:numId="88">
    <w:abstractNumId w:val="10"/>
  </w:num>
  <w:num w:numId="89">
    <w:abstractNumId w:val="51"/>
  </w:num>
  <w:num w:numId="90">
    <w:abstractNumId w:val="16"/>
  </w:num>
  <w:num w:numId="91">
    <w:abstractNumId w:val="20"/>
  </w:num>
  <w:num w:numId="92">
    <w:abstractNumId w:val="12"/>
  </w:num>
  <w:num w:numId="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6"/>
  </w:num>
  <w:num w:numId="96">
    <w:abstractNumId w:val="84"/>
  </w:num>
  <w:num w:numId="97">
    <w:abstractNumId w:val="49"/>
  </w:num>
  <w:num w:numId="98">
    <w:abstractNumId w:val="59"/>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CHERIF Maher">
    <w15:presenceInfo w15:providerId="AD" w15:userId="S-1-5-21-1248577188-10479689-3873521419-711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grammar="clean"/>
  <w:trackRevisions/>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1F"/>
    <w:rsid w:val="00005434"/>
    <w:rsid w:val="000370DC"/>
    <w:rsid w:val="00041B42"/>
    <w:rsid w:val="0007170F"/>
    <w:rsid w:val="0007624B"/>
    <w:rsid w:val="000A7C94"/>
    <w:rsid w:val="000B0E25"/>
    <w:rsid w:val="000B5AB0"/>
    <w:rsid w:val="000D742A"/>
    <w:rsid w:val="000F3E89"/>
    <w:rsid w:val="000F4E90"/>
    <w:rsid w:val="000F7E7B"/>
    <w:rsid w:val="001009F7"/>
    <w:rsid w:val="0011773E"/>
    <w:rsid w:val="00125C3E"/>
    <w:rsid w:val="00173FAA"/>
    <w:rsid w:val="00183FF4"/>
    <w:rsid w:val="001B1C9F"/>
    <w:rsid w:val="00205BFA"/>
    <w:rsid w:val="00214023"/>
    <w:rsid w:val="002A23E3"/>
    <w:rsid w:val="002A4732"/>
    <w:rsid w:val="002B157A"/>
    <w:rsid w:val="002B22FD"/>
    <w:rsid w:val="002B7E12"/>
    <w:rsid w:val="00317A8B"/>
    <w:rsid w:val="00320FB2"/>
    <w:rsid w:val="00371D35"/>
    <w:rsid w:val="00377C0E"/>
    <w:rsid w:val="003B1908"/>
    <w:rsid w:val="003D2C2D"/>
    <w:rsid w:val="003E70B5"/>
    <w:rsid w:val="00403859"/>
    <w:rsid w:val="00486950"/>
    <w:rsid w:val="004A4C4A"/>
    <w:rsid w:val="004B6AF4"/>
    <w:rsid w:val="004E77A5"/>
    <w:rsid w:val="004F4C6E"/>
    <w:rsid w:val="00503A30"/>
    <w:rsid w:val="00530C5A"/>
    <w:rsid w:val="005A0616"/>
    <w:rsid w:val="005A0929"/>
    <w:rsid w:val="005B1FF5"/>
    <w:rsid w:val="005B2939"/>
    <w:rsid w:val="005C7809"/>
    <w:rsid w:val="005D0B82"/>
    <w:rsid w:val="005E00EF"/>
    <w:rsid w:val="006048B8"/>
    <w:rsid w:val="00610D80"/>
    <w:rsid w:val="006157A1"/>
    <w:rsid w:val="00623FC1"/>
    <w:rsid w:val="00624E96"/>
    <w:rsid w:val="00641BDC"/>
    <w:rsid w:val="00644559"/>
    <w:rsid w:val="006720C2"/>
    <w:rsid w:val="00673757"/>
    <w:rsid w:val="00686251"/>
    <w:rsid w:val="00697549"/>
    <w:rsid w:val="006C779B"/>
    <w:rsid w:val="006D0B58"/>
    <w:rsid w:val="006E419A"/>
    <w:rsid w:val="00701F87"/>
    <w:rsid w:val="00702E2A"/>
    <w:rsid w:val="0071259D"/>
    <w:rsid w:val="00712D35"/>
    <w:rsid w:val="00716AD2"/>
    <w:rsid w:val="00727B17"/>
    <w:rsid w:val="00742B69"/>
    <w:rsid w:val="007D5B67"/>
    <w:rsid w:val="00801EB0"/>
    <w:rsid w:val="008076AC"/>
    <w:rsid w:val="00812243"/>
    <w:rsid w:val="00826B59"/>
    <w:rsid w:val="00827040"/>
    <w:rsid w:val="00862983"/>
    <w:rsid w:val="00874CB0"/>
    <w:rsid w:val="008826F5"/>
    <w:rsid w:val="008931F9"/>
    <w:rsid w:val="008C1468"/>
    <w:rsid w:val="008C774B"/>
    <w:rsid w:val="0090341B"/>
    <w:rsid w:val="009052EC"/>
    <w:rsid w:val="00935EEE"/>
    <w:rsid w:val="009378E8"/>
    <w:rsid w:val="00942765"/>
    <w:rsid w:val="00951DB0"/>
    <w:rsid w:val="009536F7"/>
    <w:rsid w:val="00954561"/>
    <w:rsid w:val="009658B7"/>
    <w:rsid w:val="0097292F"/>
    <w:rsid w:val="009C7D53"/>
    <w:rsid w:val="00A249DD"/>
    <w:rsid w:val="00A2671F"/>
    <w:rsid w:val="00A34AC8"/>
    <w:rsid w:val="00AB1EA9"/>
    <w:rsid w:val="00AC7978"/>
    <w:rsid w:val="00AE1344"/>
    <w:rsid w:val="00AE1B9D"/>
    <w:rsid w:val="00B00D60"/>
    <w:rsid w:val="00B0729B"/>
    <w:rsid w:val="00B27474"/>
    <w:rsid w:val="00B42742"/>
    <w:rsid w:val="00B434AB"/>
    <w:rsid w:val="00B507F5"/>
    <w:rsid w:val="00B67203"/>
    <w:rsid w:val="00C01D9A"/>
    <w:rsid w:val="00C24A6E"/>
    <w:rsid w:val="00C326ED"/>
    <w:rsid w:val="00C34605"/>
    <w:rsid w:val="00C4015E"/>
    <w:rsid w:val="00C74BB3"/>
    <w:rsid w:val="00C908C6"/>
    <w:rsid w:val="00CA0CAC"/>
    <w:rsid w:val="00CD779F"/>
    <w:rsid w:val="00D0130B"/>
    <w:rsid w:val="00D2730A"/>
    <w:rsid w:val="00D567DD"/>
    <w:rsid w:val="00D64789"/>
    <w:rsid w:val="00D75562"/>
    <w:rsid w:val="00D94473"/>
    <w:rsid w:val="00DB4E17"/>
    <w:rsid w:val="00E01B28"/>
    <w:rsid w:val="00E1295A"/>
    <w:rsid w:val="00E55681"/>
    <w:rsid w:val="00E77966"/>
    <w:rsid w:val="00EA3795"/>
    <w:rsid w:val="00EE6F7F"/>
    <w:rsid w:val="00EF5DF6"/>
    <w:rsid w:val="00F0343D"/>
    <w:rsid w:val="00F22F05"/>
    <w:rsid w:val="00F244F9"/>
    <w:rsid w:val="00F27235"/>
    <w:rsid w:val="00F6792D"/>
    <w:rsid w:val="00FA04B3"/>
    <w:rsid w:val="00FA75F3"/>
    <w:rsid w:val="00FB112A"/>
    <w:rsid w:val="00FD168B"/>
    <w:rsid w:val="00FD21CF"/>
    <w:rsid w:val="00FD5BE7"/>
    <w:rsid w:val="00FD64DC"/>
    <w:rsid w:val="00FF26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645C3F"/>
  <w15:chartTrackingRefBased/>
  <w15:docId w15:val="{8FDD564E-8334-4FDF-9B67-D6095985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iPriority="0"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6F7"/>
    <w:pPr>
      <w:spacing w:before="60" w:after="0" w:line="360" w:lineRule="auto"/>
      <w:jc w:val="both"/>
    </w:pPr>
    <w:rPr>
      <w:rFonts w:ascii="Verdana" w:eastAsia="Times New Roman" w:hAnsi="Verdana" w:cs="Times New Roman"/>
      <w:sz w:val="18"/>
      <w:szCs w:val="20"/>
      <w:lang w:val="en-GB"/>
    </w:rPr>
  </w:style>
  <w:style w:type="paragraph" w:styleId="Titre1">
    <w:name w:val="heading 1"/>
    <w:aliases w:val="H1,Arial 14 Fett,Arial 14 Fett1,Arial 14 Fett2,stydde,Section,chaptertext,Chaptertext,Box Header,Titre§,1,h1,h:1,h:1app,Heading 1 (NN),1 ghost,g,ghost,1 h3,Capitolo,II+,I,H11,H12,H13,H14,H15,H16,H17,H18,H111,H121,H131,H141,H151,H161,1titre,1ti"/>
    <w:basedOn w:val="Normal"/>
    <w:next w:val="Normal"/>
    <w:link w:val="Titre1Car"/>
    <w:qFormat/>
    <w:rsid w:val="009536F7"/>
    <w:pPr>
      <w:keepNext/>
      <w:numPr>
        <w:numId w:val="12"/>
      </w:numPr>
      <w:pBdr>
        <w:bottom w:val="single" w:sz="4" w:space="6" w:color="E51519"/>
      </w:pBdr>
      <w:tabs>
        <w:tab w:val="left" w:pos="560"/>
      </w:tabs>
      <w:spacing w:before="1000" w:after="120" w:line="300" w:lineRule="exact"/>
      <w:outlineLvl w:val="0"/>
    </w:pPr>
    <w:rPr>
      <w:rFonts w:ascii="Century Gothic" w:hAnsi="Century Gothic"/>
      <w:kern w:val="28"/>
      <w:sz w:val="32"/>
      <w:szCs w:val="40"/>
      <w:lang w:eastAsia="fr-FR"/>
    </w:rPr>
  </w:style>
  <w:style w:type="paragraph" w:styleId="Titre2">
    <w:name w:val="heading 2"/>
    <w:aliases w:val="H2,Arial 12 Fett Kursiv,Reset numbering,h2,Abschnitt,2,Major,TitreProp,Header 2,l2,Level 2 Head,título 2,heading 2,section header,sub-sect,21,sub-sect1,22,sub-sect2,23,sub-sect3,24,sub-sect4,25,sub-sect5,(1.1,1.2,1.3 etc),211,sub-sect11,Major1"/>
    <w:next w:val="Normal"/>
    <w:link w:val="Titre2Car"/>
    <w:qFormat/>
    <w:rsid w:val="009536F7"/>
    <w:pPr>
      <w:keepNext/>
      <w:numPr>
        <w:ilvl w:val="1"/>
        <w:numId w:val="12"/>
      </w:numPr>
      <w:tabs>
        <w:tab w:val="left" w:pos="5245"/>
      </w:tabs>
      <w:spacing w:before="480" w:after="120" w:line="240" w:lineRule="auto"/>
      <w:outlineLvl w:val="1"/>
    </w:pPr>
    <w:rPr>
      <w:rFonts w:ascii="Century Gothic" w:eastAsia="Times New Roman" w:hAnsi="Century Gothic" w:cs="Times New Roman"/>
      <w:b/>
      <w:sz w:val="24"/>
      <w:szCs w:val="20"/>
      <w:lang w:val="en-US"/>
    </w:rPr>
  </w:style>
  <w:style w:type="paragraph" w:styleId="Titre3">
    <w:name w:val="heading 3"/>
    <w:aliases w:val="H3,Arial 12 Fett,Map,TextProp,3,3 bullet,SECOND,Second,BLANK2,h3,4 bullet,bdullet,subhead,ITT t3,PA Minor Section,H31,H32,H33,H34,H35,h:3,Level 1 - 1,Subhead2,Minor,Project 3,heading 3,Heading 3 1.1,Level 1 - 1 - 1,Subsection,Paragraph Heading"/>
    <w:basedOn w:val="Normal"/>
    <w:next w:val="Normal"/>
    <w:link w:val="Titre3Car"/>
    <w:qFormat/>
    <w:rsid w:val="009536F7"/>
    <w:pPr>
      <w:keepNext/>
      <w:numPr>
        <w:ilvl w:val="2"/>
        <w:numId w:val="12"/>
      </w:numPr>
      <w:spacing w:before="360" w:after="120"/>
      <w:outlineLvl w:val="2"/>
    </w:pPr>
    <w:rPr>
      <w:rFonts w:ascii="Century Gothic" w:hAnsi="Century Gothic"/>
      <w:sz w:val="24"/>
      <w:lang w:val="en-US"/>
    </w:rPr>
  </w:style>
  <w:style w:type="paragraph" w:styleId="Titre4">
    <w:name w:val="heading 4"/>
    <w:aliases w:val="H4,Block,h:4,h4,4 dash,d,a.,H41,H42,H43,H44,H45,Level 2 - a,Sub-Minor,Sudhead3,Level 1 - 1 - 1 - 1,Subsubsection,Comentario,Org Heading 2,h41,Contrat 4,chapitre 1.1.1.1,Niveau 4,Niveau4,heading 4,Headnum 4,sl4,Alt+4,h42,h43,h411,h44,h412,h45"/>
    <w:basedOn w:val="Titre3"/>
    <w:next w:val="Normal"/>
    <w:link w:val="Titre4Car"/>
    <w:qFormat/>
    <w:rsid w:val="009536F7"/>
    <w:pPr>
      <w:numPr>
        <w:ilvl w:val="3"/>
      </w:numPr>
      <w:outlineLvl w:val="3"/>
    </w:pPr>
  </w:style>
  <w:style w:type="paragraph" w:styleId="Titre5">
    <w:name w:val="heading 5"/>
    <w:basedOn w:val="Normal"/>
    <w:next w:val="Normal"/>
    <w:link w:val="Titre5Car"/>
    <w:qFormat/>
    <w:rsid w:val="009536F7"/>
    <w:pPr>
      <w:numPr>
        <w:ilvl w:val="4"/>
        <w:numId w:val="87"/>
      </w:numPr>
      <w:spacing w:before="240" w:after="120"/>
      <w:outlineLvl w:val="4"/>
    </w:pPr>
    <w:rPr>
      <w:i/>
      <w:lang w:val="en-US"/>
    </w:rPr>
  </w:style>
  <w:style w:type="paragraph" w:styleId="Titre6">
    <w:name w:val="heading 6"/>
    <w:basedOn w:val="Normal"/>
    <w:next w:val="Normal"/>
    <w:link w:val="Titre6Car"/>
    <w:qFormat/>
    <w:rsid w:val="009536F7"/>
    <w:pPr>
      <w:numPr>
        <w:ilvl w:val="5"/>
        <w:numId w:val="87"/>
      </w:numPr>
      <w:spacing w:before="240" w:after="60"/>
      <w:outlineLvl w:val="5"/>
    </w:pPr>
    <w:rPr>
      <w:i/>
      <w:lang w:val="en-US"/>
    </w:rPr>
  </w:style>
  <w:style w:type="paragraph" w:styleId="Titre7">
    <w:name w:val="heading 7"/>
    <w:basedOn w:val="Normal"/>
    <w:next w:val="Normal"/>
    <w:link w:val="Titre7Car"/>
    <w:qFormat/>
    <w:rsid w:val="009536F7"/>
    <w:pPr>
      <w:numPr>
        <w:ilvl w:val="6"/>
        <w:numId w:val="87"/>
      </w:numPr>
      <w:spacing w:before="240" w:after="60"/>
      <w:outlineLvl w:val="6"/>
    </w:pPr>
    <w:rPr>
      <w:lang w:val="en-US"/>
    </w:rPr>
  </w:style>
  <w:style w:type="paragraph" w:styleId="Titre8">
    <w:name w:val="heading 8"/>
    <w:basedOn w:val="Normal"/>
    <w:next w:val="Normal"/>
    <w:link w:val="Titre8Car"/>
    <w:qFormat/>
    <w:rsid w:val="009536F7"/>
    <w:pPr>
      <w:numPr>
        <w:ilvl w:val="7"/>
        <w:numId w:val="87"/>
      </w:numPr>
      <w:spacing w:before="240" w:after="60"/>
      <w:outlineLvl w:val="7"/>
    </w:pPr>
    <w:rPr>
      <w:i/>
      <w:lang w:val="en-US"/>
    </w:rPr>
  </w:style>
  <w:style w:type="paragraph" w:styleId="Titre9">
    <w:name w:val="heading 9"/>
    <w:basedOn w:val="Normal"/>
    <w:next w:val="Normal"/>
    <w:link w:val="Titre9Car"/>
    <w:qFormat/>
    <w:rsid w:val="009536F7"/>
    <w:pPr>
      <w:numPr>
        <w:ilvl w:val="8"/>
        <w:numId w:val="87"/>
      </w:numPr>
      <w:spacing w:before="240" w:after="60"/>
      <w:outlineLvl w:val="8"/>
    </w:pPr>
    <w:rPr>
      <w:i/>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Arial 14 Fett Car,Arial 14 Fett1 Car,Arial 14 Fett2 Car,stydde Car,Section Car,chaptertext Car,Chaptertext Car,Box Header Car,Titre§ Car,1 Car,h1 Car,h:1 Car,h:1app Car,Heading 1 (NN) Car,1 ghost Car,g Car,ghost Car,1 h3 Car,II+ Car"/>
    <w:basedOn w:val="Policepardfaut"/>
    <w:link w:val="Titre1"/>
    <w:rsid w:val="009536F7"/>
    <w:rPr>
      <w:rFonts w:ascii="Century Gothic" w:eastAsia="Times New Roman" w:hAnsi="Century Gothic" w:cs="Times New Roman"/>
      <w:kern w:val="28"/>
      <w:sz w:val="32"/>
      <w:szCs w:val="40"/>
      <w:lang w:val="en-GB" w:eastAsia="fr-FR"/>
    </w:rPr>
  </w:style>
  <w:style w:type="character" w:customStyle="1" w:styleId="Titre2Car">
    <w:name w:val="Titre 2 Car"/>
    <w:aliases w:val="H2 Car,Arial 12 Fett Kursiv Car,Reset numbering Car,h2 Car,Abschnitt Car,2 Car,Major Car,TitreProp Car,Header 2 Car,l2 Car,Level 2 Head Car,título 2 Car,heading 2 Car,section header Car,sub-sect Car,21 Car,sub-sect1 Car,22 Car,sub-sect2 Car"/>
    <w:basedOn w:val="Policepardfaut"/>
    <w:link w:val="Titre2"/>
    <w:rsid w:val="009536F7"/>
    <w:rPr>
      <w:rFonts w:ascii="Century Gothic" w:eastAsia="Times New Roman" w:hAnsi="Century Gothic" w:cs="Times New Roman"/>
      <w:b/>
      <w:sz w:val="24"/>
      <w:szCs w:val="20"/>
      <w:lang w:val="en-US"/>
    </w:rPr>
  </w:style>
  <w:style w:type="character" w:customStyle="1" w:styleId="Titre3Car">
    <w:name w:val="Titre 3 Car"/>
    <w:aliases w:val="H3 Car,Arial 12 Fett Car,Map Car,TextProp Car,3 Car,3 bullet Car,SECOND Car,Second Car,BLANK2 Car,h3 Car,4 bullet Car,bdullet Car,subhead Car,ITT t3 Car,PA Minor Section Car,H31 Car,H32 Car,H33 Car,H34 Car,H35 Car,h:3 Car,Level 1 - 1 Car"/>
    <w:basedOn w:val="Policepardfaut"/>
    <w:link w:val="Titre3"/>
    <w:rsid w:val="009536F7"/>
    <w:rPr>
      <w:rFonts w:ascii="Century Gothic" w:eastAsia="Times New Roman" w:hAnsi="Century Gothic" w:cs="Times New Roman"/>
      <w:sz w:val="24"/>
      <w:szCs w:val="20"/>
      <w:lang w:val="en-US"/>
    </w:rPr>
  </w:style>
  <w:style w:type="character" w:customStyle="1" w:styleId="Titre4Car">
    <w:name w:val="Titre 4 Car"/>
    <w:aliases w:val="H4 Car,Block Car,h:4 Car,h4 Car,4 dash Car,d Car,a. Car,H41 Car,H42 Car,H43 Car,H44 Car,H45 Car,Level 2 - a Car,Sub-Minor Car,Sudhead3 Car,Level 1 - 1 - 1 - 1 Car,Subsubsection Car,Comentario Car,Org Heading 2 Car,h41 Car,Contrat 4 Car"/>
    <w:basedOn w:val="Policepardfaut"/>
    <w:link w:val="Titre4"/>
    <w:rsid w:val="009536F7"/>
    <w:rPr>
      <w:rFonts w:ascii="Century Gothic" w:eastAsia="Times New Roman" w:hAnsi="Century Gothic" w:cs="Times New Roman"/>
      <w:sz w:val="24"/>
      <w:szCs w:val="20"/>
      <w:lang w:val="en-US"/>
    </w:rPr>
  </w:style>
  <w:style w:type="character" w:customStyle="1" w:styleId="Titre5Car">
    <w:name w:val="Titre 5 Car"/>
    <w:basedOn w:val="Policepardfaut"/>
    <w:link w:val="Titre5"/>
    <w:rsid w:val="009536F7"/>
    <w:rPr>
      <w:rFonts w:ascii="Verdana" w:eastAsia="Times New Roman" w:hAnsi="Verdana" w:cs="Times New Roman"/>
      <w:i/>
      <w:sz w:val="18"/>
      <w:szCs w:val="20"/>
      <w:lang w:val="en-US"/>
    </w:rPr>
  </w:style>
  <w:style w:type="character" w:customStyle="1" w:styleId="Titre6Car">
    <w:name w:val="Titre 6 Car"/>
    <w:basedOn w:val="Policepardfaut"/>
    <w:link w:val="Titre6"/>
    <w:rsid w:val="009536F7"/>
    <w:rPr>
      <w:rFonts w:ascii="Verdana" w:eastAsia="Times New Roman" w:hAnsi="Verdana" w:cs="Times New Roman"/>
      <w:i/>
      <w:sz w:val="18"/>
      <w:szCs w:val="20"/>
      <w:lang w:val="en-US"/>
    </w:rPr>
  </w:style>
  <w:style w:type="character" w:customStyle="1" w:styleId="Titre7Car">
    <w:name w:val="Titre 7 Car"/>
    <w:basedOn w:val="Policepardfaut"/>
    <w:link w:val="Titre7"/>
    <w:rsid w:val="009536F7"/>
    <w:rPr>
      <w:rFonts w:ascii="Verdana" w:eastAsia="Times New Roman" w:hAnsi="Verdana" w:cs="Times New Roman"/>
      <w:sz w:val="18"/>
      <w:szCs w:val="20"/>
      <w:lang w:val="en-US"/>
    </w:rPr>
  </w:style>
  <w:style w:type="character" w:customStyle="1" w:styleId="Titre8Car">
    <w:name w:val="Titre 8 Car"/>
    <w:basedOn w:val="Policepardfaut"/>
    <w:link w:val="Titre8"/>
    <w:rsid w:val="009536F7"/>
    <w:rPr>
      <w:rFonts w:ascii="Verdana" w:eastAsia="Times New Roman" w:hAnsi="Verdana" w:cs="Times New Roman"/>
      <w:i/>
      <w:sz w:val="18"/>
      <w:szCs w:val="20"/>
      <w:lang w:val="en-US"/>
    </w:rPr>
  </w:style>
  <w:style w:type="character" w:customStyle="1" w:styleId="Titre9Car">
    <w:name w:val="Titre 9 Car"/>
    <w:basedOn w:val="Policepardfaut"/>
    <w:link w:val="Titre9"/>
    <w:rsid w:val="009536F7"/>
    <w:rPr>
      <w:rFonts w:ascii="Verdana" w:eastAsia="Times New Roman" w:hAnsi="Verdana" w:cs="Times New Roman"/>
      <w:i/>
      <w:sz w:val="18"/>
      <w:szCs w:val="20"/>
      <w:lang w:val="en-US"/>
    </w:rPr>
  </w:style>
  <w:style w:type="paragraph" w:styleId="En-tte">
    <w:name w:val="header"/>
    <w:basedOn w:val="Normal"/>
    <w:link w:val="En-tteCar"/>
    <w:rsid w:val="009536F7"/>
    <w:pPr>
      <w:tabs>
        <w:tab w:val="center" w:pos="4153"/>
        <w:tab w:val="right" w:pos="8306"/>
      </w:tabs>
    </w:pPr>
  </w:style>
  <w:style w:type="character" w:customStyle="1" w:styleId="En-tteCar">
    <w:name w:val="En-tête Car"/>
    <w:basedOn w:val="Policepardfaut"/>
    <w:link w:val="En-tte"/>
    <w:rsid w:val="009536F7"/>
    <w:rPr>
      <w:rFonts w:ascii="Verdana" w:eastAsia="Times New Roman" w:hAnsi="Verdana" w:cs="Times New Roman"/>
      <w:sz w:val="18"/>
      <w:szCs w:val="20"/>
      <w:lang w:val="en-GB"/>
    </w:rPr>
  </w:style>
  <w:style w:type="paragraph" w:styleId="Pieddepage">
    <w:name w:val="footer"/>
    <w:basedOn w:val="Normal"/>
    <w:link w:val="PieddepageCar"/>
    <w:semiHidden/>
    <w:rsid w:val="009536F7"/>
    <w:pPr>
      <w:tabs>
        <w:tab w:val="center" w:pos="4153"/>
        <w:tab w:val="right" w:pos="8306"/>
      </w:tabs>
    </w:pPr>
  </w:style>
  <w:style w:type="character" w:customStyle="1" w:styleId="PieddepageCar">
    <w:name w:val="Pied de page Car"/>
    <w:basedOn w:val="Policepardfaut"/>
    <w:link w:val="Pieddepage"/>
    <w:semiHidden/>
    <w:rsid w:val="009536F7"/>
    <w:rPr>
      <w:rFonts w:ascii="Verdana" w:eastAsia="Times New Roman" w:hAnsi="Verdana" w:cs="Times New Roman"/>
      <w:sz w:val="18"/>
      <w:szCs w:val="20"/>
      <w:lang w:val="en-GB"/>
    </w:rPr>
  </w:style>
  <w:style w:type="paragraph" w:customStyle="1" w:styleId="Pagedegarde">
    <w:name w:val="Page de garde"/>
    <w:basedOn w:val="Normal"/>
    <w:next w:val="Normal"/>
    <w:rsid w:val="009536F7"/>
    <w:pPr>
      <w:framePr w:hSpace="142" w:vSpace="142" w:wrap="auto" w:hAnchor="text" w:xAlign="center" w:yAlign="center"/>
      <w:spacing w:before="240" w:after="240"/>
      <w:jc w:val="center"/>
    </w:pPr>
    <w:rPr>
      <w:b/>
      <w:i/>
      <w:sz w:val="48"/>
    </w:rPr>
  </w:style>
  <w:style w:type="paragraph" w:customStyle="1" w:styleId="TableHeader">
    <w:name w:val="Table Header"/>
    <w:basedOn w:val="Normal"/>
    <w:rsid w:val="009536F7"/>
    <w:pPr>
      <w:tabs>
        <w:tab w:val="left" w:pos="2283"/>
      </w:tabs>
      <w:spacing w:after="60"/>
      <w:jc w:val="center"/>
    </w:pPr>
    <w:rPr>
      <w:b/>
    </w:rPr>
  </w:style>
  <w:style w:type="paragraph" w:styleId="TM1">
    <w:name w:val="toc 1"/>
    <w:basedOn w:val="Normal"/>
    <w:next w:val="Normal"/>
    <w:autoRedefine/>
    <w:uiPriority w:val="39"/>
    <w:rsid w:val="009536F7"/>
    <w:pPr>
      <w:tabs>
        <w:tab w:val="left" w:pos="600"/>
        <w:tab w:val="right" w:pos="9921"/>
      </w:tabs>
      <w:spacing w:before="120" w:after="120"/>
    </w:pPr>
    <w:rPr>
      <w:rFonts w:asciiTheme="minorHAnsi" w:hAnsiTheme="minorHAnsi"/>
      <w:b/>
      <w:caps/>
      <w:noProof/>
      <w:sz w:val="24"/>
      <w:u w:val="single"/>
    </w:rPr>
  </w:style>
  <w:style w:type="paragraph" w:styleId="TM2">
    <w:name w:val="toc 2"/>
    <w:basedOn w:val="Normal"/>
    <w:next w:val="Normal"/>
    <w:autoRedefine/>
    <w:uiPriority w:val="39"/>
    <w:rsid w:val="009536F7"/>
    <w:pPr>
      <w:tabs>
        <w:tab w:val="right" w:pos="9921"/>
      </w:tabs>
      <w:spacing w:before="120" w:after="60"/>
      <w:ind w:left="221"/>
    </w:pPr>
    <w:rPr>
      <w:b/>
      <w:smallCaps/>
    </w:rPr>
  </w:style>
  <w:style w:type="paragraph" w:styleId="TM3">
    <w:name w:val="toc 3"/>
    <w:basedOn w:val="Normal"/>
    <w:next w:val="Normal"/>
    <w:autoRedefine/>
    <w:uiPriority w:val="39"/>
    <w:rsid w:val="009536F7"/>
    <w:pPr>
      <w:tabs>
        <w:tab w:val="right" w:pos="9921"/>
      </w:tabs>
      <w:spacing w:after="60"/>
      <w:ind w:left="440"/>
    </w:pPr>
    <w:rPr>
      <w:smallCaps/>
    </w:rPr>
  </w:style>
  <w:style w:type="paragraph" w:customStyle="1" w:styleId="table">
    <w:name w:val="table"/>
    <w:basedOn w:val="Normal"/>
    <w:rsid w:val="009536F7"/>
    <w:pPr>
      <w:tabs>
        <w:tab w:val="left" w:pos="2283"/>
      </w:tabs>
      <w:spacing w:after="60"/>
      <w:jc w:val="center"/>
    </w:pPr>
  </w:style>
  <w:style w:type="paragraph" w:styleId="Retraitcorpsdetexte">
    <w:name w:val="Body Text Indent"/>
    <w:basedOn w:val="Normal"/>
    <w:link w:val="RetraitcorpsdetexteCar"/>
    <w:semiHidden/>
    <w:rsid w:val="009536F7"/>
    <w:pPr>
      <w:spacing w:after="60"/>
      <w:ind w:left="426"/>
    </w:pPr>
    <w:rPr>
      <w:i/>
      <w:lang w:val="en-US"/>
    </w:rPr>
  </w:style>
  <w:style w:type="character" w:customStyle="1" w:styleId="RetraitcorpsdetexteCar">
    <w:name w:val="Retrait corps de texte Car"/>
    <w:basedOn w:val="Policepardfaut"/>
    <w:link w:val="Retraitcorpsdetexte"/>
    <w:semiHidden/>
    <w:rsid w:val="009536F7"/>
    <w:rPr>
      <w:rFonts w:ascii="Verdana" w:eastAsia="Times New Roman" w:hAnsi="Verdana" w:cs="Times New Roman"/>
      <w:i/>
      <w:sz w:val="18"/>
      <w:szCs w:val="20"/>
      <w:lang w:val="en-US"/>
    </w:rPr>
  </w:style>
  <w:style w:type="paragraph" w:styleId="Corpsdetexte">
    <w:name w:val="Body Text"/>
    <w:aliases w:val="Body Text 1,Body Text 11,Body Text 12,RFQ Text,RFQ,1body,BodText,bt,body text,Body Txt,Body Text with Tab,Line1,bt wide heading,bt wide,One Page Summary,BT,heading3,NCDOT Body Text,Paragraph,EDS Question Text,Bodytext"/>
    <w:basedOn w:val="Normal"/>
    <w:link w:val="CorpsdetexteCar"/>
    <w:semiHidden/>
    <w:rsid w:val="009536F7"/>
    <w:rPr>
      <w:i/>
    </w:rPr>
  </w:style>
  <w:style w:type="character" w:customStyle="1" w:styleId="CorpsdetexteCar">
    <w:name w:val="Corps de texte Car"/>
    <w:aliases w:val="Body Text 1 Car,Body Text 11 Car,Body Text 12 Car,RFQ Text Car,RFQ Car,1body Car,BodText Car,bt Car,body text Car,Body Txt Car,Body Text with Tab Car,Line1 Car,bt wide heading Car,bt wide Car,One Page Summary Car,BT Car,heading3 Car"/>
    <w:basedOn w:val="Policepardfaut"/>
    <w:link w:val="Corpsdetexte"/>
    <w:rsid w:val="009536F7"/>
    <w:rPr>
      <w:rFonts w:ascii="Verdana" w:eastAsia="Times New Roman" w:hAnsi="Verdana" w:cs="Times New Roman"/>
      <w:i/>
      <w:sz w:val="18"/>
      <w:szCs w:val="20"/>
      <w:lang w:val="en-GB"/>
    </w:rPr>
  </w:style>
  <w:style w:type="paragraph" w:styleId="Corpsdetexte2">
    <w:name w:val="Body Text 2"/>
    <w:basedOn w:val="Normal"/>
    <w:link w:val="Corpsdetexte2Car"/>
    <w:semiHidden/>
    <w:rsid w:val="009536F7"/>
    <w:rPr>
      <w:i/>
      <w:color w:val="FF0000"/>
    </w:rPr>
  </w:style>
  <w:style w:type="character" w:customStyle="1" w:styleId="Corpsdetexte2Car">
    <w:name w:val="Corps de texte 2 Car"/>
    <w:basedOn w:val="Policepardfaut"/>
    <w:link w:val="Corpsdetexte2"/>
    <w:semiHidden/>
    <w:rsid w:val="009536F7"/>
    <w:rPr>
      <w:rFonts w:ascii="Verdana" w:eastAsia="Times New Roman" w:hAnsi="Verdana" w:cs="Times New Roman"/>
      <w:i/>
      <w:color w:val="FF0000"/>
      <w:sz w:val="18"/>
      <w:szCs w:val="20"/>
      <w:lang w:val="en-GB"/>
    </w:rPr>
  </w:style>
  <w:style w:type="paragraph" w:customStyle="1" w:styleId="Normal5">
    <w:name w:val="Normal5"/>
    <w:basedOn w:val="Normal"/>
    <w:rsid w:val="009536F7"/>
    <w:pPr>
      <w:spacing w:before="40" w:after="40"/>
    </w:pPr>
    <w:rPr>
      <w:i/>
      <w:color w:val="0000FF"/>
      <w:sz w:val="20"/>
    </w:rPr>
  </w:style>
  <w:style w:type="paragraph" w:customStyle="1" w:styleId="HeaderChapter">
    <w:name w:val="Header Chapter"/>
    <w:basedOn w:val="Normal"/>
    <w:rsid w:val="009536F7"/>
    <w:pPr>
      <w:spacing w:before="120" w:after="40"/>
      <w:jc w:val="center"/>
    </w:pPr>
    <w:rPr>
      <w:rFonts w:ascii="Arial Bold" w:hAnsi="Arial Bold"/>
      <w:b/>
      <w:caps/>
      <w:lang w:val="fr-FR"/>
    </w:rPr>
  </w:style>
  <w:style w:type="paragraph" w:customStyle="1" w:styleId="AppendixTitle">
    <w:name w:val="Appendix Title"/>
    <w:basedOn w:val="Titre2"/>
    <w:rsid w:val="009536F7"/>
    <w:pPr>
      <w:pageBreakBefore/>
      <w:numPr>
        <w:ilvl w:val="0"/>
        <w:numId w:val="0"/>
      </w:numPr>
    </w:pPr>
    <w:rPr>
      <w:rFonts w:ascii="Arial Bold" w:hAnsi="Arial Bold"/>
      <w:caps/>
    </w:rPr>
  </w:style>
  <w:style w:type="paragraph" w:styleId="Tabledesillustrations">
    <w:name w:val="table of figures"/>
    <w:basedOn w:val="Normal"/>
    <w:next w:val="Normal"/>
    <w:semiHidden/>
    <w:rsid w:val="009536F7"/>
    <w:pPr>
      <w:ind w:left="440" w:hanging="440"/>
    </w:pPr>
  </w:style>
  <w:style w:type="paragraph" w:styleId="TM4">
    <w:name w:val="toc 4"/>
    <w:basedOn w:val="Normal"/>
    <w:next w:val="Normal"/>
    <w:autoRedefine/>
    <w:uiPriority w:val="39"/>
    <w:rsid w:val="009536F7"/>
    <w:pPr>
      <w:ind w:left="660"/>
    </w:pPr>
  </w:style>
  <w:style w:type="paragraph" w:customStyle="1" w:styleId="WKRights">
    <w:name w:val="WK_Rights"/>
    <w:basedOn w:val="Normal"/>
    <w:rsid w:val="009536F7"/>
    <w:rPr>
      <w:noProof/>
      <w:sz w:val="16"/>
    </w:rPr>
  </w:style>
  <w:style w:type="paragraph" w:customStyle="1" w:styleId="Guideline">
    <w:name w:val="Guideline"/>
    <w:basedOn w:val="Normal"/>
    <w:rsid w:val="009536F7"/>
    <w:pPr>
      <w:spacing w:before="40" w:after="40"/>
    </w:pPr>
    <w:rPr>
      <w:i/>
      <w:iCs/>
      <w:color w:val="0000FF"/>
    </w:rPr>
  </w:style>
  <w:style w:type="character" w:styleId="Lienhypertexte">
    <w:name w:val="Hyperlink"/>
    <w:basedOn w:val="Policepardfaut"/>
    <w:uiPriority w:val="99"/>
    <w:rsid w:val="009536F7"/>
    <w:rPr>
      <w:color w:val="0000FF"/>
      <w:u w:val="single"/>
    </w:rPr>
  </w:style>
  <w:style w:type="paragraph" w:customStyle="1" w:styleId="Appendix2">
    <w:name w:val="Appendix 2"/>
    <w:basedOn w:val="Normal"/>
    <w:rsid w:val="009536F7"/>
    <w:pPr>
      <w:keepNext/>
      <w:numPr>
        <w:ilvl w:val="1"/>
        <w:numId w:val="1"/>
      </w:numPr>
      <w:spacing w:before="240" w:after="120"/>
      <w:outlineLvl w:val="1"/>
    </w:pPr>
    <w:rPr>
      <w:b/>
      <w:sz w:val="24"/>
      <w:szCs w:val="24"/>
    </w:rPr>
  </w:style>
  <w:style w:type="paragraph" w:customStyle="1" w:styleId="Appendix3">
    <w:name w:val="Appendix 3"/>
    <w:basedOn w:val="Normal"/>
    <w:rsid w:val="009536F7"/>
    <w:pPr>
      <w:keepNext/>
      <w:numPr>
        <w:ilvl w:val="2"/>
        <w:numId w:val="1"/>
      </w:numPr>
      <w:spacing w:before="120"/>
      <w:outlineLvl w:val="2"/>
    </w:pPr>
    <w:rPr>
      <w:b/>
    </w:rPr>
  </w:style>
  <w:style w:type="paragraph" w:styleId="TM5">
    <w:name w:val="toc 5"/>
    <w:basedOn w:val="Normal"/>
    <w:next w:val="Normal"/>
    <w:autoRedefine/>
    <w:uiPriority w:val="39"/>
    <w:rsid w:val="009536F7"/>
    <w:pPr>
      <w:ind w:left="880"/>
    </w:pPr>
  </w:style>
  <w:style w:type="paragraph" w:styleId="TM6">
    <w:name w:val="toc 6"/>
    <w:basedOn w:val="Normal"/>
    <w:next w:val="Normal"/>
    <w:autoRedefine/>
    <w:uiPriority w:val="39"/>
    <w:rsid w:val="009536F7"/>
    <w:pPr>
      <w:ind w:left="1100"/>
    </w:pPr>
  </w:style>
  <w:style w:type="paragraph" w:styleId="TM7">
    <w:name w:val="toc 7"/>
    <w:basedOn w:val="Normal"/>
    <w:next w:val="Normal"/>
    <w:autoRedefine/>
    <w:uiPriority w:val="39"/>
    <w:rsid w:val="009536F7"/>
    <w:pPr>
      <w:ind w:left="1320"/>
    </w:pPr>
  </w:style>
  <w:style w:type="paragraph" w:styleId="TM8">
    <w:name w:val="toc 8"/>
    <w:basedOn w:val="Normal"/>
    <w:next w:val="Normal"/>
    <w:autoRedefine/>
    <w:uiPriority w:val="39"/>
    <w:rsid w:val="009536F7"/>
    <w:pPr>
      <w:ind w:left="1540"/>
    </w:pPr>
  </w:style>
  <w:style w:type="paragraph" w:styleId="TM9">
    <w:name w:val="toc 9"/>
    <w:basedOn w:val="Normal"/>
    <w:next w:val="Normal"/>
    <w:autoRedefine/>
    <w:uiPriority w:val="39"/>
    <w:rsid w:val="009536F7"/>
    <w:pPr>
      <w:ind w:left="1760"/>
    </w:pPr>
  </w:style>
  <w:style w:type="character" w:customStyle="1" w:styleId="GuidelineChar">
    <w:name w:val="Guideline Char"/>
    <w:basedOn w:val="Policepardfaut"/>
    <w:rsid w:val="009536F7"/>
    <w:rPr>
      <w:rFonts w:ascii="Arial" w:hAnsi="Arial"/>
      <w:i/>
      <w:iCs/>
      <w:color w:val="0000FF"/>
      <w:sz w:val="22"/>
      <w:lang w:val="en-US" w:eastAsia="en-US" w:bidi="ar-SA"/>
    </w:rPr>
  </w:style>
  <w:style w:type="paragraph" w:customStyle="1" w:styleId="HeaderProject">
    <w:name w:val="Header Project"/>
    <w:basedOn w:val="En-tte"/>
    <w:rsid w:val="009536F7"/>
    <w:pPr>
      <w:spacing w:before="80"/>
      <w:jc w:val="center"/>
    </w:pPr>
    <w:rPr>
      <w:sz w:val="16"/>
    </w:rPr>
  </w:style>
  <w:style w:type="paragraph" w:styleId="Listepuces">
    <w:name w:val="List Bullet"/>
    <w:basedOn w:val="Normal"/>
    <w:semiHidden/>
    <w:rsid w:val="009536F7"/>
    <w:pPr>
      <w:numPr>
        <w:numId w:val="2"/>
      </w:numPr>
    </w:pPr>
  </w:style>
  <w:style w:type="paragraph" w:styleId="Listepuces2">
    <w:name w:val="List Bullet 2"/>
    <w:basedOn w:val="Normal"/>
    <w:semiHidden/>
    <w:rsid w:val="009536F7"/>
    <w:pPr>
      <w:numPr>
        <w:numId w:val="3"/>
      </w:numPr>
    </w:pPr>
  </w:style>
  <w:style w:type="paragraph" w:styleId="Corpsdetexte3">
    <w:name w:val="Body Text 3"/>
    <w:basedOn w:val="Normal"/>
    <w:link w:val="Corpsdetexte3Car"/>
    <w:semiHidden/>
    <w:rsid w:val="009536F7"/>
    <w:pPr>
      <w:jc w:val="center"/>
    </w:pPr>
    <w:rPr>
      <w:b/>
      <w:bCs/>
      <w:color w:val="99CC00"/>
    </w:rPr>
  </w:style>
  <w:style w:type="character" w:customStyle="1" w:styleId="Corpsdetexte3Car">
    <w:name w:val="Corps de texte 3 Car"/>
    <w:basedOn w:val="Policepardfaut"/>
    <w:link w:val="Corpsdetexte3"/>
    <w:semiHidden/>
    <w:rsid w:val="009536F7"/>
    <w:rPr>
      <w:rFonts w:ascii="Verdana" w:eastAsia="Times New Roman" w:hAnsi="Verdana" w:cs="Times New Roman"/>
      <w:b/>
      <w:bCs/>
      <w:color w:val="99CC00"/>
      <w:sz w:val="18"/>
      <w:szCs w:val="20"/>
      <w:lang w:val="en-GB"/>
    </w:rPr>
  </w:style>
  <w:style w:type="paragraph" w:customStyle="1" w:styleId="Appendix1">
    <w:name w:val="Appendix 1"/>
    <w:basedOn w:val="Level1"/>
    <w:rsid w:val="009536F7"/>
    <w:pPr>
      <w:numPr>
        <w:numId w:val="4"/>
      </w:numPr>
    </w:pPr>
  </w:style>
  <w:style w:type="paragraph" w:customStyle="1" w:styleId="Level1">
    <w:name w:val="Level 1"/>
    <w:basedOn w:val="Normal"/>
    <w:rsid w:val="009536F7"/>
    <w:pPr>
      <w:keepNext/>
      <w:pageBreakBefore/>
      <w:spacing w:before="120" w:after="120"/>
      <w:outlineLvl w:val="0"/>
    </w:pPr>
    <w:rPr>
      <w:rFonts w:ascii="Arial Bold" w:hAnsi="Arial Bold"/>
      <w:b/>
      <w:smallCaps/>
      <w:sz w:val="28"/>
      <w:szCs w:val="28"/>
      <w:lang w:val="en-US"/>
    </w:rPr>
  </w:style>
  <w:style w:type="paragraph" w:customStyle="1" w:styleId="question">
    <w:name w:val="question"/>
    <w:basedOn w:val="Normal"/>
    <w:rsid w:val="009536F7"/>
    <w:pPr>
      <w:numPr>
        <w:numId w:val="5"/>
      </w:numPr>
    </w:pPr>
    <w:rPr>
      <w:lang w:val="en-US"/>
    </w:rPr>
  </w:style>
  <w:style w:type="paragraph" w:styleId="Listepuces3">
    <w:name w:val="List Bullet 3"/>
    <w:basedOn w:val="Normal"/>
    <w:semiHidden/>
    <w:rsid w:val="009536F7"/>
    <w:pPr>
      <w:numPr>
        <w:numId w:val="6"/>
      </w:numPr>
    </w:pPr>
  </w:style>
  <w:style w:type="character" w:styleId="lev">
    <w:name w:val="Strong"/>
    <w:basedOn w:val="Policepardfaut"/>
    <w:uiPriority w:val="22"/>
    <w:qFormat/>
    <w:rsid w:val="009536F7"/>
    <w:rPr>
      <w:b/>
      <w:bCs/>
    </w:rPr>
  </w:style>
  <w:style w:type="paragraph" w:customStyle="1" w:styleId="Conseil2">
    <w:name w:val="Conseil 2"/>
    <w:basedOn w:val="Normal"/>
    <w:autoRedefine/>
    <w:rsid w:val="009536F7"/>
    <w:pPr>
      <w:spacing w:before="40" w:after="40"/>
    </w:pPr>
    <w:rPr>
      <w:rFonts w:cs="Arial"/>
      <w:i/>
      <w:color w:val="0000FF"/>
      <w:lang w:eastAsia="fr-FR"/>
    </w:rPr>
  </w:style>
  <w:style w:type="paragraph" w:customStyle="1" w:styleId="ReqID">
    <w:name w:val="Req_ID"/>
    <w:basedOn w:val="ReqText"/>
    <w:rsid w:val="009536F7"/>
    <w:rPr>
      <w:b/>
      <w:bCs/>
    </w:rPr>
  </w:style>
  <w:style w:type="paragraph" w:customStyle="1" w:styleId="ReqText">
    <w:name w:val="Req_Text"/>
    <w:basedOn w:val="Normal"/>
    <w:rsid w:val="009536F7"/>
    <w:rPr>
      <w:i/>
      <w:iCs/>
      <w:color w:val="800080"/>
      <w:lang w:eastAsia="de-DE"/>
    </w:rPr>
  </w:style>
  <w:style w:type="paragraph" w:customStyle="1" w:styleId="ReqCovering">
    <w:name w:val="Req_Covering"/>
    <w:basedOn w:val="ReqText"/>
    <w:rsid w:val="009536F7"/>
    <w:rPr>
      <w:b/>
    </w:rPr>
  </w:style>
  <w:style w:type="character" w:styleId="Appelnotedebasdep">
    <w:name w:val="footnote reference"/>
    <w:basedOn w:val="Policepardfaut"/>
    <w:semiHidden/>
    <w:rsid w:val="009536F7"/>
    <w:rPr>
      <w:vertAlign w:val="superscript"/>
    </w:rPr>
  </w:style>
  <w:style w:type="paragraph" w:customStyle="1" w:styleId="Heading31">
    <w:name w:val="Heading 31"/>
    <w:basedOn w:val="Level3"/>
    <w:next w:val="Normal"/>
    <w:rsid w:val="009536F7"/>
    <w:pPr>
      <w:tabs>
        <w:tab w:val="num" w:pos="720"/>
      </w:tabs>
      <w:ind w:left="720" w:hanging="720"/>
    </w:pPr>
  </w:style>
  <w:style w:type="paragraph" w:customStyle="1" w:styleId="Level3">
    <w:name w:val="Level 3"/>
    <w:basedOn w:val="Normal"/>
    <w:rsid w:val="009536F7"/>
    <w:pPr>
      <w:keepNext/>
      <w:spacing w:before="120"/>
      <w:outlineLvl w:val="2"/>
    </w:pPr>
    <w:rPr>
      <w:b/>
    </w:rPr>
  </w:style>
  <w:style w:type="paragraph" w:styleId="Index3">
    <w:name w:val="index 3"/>
    <w:basedOn w:val="Normal"/>
    <w:next w:val="Normal"/>
    <w:autoRedefine/>
    <w:semiHidden/>
    <w:rsid w:val="009536F7"/>
    <w:pPr>
      <w:ind w:left="660" w:hanging="220"/>
    </w:pPr>
  </w:style>
  <w:style w:type="paragraph" w:styleId="Index5">
    <w:name w:val="index 5"/>
    <w:basedOn w:val="Normal"/>
    <w:next w:val="Normal"/>
    <w:autoRedefine/>
    <w:semiHidden/>
    <w:rsid w:val="009536F7"/>
    <w:pPr>
      <w:ind w:left="1100" w:hanging="220"/>
    </w:pPr>
  </w:style>
  <w:style w:type="paragraph" w:styleId="Index6">
    <w:name w:val="index 6"/>
    <w:basedOn w:val="Normal"/>
    <w:next w:val="Normal"/>
    <w:autoRedefine/>
    <w:semiHidden/>
    <w:rsid w:val="009536F7"/>
    <w:pPr>
      <w:ind w:left="1320" w:hanging="220"/>
    </w:pPr>
  </w:style>
  <w:style w:type="paragraph" w:customStyle="1" w:styleId="ReqStatus">
    <w:name w:val="Req_Status"/>
    <w:basedOn w:val="ReqText"/>
    <w:rsid w:val="009536F7"/>
    <w:pPr>
      <w:jc w:val="center"/>
    </w:pPr>
    <w:rPr>
      <w:b/>
      <w:bCs/>
    </w:rPr>
  </w:style>
  <w:style w:type="paragraph" w:customStyle="1" w:styleId="ReqStatusFlat">
    <w:name w:val="Req_Status_Flat"/>
    <w:basedOn w:val="Normal"/>
    <w:rsid w:val="009536F7"/>
    <w:rPr>
      <w:b/>
      <w:bCs/>
      <w:i/>
      <w:color w:val="800080"/>
      <w:lang w:eastAsia="de-DE"/>
    </w:rPr>
  </w:style>
  <w:style w:type="paragraph" w:customStyle="1" w:styleId="ReqAuthor">
    <w:name w:val="Req_Author"/>
    <w:basedOn w:val="ReqText"/>
    <w:rsid w:val="009536F7"/>
    <w:pPr>
      <w:jc w:val="center"/>
    </w:pPr>
    <w:rPr>
      <w:b/>
      <w:bCs/>
    </w:rPr>
  </w:style>
  <w:style w:type="paragraph" w:customStyle="1" w:styleId="ReqAuthorFlat">
    <w:name w:val="Req_Author_Flat"/>
    <w:basedOn w:val="Normal"/>
    <w:rsid w:val="009536F7"/>
    <w:rPr>
      <w:i/>
      <w:iCs/>
      <w:color w:val="800080"/>
      <w:u w:val="single"/>
      <w:lang w:eastAsia="de-DE"/>
    </w:rPr>
  </w:style>
  <w:style w:type="paragraph" w:customStyle="1" w:styleId="ReqCoveringFlat">
    <w:name w:val="Req_Covering_Flat"/>
    <w:basedOn w:val="ReqCovering"/>
    <w:rsid w:val="009536F7"/>
    <w:rPr>
      <w:bCs/>
      <w:iCs w:val="0"/>
      <w:sz w:val="22"/>
    </w:rPr>
  </w:style>
  <w:style w:type="paragraph" w:customStyle="1" w:styleId="ReqIDFlat">
    <w:name w:val="Req_ID_Flat"/>
    <w:basedOn w:val="ReqText"/>
    <w:rsid w:val="009536F7"/>
    <w:rPr>
      <w:b/>
      <w:bCs/>
      <w:iCs w:val="0"/>
      <w:sz w:val="22"/>
    </w:rPr>
  </w:style>
  <w:style w:type="paragraph" w:customStyle="1" w:styleId="ReqTag">
    <w:name w:val="Req_Tag"/>
    <w:basedOn w:val="ReqText"/>
    <w:next w:val="Normal"/>
    <w:rsid w:val="009536F7"/>
    <w:rPr>
      <w:noProof/>
      <w:vanish/>
      <w:color w:val="FF0000"/>
      <w:sz w:val="22"/>
    </w:rPr>
  </w:style>
  <w:style w:type="paragraph" w:customStyle="1" w:styleId="ReqMacroEnd">
    <w:name w:val="Req_Macro_End"/>
    <w:basedOn w:val="ReqTag"/>
    <w:rsid w:val="009536F7"/>
    <w:rPr>
      <w:bCs/>
    </w:rPr>
  </w:style>
  <w:style w:type="paragraph" w:customStyle="1" w:styleId="ReqMacroIDFlat">
    <w:name w:val="Req_Macro_ID_Flat"/>
    <w:basedOn w:val="ReqIDFlat"/>
    <w:rsid w:val="009536F7"/>
    <w:rPr>
      <w:rFonts w:cs="Arial"/>
    </w:rPr>
  </w:style>
  <w:style w:type="paragraph" w:customStyle="1" w:styleId="ReqPriority">
    <w:name w:val="Req_Priority"/>
    <w:basedOn w:val="ReqText"/>
    <w:rsid w:val="009536F7"/>
    <w:pPr>
      <w:jc w:val="center"/>
    </w:pPr>
    <w:rPr>
      <w:b/>
      <w:bCs/>
    </w:rPr>
  </w:style>
  <w:style w:type="paragraph" w:customStyle="1" w:styleId="ReqPriorityFlat">
    <w:name w:val="Req_Priority_Flat"/>
    <w:basedOn w:val="Normal"/>
    <w:rsid w:val="009536F7"/>
    <w:rPr>
      <w:i/>
      <w:iCs/>
      <w:color w:val="800080"/>
      <w:u w:val="single"/>
      <w:lang w:eastAsia="de-DE"/>
    </w:rPr>
  </w:style>
  <w:style w:type="paragraph" w:customStyle="1" w:styleId="ReqSource">
    <w:name w:val="Req_Source"/>
    <w:basedOn w:val="ReqText"/>
    <w:rsid w:val="009536F7"/>
    <w:pPr>
      <w:jc w:val="center"/>
    </w:pPr>
    <w:rPr>
      <w:b/>
      <w:bCs/>
    </w:rPr>
  </w:style>
  <w:style w:type="paragraph" w:customStyle="1" w:styleId="ReqSourceFlat">
    <w:name w:val="Req_Source_Flat"/>
    <w:basedOn w:val="Normal"/>
    <w:rsid w:val="009536F7"/>
    <w:rPr>
      <w:i/>
      <w:iCs/>
      <w:color w:val="800080"/>
      <w:u w:val="single"/>
      <w:lang w:eastAsia="de-DE"/>
    </w:rPr>
  </w:style>
  <w:style w:type="paragraph" w:customStyle="1" w:styleId="ReqTextFlat">
    <w:name w:val="Req_Text_Flat"/>
    <w:basedOn w:val="ReqText"/>
    <w:rsid w:val="009536F7"/>
    <w:rPr>
      <w:sz w:val="22"/>
    </w:rPr>
  </w:style>
  <w:style w:type="paragraph" w:styleId="Liste">
    <w:name w:val="List"/>
    <w:basedOn w:val="Normal"/>
    <w:semiHidden/>
    <w:rsid w:val="009536F7"/>
    <w:pPr>
      <w:keepLines/>
      <w:ind w:left="1560" w:hanging="567"/>
    </w:pPr>
    <w:rPr>
      <w:rFonts w:cs="Arial"/>
      <w:szCs w:val="24"/>
    </w:rPr>
  </w:style>
  <w:style w:type="character" w:styleId="Accentuation">
    <w:name w:val="Emphasis"/>
    <w:basedOn w:val="Policepardfaut"/>
    <w:qFormat/>
    <w:rsid w:val="009536F7"/>
    <w:rPr>
      <w:i/>
      <w:iCs/>
    </w:rPr>
  </w:style>
  <w:style w:type="paragraph" w:styleId="Textedebulles">
    <w:name w:val="Balloon Text"/>
    <w:basedOn w:val="Normal"/>
    <w:link w:val="TextedebullesCar"/>
    <w:uiPriority w:val="99"/>
    <w:semiHidden/>
    <w:unhideWhenUsed/>
    <w:rsid w:val="009536F7"/>
    <w:rPr>
      <w:rFonts w:ascii="Tahoma" w:hAnsi="Tahoma" w:cs="Tahoma"/>
      <w:sz w:val="16"/>
      <w:szCs w:val="16"/>
    </w:rPr>
  </w:style>
  <w:style w:type="character" w:customStyle="1" w:styleId="TextedebullesCar">
    <w:name w:val="Texte de bulles Car"/>
    <w:basedOn w:val="Policepardfaut"/>
    <w:link w:val="Textedebulles"/>
    <w:uiPriority w:val="99"/>
    <w:semiHidden/>
    <w:rsid w:val="009536F7"/>
    <w:rPr>
      <w:rFonts w:ascii="Tahoma" w:eastAsia="Times New Roman" w:hAnsi="Tahoma" w:cs="Tahoma"/>
      <w:sz w:val="16"/>
      <w:szCs w:val="16"/>
      <w:lang w:val="en-GB"/>
    </w:rPr>
  </w:style>
  <w:style w:type="table" w:styleId="Grilledutableau">
    <w:name w:val="Table Grid"/>
    <w:basedOn w:val="TableauNormal"/>
    <w:uiPriority w:val="59"/>
    <w:rsid w:val="009536F7"/>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puce1new">
    <w:name w:val="fc_puce1_new"/>
    <w:basedOn w:val="Normal"/>
    <w:rsid w:val="009536F7"/>
    <w:pPr>
      <w:widowControl w:val="0"/>
      <w:spacing w:after="120"/>
    </w:pPr>
    <w:rPr>
      <w:rFonts w:cs="Arial"/>
      <w:sz w:val="24"/>
    </w:rPr>
  </w:style>
  <w:style w:type="paragraph" w:customStyle="1" w:styleId="Level0">
    <w:name w:val="Level 0"/>
    <w:basedOn w:val="Level1"/>
    <w:rsid w:val="009536F7"/>
    <w:pPr>
      <w:outlineLvl w:val="9"/>
    </w:pPr>
  </w:style>
  <w:style w:type="paragraph" w:customStyle="1" w:styleId="Cellulejustifi">
    <w:name w:val="Cellule justifié"/>
    <w:basedOn w:val="Normal"/>
    <w:rsid w:val="009536F7"/>
    <w:pPr>
      <w:ind w:left="35" w:hanging="35"/>
    </w:pPr>
    <w:rPr>
      <w:sz w:val="20"/>
    </w:rPr>
  </w:style>
  <w:style w:type="paragraph" w:customStyle="1" w:styleId="Normalexigences">
    <w:name w:val="Normal exigences"/>
    <w:basedOn w:val="Normal"/>
    <w:rsid w:val="009536F7"/>
    <w:pPr>
      <w:ind w:left="360"/>
    </w:pPr>
    <w:rPr>
      <w:sz w:val="20"/>
    </w:rPr>
  </w:style>
  <w:style w:type="paragraph" w:styleId="Paragraphedeliste">
    <w:name w:val="List Paragraph"/>
    <w:basedOn w:val="Normal"/>
    <w:link w:val="ParagraphedelisteCar"/>
    <w:uiPriority w:val="34"/>
    <w:qFormat/>
    <w:rsid w:val="009536F7"/>
  </w:style>
  <w:style w:type="paragraph" w:customStyle="1" w:styleId="Paragraphedeliste1">
    <w:name w:val="Paragraphe de liste1"/>
    <w:basedOn w:val="Normal"/>
    <w:qFormat/>
    <w:rsid w:val="009536F7"/>
    <w:pPr>
      <w:ind w:left="720"/>
      <w:contextualSpacing/>
    </w:pPr>
    <w:rPr>
      <w:rFonts w:ascii="Times New Roman" w:eastAsia="Calibri" w:hAnsi="Times New Roman"/>
      <w:sz w:val="24"/>
      <w:szCs w:val="24"/>
      <w:lang w:val="en-US"/>
    </w:rPr>
  </w:style>
  <w:style w:type="paragraph" w:styleId="Lgende">
    <w:name w:val="caption"/>
    <w:basedOn w:val="Normal"/>
    <w:next w:val="Normal"/>
    <w:qFormat/>
    <w:rsid w:val="009536F7"/>
    <w:rPr>
      <w:b/>
      <w:bCs/>
      <w:sz w:val="20"/>
      <w:lang w:val="en-US"/>
    </w:rPr>
  </w:style>
  <w:style w:type="character" w:styleId="Marquedecommentaire">
    <w:name w:val="annotation reference"/>
    <w:basedOn w:val="Policepardfaut"/>
    <w:uiPriority w:val="99"/>
    <w:semiHidden/>
    <w:unhideWhenUsed/>
    <w:rsid w:val="009536F7"/>
    <w:rPr>
      <w:sz w:val="16"/>
      <w:szCs w:val="16"/>
    </w:rPr>
  </w:style>
  <w:style w:type="paragraph" w:styleId="Commentaire">
    <w:name w:val="annotation text"/>
    <w:basedOn w:val="Normal"/>
    <w:link w:val="CommentaireCar"/>
    <w:uiPriority w:val="99"/>
    <w:semiHidden/>
    <w:unhideWhenUsed/>
    <w:rsid w:val="009536F7"/>
    <w:rPr>
      <w:sz w:val="20"/>
    </w:rPr>
  </w:style>
  <w:style w:type="character" w:customStyle="1" w:styleId="CommentaireCar">
    <w:name w:val="Commentaire Car"/>
    <w:basedOn w:val="Policepardfaut"/>
    <w:link w:val="Commentaire"/>
    <w:uiPriority w:val="99"/>
    <w:semiHidden/>
    <w:rsid w:val="009536F7"/>
    <w:rPr>
      <w:rFonts w:ascii="Verdana" w:eastAsia="Times New Roman" w:hAnsi="Verdana" w:cs="Times New Roman"/>
      <w:sz w:val="20"/>
      <w:szCs w:val="20"/>
      <w:lang w:val="en-GB"/>
    </w:rPr>
  </w:style>
  <w:style w:type="paragraph" w:styleId="Objetducommentaire">
    <w:name w:val="annotation subject"/>
    <w:basedOn w:val="Commentaire"/>
    <w:next w:val="Commentaire"/>
    <w:link w:val="ObjetducommentaireCar"/>
    <w:uiPriority w:val="99"/>
    <w:semiHidden/>
    <w:unhideWhenUsed/>
    <w:rsid w:val="009536F7"/>
    <w:rPr>
      <w:b/>
      <w:bCs/>
    </w:rPr>
  </w:style>
  <w:style w:type="character" w:customStyle="1" w:styleId="ObjetducommentaireCar">
    <w:name w:val="Objet du commentaire Car"/>
    <w:basedOn w:val="CommentaireCar"/>
    <w:link w:val="Objetducommentaire"/>
    <w:uiPriority w:val="99"/>
    <w:semiHidden/>
    <w:rsid w:val="009536F7"/>
    <w:rPr>
      <w:rFonts w:ascii="Verdana" w:eastAsia="Times New Roman" w:hAnsi="Verdana" w:cs="Times New Roman"/>
      <w:b/>
      <w:bCs/>
      <w:sz w:val="20"/>
      <w:szCs w:val="20"/>
      <w:lang w:val="en-GB"/>
    </w:rPr>
  </w:style>
  <w:style w:type="paragraph" w:customStyle="1" w:styleId="Enumeration1">
    <w:name w:val="Enumeration 1"/>
    <w:basedOn w:val="Normal"/>
    <w:uiPriority w:val="1"/>
    <w:qFormat/>
    <w:rsid w:val="009536F7"/>
    <w:pPr>
      <w:numPr>
        <w:numId w:val="7"/>
      </w:numPr>
      <w:tabs>
        <w:tab w:val="left" w:pos="709"/>
      </w:tabs>
      <w:spacing w:after="240"/>
    </w:pPr>
  </w:style>
  <w:style w:type="paragraph" w:customStyle="1" w:styleId="Text4">
    <w:name w:val="Text 4"/>
    <w:basedOn w:val="Normal"/>
    <w:rsid w:val="009536F7"/>
    <w:pPr>
      <w:spacing w:after="240"/>
      <w:ind w:left="2126"/>
    </w:pPr>
    <w:rPr>
      <w:lang w:val="de-DE" w:eastAsia="de-DE"/>
    </w:rPr>
  </w:style>
  <w:style w:type="table" w:styleId="Trameclaire-Accent5">
    <w:name w:val="Light Shading Accent 5"/>
    <w:basedOn w:val="TableauNormal"/>
    <w:uiPriority w:val="60"/>
    <w:rsid w:val="009536F7"/>
    <w:pPr>
      <w:spacing w:after="0" w:line="240" w:lineRule="auto"/>
    </w:pPr>
    <w:rPr>
      <w:rFonts w:ascii="Times New Roman" w:eastAsia="Times New Roman" w:hAnsi="Times New Roman" w:cs="Times New Roman"/>
      <w:color w:val="2F5496" w:themeColor="accent5" w:themeShade="BF"/>
      <w:sz w:val="20"/>
      <w:szCs w:val="20"/>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Default">
    <w:name w:val="Default"/>
    <w:rsid w:val="009536F7"/>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character" w:customStyle="1" w:styleId="longtext">
    <w:name w:val="long_text"/>
    <w:basedOn w:val="Policepardfaut"/>
    <w:rsid w:val="009536F7"/>
  </w:style>
  <w:style w:type="paragraph" w:styleId="Explorateurdedocuments">
    <w:name w:val="Document Map"/>
    <w:basedOn w:val="Normal"/>
    <w:link w:val="ExplorateurdedocumentsCar"/>
    <w:uiPriority w:val="99"/>
    <w:semiHidden/>
    <w:unhideWhenUsed/>
    <w:rsid w:val="009536F7"/>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536F7"/>
    <w:rPr>
      <w:rFonts w:ascii="Tahoma" w:eastAsia="Times New Roman" w:hAnsi="Tahoma" w:cs="Tahoma"/>
      <w:sz w:val="16"/>
      <w:szCs w:val="16"/>
      <w:lang w:val="en-GB"/>
    </w:rPr>
  </w:style>
  <w:style w:type="paragraph" w:styleId="NormalWeb">
    <w:name w:val="Normal (Web)"/>
    <w:basedOn w:val="Normal"/>
    <w:uiPriority w:val="99"/>
    <w:semiHidden/>
    <w:unhideWhenUsed/>
    <w:rsid w:val="009536F7"/>
    <w:pPr>
      <w:spacing w:after="50"/>
    </w:pPr>
    <w:rPr>
      <w:rFonts w:ascii="Segoe UI" w:hAnsi="Segoe UI" w:cs="Segoe UI"/>
      <w:sz w:val="24"/>
      <w:szCs w:val="24"/>
      <w:lang w:val="fr-FR" w:eastAsia="fr-FR"/>
    </w:rPr>
  </w:style>
  <w:style w:type="character" w:customStyle="1" w:styleId="hps">
    <w:name w:val="hps"/>
    <w:basedOn w:val="Policepardfaut"/>
    <w:rsid w:val="009536F7"/>
  </w:style>
  <w:style w:type="character" w:customStyle="1" w:styleId="ParagraphedelisteCar">
    <w:name w:val="Paragraphe de liste Car"/>
    <w:basedOn w:val="Policepardfaut"/>
    <w:link w:val="Paragraphedeliste"/>
    <w:uiPriority w:val="34"/>
    <w:rsid w:val="009536F7"/>
    <w:rPr>
      <w:rFonts w:ascii="Verdana" w:eastAsia="Times New Roman" w:hAnsi="Verdana" w:cs="Times New Roman"/>
      <w:sz w:val="18"/>
      <w:szCs w:val="20"/>
      <w:lang w:val="en-GB"/>
    </w:rPr>
  </w:style>
  <w:style w:type="paragraph" w:customStyle="1" w:styleId="Text">
    <w:name w:val="Text"/>
    <w:basedOn w:val="Normal"/>
    <w:link w:val="TextChar"/>
    <w:rsid w:val="009536F7"/>
    <w:pPr>
      <w:spacing w:before="120" w:after="120"/>
      <w:ind w:left="425"/>
    </w:pPr>
    <w:rPr>
      <w:lang w:val="en-US"/>
    </w:rPr>
  </w:style>
  <w:style w:type="character" w:customStyle="1" w:styleId="TextChar">
    <w:name w:val="Text Char"/>
    <w:basedOn w:val="Policepardfaut"/>
    <w:link w:val="Text"/>
    <w:rsid w:val="009536F7"/>
    <w:rPr>
      <w:rFonts w:ascii="Verdana" w:eastAsia="Times New Roman" w:hAnsi="Verdana" w:cs="Times New Roman"/>
      <w:sz w:val="18"/>
      <w:szCs w:val="20"/>
      <w:lang w:val="en-US"/>
    </w:rPr>
  </w:style>
  <w:style w:type="paragraph" w:customStyle="1" w:styleId="WKOwnerName">
    <w:name w:val="WK_OwnerName"/>
    <w:basedOn w:val="Normal"/>
    <w:next w:val="Normal"/>
    <w:rsid w:val="009536F7"/>
    <w:pPr>
      <w:tabs>
        <w:tab w:val="left" w:pos="992"/>
      </w:tabs>
      <w:spacing w:before="120" w:after="60"/>
    </w:pPr>
    <w:rPr>
      <w:noProof/>
      <w:sz w:val="20"/>
      <w:lang w:val="en-US"/>
    </w:rPr>
  </w:style>
  <w:style w:type="character" w:customStyle="1" w:styleId="shorttext">
    <w:name w:val="short_text"/>
    <w:basedOn w:val="Policepardfaut"/>
    <w:rsid w:val="009536F7"/>
  </w:style>
  <w:style w:type="paragraph" w:styleId="Rvision">
    <w:name w:val="Revision"/>
    <w:hidden/>
    <w:uiPriority w:val="99"/>
    <w:semiHidden/>
    <w:rsid w:val="009536F7"/>
    <w:pPr>
      <w:spacing w:after="0" w:line="240" w:lineRule="auto"/>
    </w:pPr>
    <w:rPr>
      <w:rFonts w:ascii="Arial" w:eastAsia="Times New Roman" w:hAnsi="Arial" w:cs="Times New Roman"/>
      <w:szCs w:val="20"/>
      <w:lang w:val="en-GB"/>
    </w:rPr>
  </w:style>
  <w:style w:type="table" w:styleId="Tramemoyenne1-Accent4">
    <w:name w:val="Medium Shading 1 Accent 4"/>
    <w:basedOn w:val="TableauNormal"/>
    <w:uiPriority w:val="63"/>
    <w:rsid w:val="009536F7"/>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rilleclaire-Accent4">
    <w:name w:val="Light Grid Accent 4"/>
    <w:basedOn w:val="TableauNormal"/>
    <w:uiPriority w:val="62"/>
    <w:rsid w:val="009536F7"/>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Lienhypertextesuivivisit">
    <w:name w:val="FollowedHyperlink"/>
    <w:basedOn w:val="Policepardfaut"/>
    <w:uiPriority w:val="99"/>
    <w:semiHidden/>
    <w:unhideWhenUsed/>
    <w:rsid w:val="009536F7"/>
    <w:rPr>
      <w:color w:val="954F72" w:themeColor="followedHyperlink"/>
      <w:u w:val="single"/>
    </w:rPr>
  </w:style>
  <w:style w:type="paragraph" w:customStyle="1" w:styleId="StylepourPieddepage">
    <w:name w:val="Style pour Pied de page"/>
    <w:basedOn w:val="Normal"/>
    <w:rsid w:val="009536F7"/>
    <w:pPr>
      <w:spacing w:line="300" w:lineRule="exact"/>
      <w:ind w:left="560"/>
    </w:pPr>
    <w:rPr>
      <w:color w:val="808080"/>
      <w:sz w:val="12"/>
      <w:szCs w:val="12"/>
      <w:lang w:val="fr-FR" w:eastAsia="fr-FR"/>
    </w:rPr>
  </w:style>
  <w:style w:type="paragraph" w:customStyle="1" w:styleId="NumrotationduPieddepage">
    <w:name w:val="Numérotation du Pied de page"/>
    <w:basedOn w:val="Normal"/>
    <w:rsid w:val="009536F7"/>
    <w:pPr>
      <w:spacing w:line="300" w:lineRule="exact"/>
      <w:ind w:left="561"/>
      <w:jc w:val="center"/>
    </w:pPr>
    <w:rPr>
      <w:color w:val="808080"/>
      <w:szCs w:val="18"/>
      <w:lang w:val="fr-FR" w:eastAsia="fr-FR"/>
    </w:rPr>
  </w:style>
  <w:style w:type="paragraph" w:customStyle="1" w:styleId="En-ttedroit">
    <w:name w:val="En-tête droit"/>
    <w:basedOn w:val="Normal"/>
    <w:link w:val="En-ttedroitCar"/>
    <w:rsid w:val="009536F7"/>
    <w:pPr>
      <w:pBdr>
        <w:bottom w:val="single" w:sz="2" w:space="0" w:color="999999"/>
      </w:pBdr>
      <w:tabs>
        <w:tab w:val="right" w:pos="9960"/>
      </w:tabs>
    </w:pPr>
    <w:rPr>
      <w:rFonts w:ascii="Century Gothic" w:hAnsi="Century Gothic"/>
      <w:color w:val="808080"/>
      <w:sz w:val="16"/>
      <w:szCs w:val="16"/>
      <w:lang w:val="fr-FR" w:eastAsia="fr-FR"/>
    </w:rPr>
  </w:style>
  <w:style w:type="paragraph" w:customStyle="1" w:styleId="En-ttegauche">
    <w:name w:val="En-tête gauche"/>
    <w:basedOn w:val="Normal"/>
    <w:link w:val="En-ttegaucheCar"/>
    <w:rsid w:val="009536F7"/>
    <w:pPr>
      <w:pBdr>
        <w:bottom w:val="single" w:sz="2" w:space="0" w:color="999999"/>
      </w:pBdr>
      <w:tabs>
        <w:tab w:val="right" w:pos="9960"/>
      </w:tabs>
    </w:pPr>
    <w:rPr>
      <w:rFonts w:ascii="Century Gothic" w:hAnsi="Century Gothic"/>
      <w:color w:val="808080"/>
      <w:sz w:val="16"/>
      <w:szCs w:val="16"/>
      <w:lang w:val="fr-FR" w:eastAsia="fr-FR"/>
    </w:rPr>
  </w:style>
  <w:style w:type="paragraph" w:customStyle="1" w:styleId="ConfidentielpourEn-tte">
    <w:name w:val="Confidentiel pour En-tête"/>
    <w:basedOn w:val="Normal"/>
    <w:link w:val="ConfidentielpourEn-tteCar"/>
    <w:rsid w:val="009536F7"/>
    <w:pPr>
      <w:pBdr>
        <w:bottom w:val="single" w:sz="2" w:space="0" w:color="999999"/>
      </w:pBdr>
      <w:tabs>
        <w:tab w:val="right" w:pos="9960"/>
      </w:tabs>
    </w:pPr>
    <w:rPr>
      <w:rFonts w:ascii="Century Gothic" w:hAnsi="Century Gothic"/>
      <w:caps/>
      <w:color w:val="E51519"/>
      <w:spacing w:val="22"/>
      <w:sz w:val="16"/>
      <w:szCs w:val="16"/>
      <w:lang w:val="fr-FR" w:eastAsia="fr-FR"/>
    </w:rPr>
  </w:style>
  <w:style w:type="character" w:customStyle="1" w:styleId="En-ttegaucheCar">
    <w:name w:val="En-tête gauche Car"/>
    <w:link w:val="En-ttegauche"/>
    <w:rsid w:val="009536F7"/>
    <w:rPr>
      <w:rFonts w:ascii="Century Gothic" w:eastAsia="Times New Roman" w:hAnsi="Century Gothic" w:cs="Times New Roman"/>
      <w:color w:val="808080"/>
      <w:sz w:val="16"/>
      <w:szCs w:val="16"/>
      <w:lang w:eastAsia="fr-FR"/>
    </w:rPr>
  </w:style>
  <w:style w:type="character" w:customStyle="1" w:styleId="ConfidentielpourEn-tteCar">
    <w:name w:val="Confidentiel pour En-tête Car"/>
    <w:link w:val="ConfidentielpourEn-tte"/>
    <w:rsid w:val="009536F7"/>
    <w:rPr>
      <w:rFonts w:ascii="Century Gothic" w:eastAsia="Times New Roman" w:hAnsi="Century Gothic" w:cs="Times New Roman"/>
      <w:caps/>
      <w:color w:val="E51519"/>
      <w:spacing w:val="22"/>
      <w:sz w:val="16"/>
      <w:szCs w:val="16"/>
      <w:lang w:eastAsia="fr-FR"/>
    </w:rPr>
  </w:style>
  <w:style w:type="character" w:customStyle="1" w:styleId="En-ttedroitCar">
    <w:name w:val="En-tête droit Car"/>
    <w:link w:val="En-ttedroit"/>
    <w:rsid w:val="009536F7"/>
    <w:rPr>
      <w:rFonts w:ascii="Century Gothic" w:eastAsia="Times New Roman" w:hAnsi="Century Gothic" w:cs="Times New Roman"/>
      <w:color w:val="808080"/>
      <w:sz w:val="16"/>
      <w:szCs w:val="16"/>
      <w:lang w:eastAsia="fr-FR"/>
    </w:rPr>
  </w:style>
  <w:style w:type="paragraph" w:customStyle="1" w:styleId="Listenumrote">
    <w:name w:val="Liste numérotée"/>
    <w:basedOn w:val="Liste"/>
    <w:rsid w:val="009536F7"/>
    <w:pPr>
      <w:keepLines w:val="0"/>
      <w:numPr>
        <w:numId w:val="9"/>
      </w:numPr>
      <w:spacing w:line="300" w:lineRule="exact"/>
    </w:pPr>
    <w:rPr>
      <w:rFonts w:cs="Times New Roman"/>
      <w:szCs w:val="20"/>
      <w:lang w:eastAsia="fr-FR"/>
    </w:rPr>
  </w:style>
  <w:style w:type="paragraph" w:customStyle="1" w:styleId="Normalsansretrait">
    <w:name w:val="Normal sans retrait"/>
    <w:basedOn w:val="Normal"/>
    <w:link w:val="NormalsansretraitCar"/>
    <w:rsid w:val="009536F7"/>
    <w:pPr>
      <w:spacing w:line="300" w:lineRule="exact"/>
    </w:pPr>
    <w:rPr>
      <w:lang w:val="fr-FR" w:eastAsia="fr-FR"/>
    </w:rPr>
  </w:style>
  <w:style w:type="character" w:customStyle="1" w:styleId="NormalsansretraitCar">
    <w:name w:val="Normal sans retrait Car"/>
    <w:link w:val="Normalsansretrait"/>
    <w:rsid w:val="009536F7"/>
    <w:rPr>
      <w:rFonts w:ascii="Verdana" w:eastAsia="Times New Roman" w:hAnsi="Verdana" w:cs="Times New Roman"/>
      <w:sz w:val="18"/>
      <w:szCs w:val="20"/>
      <w:lang w:eastAsia="fr-FR"/>
    </w:rPr>
  </w:style>
  <w:style w:type="paragraph" w:customStyle="1" w:styleId="ConfidentielpourPremirepage">
    <w:name w:val="Confidentiel pour Première page"/>
    <w:basedOn w:val="Normalsansretrait"/>
    <w:rsid w:val="009536F7"/>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9536F7"/>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9536F7"/>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9536F7"/>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9536F7"/>
    <w:pPr>
      <w:keepNext/>
      <w:keepLines/>
      <w:spacing w:before="120" w:line="240" w:lineRule="auto"/>
      <w:ind w:left="130" w:right="-104"/>
      <w:jc w:val="right"/>
    </w:pPr>
    <w:rPr>
      <w:rFonts w:ascii="Century Gothic" w:hAnsi="Century Gothic"/>
      <w:color w:val="808080"/>
      <w:szCs w:val="18"/>
    </w:rPr>
  </w:style>
  <w:style w:type="paragraph" w:customStyle="1" w:styleId="TexteduTitredudocument">
    <w:name w:val="Texte du Titre du document"/>
    <w:basedOn w:val="Normal"/>
    <w:link w:val="TexteduTitredudocumentCar"/>
    <w:rsid w:val="009536F7"/>
    <w:pPr>
      <w:spacing w:before="2552"/>
      <w:ind w:right="1219"/>
      <w:jc w:val="right"/>
    </w:pPr>
    <w:rPr>
      <w:rFonts w:ascii="Century Gothic" w:hAnsi="Century Gothic"/>
      <w:color w:val="808080"/>
      <w:sz w:val="60"/>
      <w:szCs w:val="60"/>
      <w:lang w:val="fr-FR" w:eastAsia="fr-FR"/>
    </w:rPr>
  </w:style>
  <w:style w:type="character" w:customStyle="1" w:styleId="TexteduTitredudocumentCar">
    <w:name w:val="Texte du Titre du document Car"/>
    <w:link w:val="TexteduTitredudocument"/>
    <w:rsid w:val="009536F7"/>
    <w:rPr>
      <w:rFonts w:ascii="Century Gothic" w:eastAsia="Times New Roman" w:hAnsi="Century Gothic" w:cs="Times New Roman"/>
      <w:color w:val="808080"/>
      <w:sz w:val="60"/>
      <w:szCs w:val="60"/>
      <w:lang w:eastAsia="fr-FR"/>
    </w:rPr>
  </w:style>
  <w:style w:type="paragraph" w:customStyle="1" w:styleId="TexteduTableaudelHistorique">
    <w:name w:val="Texte du Tableau de l'Historique"/>
    <w:basedOn w:val="Normal"/>
    <w:rsid w:val="009536F7"/>
    <w:pPr>
      <w:spacing w:after="60"/>
    </w:pPr>
    <w:rPr>
      <w:color w:val="999999"/>
      <w:lang w:val="fr-FR" w:eastAsia="fr-FR"/>
    </w:rPr>
  </w:style>
  <w:style w:type="paragraph" w:styleId="En-ttedetabledesmatires">
    <w:name w:val="TOC Heading"/>
    <w:basedOn w:val="Titre1"/>
    <w:next w:val="Normal"/>
    <w:uiPriority w:val="39"/>
    <w:unhideWhenUsed/>
    <w:qFormat/>
    <w:rsid w:val="009536F7"/>
    <w:pPr>
      <w:keepLines/>
      <w:numPr>
        <w:numId w:val="0"/>
      </w:numPr>
      <w:spacing w:after="0" w:line="259" w:lineRule="auto"/>
      <w:outlineLvl w:val="9"/>
    </w:pPr>
    <w:rPr>
      <w:rFonts w:asciiTheme="majorHAnsi" w:eastAsiaTheme="majorEastAsia" w:hAnsiTheme="majorHAnsi" w:cstheme="majorBidi"/>
      <w:b/>
      <w:caps/>
      <w:color w:val="2E74B5" w:themeColor="accent1" w:themeShade="BF"/>
      <w:szCs w:val="32"/>
      <w:lang w:val="fr-FR"/>
    </w:rPr>
  </w:style>
  <w:style w:type="paragraph" w:customStyle="1" w:styleId="TitredelHistorique">
    <w:name w:val="Titre de l'Historique"/>
    <w:basedOn w:val="Normal"/>
    <w:rsid w:val="009536F7"/>
    <w:pPr>
      <w:spacing w:line="300" w:lineRule="exact"/>
      <w:ind w:left="560"/>
      <w:jc w:val="right"/>
    </w:pPr>
    <w:rPr>
      <w:rFonts w:ascii="Century Gothic" w:hAnsi="Century Gothic"/>
      <w:color w:val="808080"/>
      <w:sz w:val="40"/>
      <w:szCs w:val="40"/>
      <w:lang w:val="fr-FR" w:eastAsia="fr-FR"/>
    </w:rPr>
  </w:style>
  <w:style w:type="paragraph" w:customStyle="1" w:styleId="Titre21">
    <w:name w:val="Titre 2.1"/>
    <w:basedOn w:val="Titre2"/>
    <w:link w:val="Titre21Car"/>
    <w:rsid w:val="009536F7"/>
    <w:rPr>
      <w:lang w:eastAsia="fr-FR"/>
    </w:rPr>
  </w:style>
  <w:style w:type="character" w:customStyle="1" w:styleId="Titre21Car">
    <w:name w:val="Titre 2.1 Car"/>
    <w:basedOn w:val="Titre2Car"/>
    <w:link w:val="Titre21"/>
    <w:rsid w:val="009536F7"/>
    <w:rPr>
      <w:rFonts w:ascii="Century Gothic" w:eastAsia="Times New Roman" w:hAnsi="Century Gothic" w:cs="Times New Roman"/>
      <w:b/>
      <w:sz w:val="24"/>
      <w:szCs w:val="20"/>
      <w:lang w:val="en-US" w:eastAsia="fr-FR"/>
    </w:rPr>
  </w:style>
  <w:style w:type="numbering" w:customStyle="1" w:styleId="Style1">
    <w:name w:val="Style1"/>
    <w:uiPriority w:val="99"/>
    <w:rsid w:val="009536F7"/>
    <w:pPr>
      <w:numPr>
        <w:numId w:val="11"/>
      </w:numPr>
    </w:pPr>
  </w:style>
  <w:style w:type="numbering" w:customStyle="1" w:styleId="Style2">
    <w:name w:val="Style2"/>
    <w:uiPriority w:val="99"/>
    <w:rsid w:val="009536F7"/>
    <w:pPr>
      <w:numPr>
        <w:numId w:val="13"/>
      </w:numPr>
    </w:pPr>
  </w:style>
  <w:style w:type="paragraph" w:customStyle="1" w:styleId="TitredeDossier">
    <w:name w:val="Titre de Dossier"/>
    <w:next w:val="Normal"/>
    <w:rsid w:val="009536F7"/>
    <w:pPr>
      <w:pBdr>
        <w:bottom w:val="single" w:sz="2" w:space="31" w:color="999999"/>
      </w:pBdr>
      <w:spacing w:before="960" w:after="360" w:line="240" w:lineRule="auto"/>
      <w:ind w:firstLine="11"/>
      <w:jc w:val="right"/>
    </w:pPr>
    <w:rPr>
      <w:rFonts w:ascii="Century Gothic" w:eastAsia="Times New Roman" w:hAnsi="Century Gothic" w:cs="Times New Roman"/>
      <w:color w:val="808080"/>
      <w:spacing w:val="30"/>
      <w:kern w:val="28"/>
      <w:sz w:val="40"/>
      <w:szCs w:val="4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3683">
      <w:bodyDiv w:val="1"/>
      <w:marLeft w:val="0"/>
      <w:marRight w:val="0"/>
      <w:marTop w:val="0"/>
      <w:marBottom w:val="0"/>
      <w:divBdr>
        <w:top w:val="none" w:sz="0" w:space="0" w:color="auto"/>
        <w:left w:val="none" w:sz="0" w:space="0" w:color="auto"/>
        <w:bottom w:val="none" w:sz="0" w:space="0" w:color="auto"/>
        <w:right w:val="none" w:sz="0" w:space="0" w:color="auto"/>
      </w:divBdr>
      <w:divsChild>
        <w:div w:id="448400108">
          <w:marLeft w:val="0"/>
          <w:marRight w:val="0"/>
          <w:marTop w:val="0"/>
          <w:marBottom w:val="0"/>
          <w:divBdr>
            <w:top w:val="none" w:sz="0" w:space="0" w:color="auto"/>
            <w:left w:val="none" w:sz="0" w:space="0" w:color="auto"/>
            <w:bottom w:val="none" w:sz="0" w:space="0" w:color="auto"/>
            <w:right w:val="none" w:sz="0" w:space="0" w:color="auto"/>
          </w:divBdr>
          <w:divsChild>
            <w:div w:id="18441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6742">
      <w:bodyDiv w:val="1"/>
      <w:marLeft w:val="0"/>
      <w:marRight w:val="0"/>
      <w:marTop w:val="0"/>
      <w:marBottom w:val="0"/>
      <w:divBdr>
        <w:top w:val="none" w:sz="0" w:space="0" w:color="auto"/>
        <w:left w:val="none" w:sz="0" w:space="0" w:color="auto"/>
        <w:bottom w:val="none" w:sz="0" w:space="0" w:color="auto"/>
        <w:right w:val="none" w:sz="0" w:space="0" w:color="auto"/>
      </w:divBdr>
    </w:div>
    <w:div w:id="411120938">
      <w:bodyDiv w:val="1"/>
      <w:marLeft w:val="0"/>
      <w:marRight w:val="0"/>
      <w:marTop w:val="0"/>
      <w:marBottom w:val="0"/>
      <w:divBdr>
        <w:top w:val="none" w:sz="0" w:space="0" w:color="auto"/>
        <w:left w:val="none" w:sz="0" w:space="0" w:color="auto"/>
        <w:bottom w:val="none" w:sz="0" w:space="0" w:color="auto"/>
        <w:right w:val="none" w:sz="0" w:space="0" w:color="auto"/>
      </w:divBdr>
    </w:div>
    <w:div w:id="868760919">
      <w:bodyDiv w:val="1"/>
      <w:marLeft w:val="0"/>
      <w:marRight w:val="0"/>
      <w:marTop w:val="0"/>
      <w:marBottom w:val="0"/>
      <w:divBdr>
        <w:top w:val="none" w:sz="0" w:space="0" w:color="auto"/>
        <w:left w:val="none" w:sz="0" w:space="0" w:color="auto"/>
        <w:bottom w:val="none" w:sz="0" w:space="0" w:color="auto"/>
        <w:right w:val="none" w:sz="0" w:space="0" w:color="auto"/>
      </w:divBdr>
      <w:divsChild>
        <w:div w:id="1476986925">
          <w:marLeft w:val="0"/>
          <w:marRight w:val="0"/>
          <w:marTop w:val="0"/>
          <w:marBottom w:val="0"/>
          <w:divBdr>
            <w:top w:val="none" w:sz="0" w:space="0" w:color="auto"/>
            <w:left w:val="none" w:sz="0" w:space="0" w:color="auto"/>
            <w:bottom w:val="none" w:sz="0" w:space="0" w:color="auto"/>
            <w:right w:val="none" w:sz="0" w:space="0" w:color="auto"/>
          </w:divBdr>
          <w:divsChild>
            <w:div w:id="11095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809">
      <w:bodyDiv w:val="1"/>
      <w:marLeft w:val="0"/>
      <w:marRight w:val="0"/>
      <w:marTop w:val="0"/>
      <w:marBottom w:val="0"/>
      <w:divBdr>
        <w:top w:val="none" w:sz="0" w:space="0" w:color="auto"/>
        <w:left w:val="none" w:sz="0" w:space="0" w:color="auto"/>
        <w:bottom w:val="none" w:sz="0" w:space="0" w:color="auto"/>
        <w:right w:val="none" w:sz="0" w:space="0" w:color="auto"/>
      </w:divBdr>
    </w:div>
    <w:div w:id="1829782526">
      <w:bodyDiv w:val="1"/>
      <w:marLeft w:val="0"/>
      <w:marRight w:val="0"/>
      <w:marTop w:val="0"/>
      <w:marBottom w:val="0"/>
      <w:divBdr>
        <w:top w:val="none" w:sz="0" w:space="0" w:color="auto"/>
        <w:left w:val="none" w:sz="0" w:space="0" w:color="auto"/>
        <w:bottom w:val="none" w:sz="0" w:space="0" w:color="auto"/>
        <w:right w:val="none" w:sz="0" w:space="0" w:color="auto"/>
      </w:divBdr>
    </w:div>
    <w:div w:id="1875800872">
      <w:bodyDiv w:val="1"/>
      <w:marLeft w:val="0"/>
      <w:marRight w:val="0"/>
      <w:marTop w:val="0"/>
      <w:marBottom w:val="0"/>
      <w:divBdr>
        <w:top w:val="none" w:sz="0" w:space="0" w:color="auto"/>
        <w:left w:val="none" w:sz="0" w:space="0" w:color="auto"/>
        <w:bottom w:val="none" w:sz="0" w:space="0" w:color="auto"/>
        <w:right w:val="none" w:sz="0" w:space="0" w:color="auto"/>
      </w:divBdr>
    </w:div>
    <w:div w:id="21278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ataserv.lucem-aerodata.com/"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ataserv.lucem-aerodata.com/"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geojson.org/geojson-spec.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E650F-97B0-440E-B6F5-545F62F7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160</Pages>
  <Words>30688</Words>
  <Characters>168786</Characters>
  <Application>Microsoft Office Word</Application>
  <DocSecurity>0</DocSecurity>
  <Lines>1406</Lines>
  <Paragraphs>398</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199076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BARROSO CUARENTAL Amelia</dc:creator>
  <cp:keywords/>
  <dc:description/>
  <cp:lastModifiedBy>BENCHERIF Maher</cp:lastModifiedBy>
  <cp:revision>69</cp:revision>
  <dcterms:created xsi:type="dcterms:W3CDTF">2019-10-07T13:48:00Z</dcterms:created>
  <dcterms:modified xsi:type="dcterms:W3CDTF">2020-07-17T10:01:00Z</dcterms:modified>
</cp:coreProperties>
</file>